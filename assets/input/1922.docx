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940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THE DIARY OF MARY BERENSON</w:t>
      </w:r>
    </w:p>
    <w:p w14:paraId="2DB2A29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1922</w:t>
      </w:r>
    </w:p>
    <w:p w14:paraId="391341A2" w14:textId="77777777" w:rsidR="00365763" w:rsidRPr="00365763" w:rsidRDefault="00365763" w:rsidP="00365763">
      <w:pPr>
        <w:jc w:val="center"/>
        <w:rPr>
          <w:rFonts w:ascii="EB Garamond" w:eastAsia="EB Garamond" w:hAnsi="EB Garamond" w:cs="EB Garamond"/>
        </w:rPr>
      </w:pPr>
    </w:p>
    <w:p w14:paraId="32C9BD1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transcribed from the diary preserved in the Archive at Villa I Tatti</w:t>
      </w:r>
    </w:p>
    <w:p w14:paraId="00680203" w14:textId="77777777" w:rsidR="00365763" w:rsidRPr="00365763" w:rsidRDefault="00365763" w:rsidP="00365763">
      <w:pPr>
        <w:jc w:val="center"/>
        <w:rPr>
          <w:rFonts w:ascii="EB Garamond" w:eastAsia="EB Garamond" w:hAnsi="EB Garamond" w:cs="EB Garamond"/>
        </w:rPr>
      </w:pPr>
    </w:p>
    <w:p w14:paraId="3121DAB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June – July 2017</w:t>
      </w:r>
    </w:p>
    <w:p w14:paraId="7AD0B66F" w14:textId="77777777" w:rsidR="00365763" w:rsidRPr="00365763" w:rsidRDefault="00365763" w:rsidP="00365763">
      <w:pPr>
        <w:jc w:val="center"/>
        <w:rPr>
          <w:rFonts w:ascii="EB Garamond" w:eastAsia="EB Garamond" w:hAnsi="EB Garamond" w:cs="EB Garamond"/>
        </w:rPr>
      </w:pPr>
    </w:p>
    <w:p w14:paraId="33F3B6A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The diary contains 412 pages. Berenson’s annotations begin on the first dated page. </w:t>
      </w:r>
    </w:p>
    <w:p w14:paraId="27B25DDD" w14:textId="77777777" w:rsidR="00365763" w:rsidRPr="00365763" w:rsidRDefault="00365763" w:rsidP="00365763">
      <w:pPr>
        <w:jc w:val="center"/>
        <w:rPr>
          <w:rFonts w:ascii="EB Garamond" w:eastAsia="EB Garamond" w:hAnsi="EB Garamond" w:cs="EB Garamond"/>
        </w:rPr>
      </w:pPr>
    </w:p>
    <w:p w14:paraId="3BDE4C5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 xml:space="preserve">[025] </w:t>
      </w:r>
    </w:p>
    <w:p w14:paraId="00C7A82D" w14:textId="2A2BF9D0"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Sunday, January 1, 1922</w:t>
      </w:r>
      <w:r w:rsidRPr="00365763">
        <w:rPr>
          <w:rFonts w:ascii="EB Garamond" w:eastAsia="EB Garamond" w:hAnsi="EB Garamond" w:cs="EB Garamond"/>
        </w:rPr>
        <w:t xml:space="preserve">, </w:t>
      </w:r>
      <w:r w:rsidRPr="00365763">
        <w:rPr>
          <w:rFonts w:ascii="EB Garamond" w:eastAsia="EB Garamond" w:hAnsi="EB Garamond" w:cs="EB Garamond"/>
        </w:rPr>
        <w:t>Cairo</w:t>
      </w:r>
    </w:p>
    <w:p w14:paraId="068B855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Bronchial cold.</w:t>
      </w:r>
    </w:p>
    <w:p w14:paraId="31881169" w14:textId="59E6EB94"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Shepheards’ [</w:t>
      </w:r>
      <w:r w:rsidRPr="00365763">
        <w:rPr>
          <w:rFonts w:ascii="EB Garamond" w:eastAsia="EB Garamond" w:hAnsi="EB Garamond" w:cs="EB Garamond"/>
          <w:i/>
        </w:rPr>
        <w:t>sic</w:t>
      </w:r>
      <w:r w:rsidRPr="00365763">
        <w:rPr>
          <w:rFonts w:ascii="EB Garamond" w:eastAsia="EB Garamond" w:hAnsi="EB Garamond" w:cs="EB Garamond"/>
        </w:rPr>
        <w:t>] Hotel</w:t>
      </w:r>
      <w:del w:id="0" w:author="Ilaria Della Monica" w:date="2022-02-20T10:40:00Z">
        <w:r w:rsidRPr="00365763" w:rsidDel="00D43068">
          <w:rPr>
            <w:rFonts w:ascii="EB Garamond" w:eastAsia="EB Garamond" w:hAnsi="EB Garamond" w:cs="EB Garamond"/>
            <w:vertAlign w:val="superscript"/>
          </w:rPr>
          <w:footnoteReference w:id="1"/>
        </w:r>
      </w:del>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Cloudy</w:t>
      </w:r>
    </w:p>
    <w:p w14:paraId="4C10B933" w14:textId="77777777" w:rsidR="00365763" w:rsidRPr="00365763" w:rsidRDefault="00365763" w:rsidP="00365763">
      <w:pPr>
        <w:jc w:val="both"/>
        <w:rPr>
          <w:rFonts w:ascii="EB Garamond" w:eastAsia="EB Garamond" w:hAnsi="EB Garamond" w:cs="EB Garamond"/>
        </w:rPr>
      </w:pPr>
    </w:p>
    <w:p w14:paraId="389DC217" w14:textId="32157A38"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Simaika Pasha</w:t>
      </w:r>
      <w:del w:id="3" w:author="Ilaria Della Monica" w:date="2022-02-20T10:40:00Z">
        <w:r w:rsidRPr="00365763" w:rsidDel="00D43068">
          <w:rPr>
            <w:rFonts w:ascii="EB Garamond" w:eastAsia="EB Garamond" w:hAnsi="EB Garamond" w:cs="EB Garamond"/>
            <w:vertAlign w:val="superscript"/>
          </w:rPr>
          <w:footnoteReference w:id="2"/>
        </w:r>
      </w:del>
      <w:r w:rsidRPr="00365763">
        <w:rPr>
          <w:rFonts w:ascii="EB Garamond" w:eastAsia="EB Garamond" w:hAnsi="EB Garamond" w:cs="EB Garamond"/>
        </w:rPr>
        <w:t xml:space="preserve"> called for us at 9.30, and Mrs. (Labouchere) Mackintosh,</w:t>
      </w:r>
      <w:del w:id="6" w:author="Ilaria Della Monica" w:date="2022-02-20T10:40:00Z">
        <w:r w:rsidRPr="00365763" w:rsidDel="00D43068">
          <w:rPr>
            <w:rFonts w:ascii="EB Garamond" w:eastAsia="EB Garamond" w:hAnsi="EB Garamond" w:cs="EB Garamond"/>
            <w:vertAlign w:val="superscript"/>
          </w:rPr>
          <w:footnoteReference w:id="3"/>
        </w:r>
      </w:del>
      <w:r w:rsidRPr="00365763">
        <w:rPr>
          <w:rFonts w:ascii="EB Garamond" w:eastAsia="EB Garamond" w:hAnsi="EB Garamond" w:cs="EB Garamond"/>
        </w:rPr>
        <w:t xml:space="preserve"> and we drove around and picked up Col. Storrs (The Governor of Jerusalem!!)</w:t>
      </w:r>
      <w:del w:id="9" w:author="Ilaria Della Monica" w:date="2022-02-20T10:40:00Z">
        <w:r w:rsidRPr="00365763" w:rsidDel="00D43068">
          <w:rPr>
            <w:rFonts w:ascii="EB Garamond" w:eastAsia="EB Garamond" w:hAnsi="EB Garamond" w:cs="EB Garamond"/>
            <w:vertAlign w:val="superscript"/>
          </w:rPr>
          <w:footnoteReference w:id="4"/>
        </w:r>
      </w:del>
      <w:r w:rsidRPr="00365763">
        <w:rPr>
          <w:rFonts w:ascii="EB Garamond" w:eastAsia="EB Garamond" w:hAnsi="EB Garamond" w:cs="EB Garamond"/>
        </w:rPr>
        <w:t xml:space="preserve"> and went out to the delightful Coptic Museum,</w:t>
      </w:r>
      <w:del w:id="12" w:author="Ilaria Della Monica" w:date="2022-02-20T10:41:00Z">
        <w:r w:rsidRPr="00365763" w:rsidDel="00D43068">
          <w:rPr>
            <w:rFonts w:ascii="EB Garamond" w:eastAsia="EB Garamond" w:hAnsi="EB Garamond" w:cs="EB Garamond"/>
            <w:vertAlign w:val="superscript"/>
          </w:rPr>
          <w:footnoteReference w:id="5"/>
        </w:r>
      </w:del>
      <w:r w:rsidRPr="00365763">
        <w:rPr>
          <w:rFonts w:ascii="EB Garamond" w:eastAsia="EB Garamond" w:hAnsi="EB Garamond" w:cs="EB Garamond"/>
        </w:rPr>
        <w:t xml:space="preserve"> where we spent 2 hours. The early carved wooden door and a </w:t>
      </w:r>
      <w:r w:rsidRPr="00365763">
        <w:rPr>
          <w:rFonts w:ascii="EB Garamond" w:eastAsia="EB Garamond" w:hAnsi="EB Garamond" w:cs="EB Garamond"/>
          <w:u w:val="single"/>
        </w:rPr>
        <w:t>ditto</w:t>
      </w:r>
      <w:r w:rsidRPr="00365763">
        <w:rPr>
          <w:rFonts w:ascii="EB Garamond" w:eastAsia="EB Garamond" w:hAnsi="EB Garamond" w:cs="EB Garamond"/>
        </w:rPr>
        <w:t xml:space="preserve"> screen were particularly interesting. Saw the Roman gate,</w:t>
      </w:r>
      <w:del w:id="15" w:author="Ilaria Della Monica" w:date="2022-02-20T10:41:00Z">
        <w:r w:rsidRPr="00365763" w:rsidDel="00D43068">
          <w:rPr>
            <w:rFonts w:ascii="EB Garamond" w:eastAsia="EB Garamond" w:hAnsi="EB Garamond" w:cs="EB Garamond"/>
            <w:vertAlign w:val="superscript"/>
          </w:rPr>
          <w:footnoteReference w:id="6"/>
        </w:r>
      </w:del>
      <w:r w:rsidRPr="00365763">
        <w:rPr>
          <w:rFonts w:ascii="EB Garamond" w:eastAsia="EB Garamond" w:hAnsi="EB Garamond" w:cs="EB Garamond"/>
        </w:rPr>
        <w:t xml:space="preserve"> now far below the level of the town which certainly </w:t>
      </w:r>
      <w:r w:rsidRPr="00365763">
        <w:rPr>
          <w:rFonts w:ascii="EB Garamond" w:eastAsia="EB Garamond" w:hAnsi="EB Garamond" w:cs="EB Garamond"/>
          <w:u w:val="single"/>
        </w:rPr>
        <w:t>rises</w:t>
      </w:r>
      <w:r w:rsidRPr="00365763">
        <w:rPr>
          <w:rFonts w:ascii="EB Garamond" w:eastAsia="EB Garamond" w:hAnsi="EB Garamond" w:cs="EB Garamond"/>
        </w:rPr>
        <w:t xml:space="preserve"> incredibly! I suppose they are too lazy to burn their rubbish.</w:t>
      </w:r>
    </w:p>
    <w:p w14:paraId="172BC56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On the way Storrs told the Pasha, who is the head of the Copts, about the Holy Sepulchre rows. An immemorial custom grants free access to walk round the </w:t>
      </w:r>
      <w:r w:rsidRPr="00365763">
        <w:rPr>
          <w:rFonts w:ascii="EB Garamond" w:eastAsia="EB Garamond" w:hAnsi="EB Garamond" w:cs="EB Garamond"/>
          <w:u w:val="single"/>
        </w:rPr>
        <w:t>Tank</w:t>
      </w:r>
      <w:r w:rsidRPr="00365763">
        <w:rPr>
          <w:rFonts w:ascii="EB Garamond" w:eastAsia="EB Garamond" w:hAnsi="EB Garamond" w:cs="EB Garamond"/>
        </w:rPr>
        <w:t xml:space="preserve"> to </w:t>
      </w:r>
      <w:r w:rsidRPr="00365763">
        <w:rPr>
          <w:rFonts w:ascii="EB Garamond" w:eastAsia="EB Garamond" w:hAnsi="EB Garamond" w:cs="EB Garamond"/>
          <w:i/>
        </w:rPr>
        <w:t>everyone</w:t>
      </w:r>
      <w:r w:rsidRPr="00365763">
        <w:rPr>
          <w:rFonts w:ascii="EB Garamond" w:eastAsia="EB Garamond" w:hAnsi="EB Garamond" w:cs="EB Garamond"/>
        </w:rPr>
        <w:t xml:space="preserve">, but the Copts have a Chapel on the back and </w:t>
      </w:r>
      <w:del w:id="18" w:author="Ilaria Della Monica" w:date="2022-02-20T10:37:00Z">
        <w:r w:rsidRPr="00365763" w:rsidDel="00D43068">
          <w:rPr>
            <w:rFonts w:ascii="EB Garamond" w:eastAsia="EB Garamond" w:hAnsi="EB Garamond" w:cs="EB Garamond"/>
          </w:rPr>
          <w:delText xml:space="preserve"> </w:delText>
        </w:r>
      </w:del>
      <w:r w:rsidRPr="00365763">
        <w:rPr>
          <w:rFonts w:ascii="EB Garamond" w:eastAsia="EB Garamond" w:hAnsi="EB Garamond" w:cs="EB Garamond"/>
        </w:rPr>
        <w:t xml:space="preserve">3 times a wk. for 2 hrs. They spread out and fill up the passage. The Franciscans, to assert the old custom, make a point of sending servants carrying food for </w:t>
      </w:r>
      <w:r w:rsidRPr="00365763">
        <w:rPr>
          <w:rFonts w:ascii="EB Garamond" w:eastAsia="EB Garamond" w:hAnsi="EB Garamond" w:cs="EB Garamond"/>
          <w:u w:val="single"/>
        </w:rPr>
        <w:t>some nuns</w:t>
      </w:r>
      <w:r w:rsidRPr="00365763">
        <w:rPr>
          <w:rFonts w:ascii="EB Garamond" w:eastAsia="EB Garamond" w:hAnsi="EB Garamond" w:cs="EB Garamond"/>
        </w:rPr>
        <w:t xml:space="preserve"> right through the crowd of worshipping Copts, who retaliate by throwing water on the “Way to the </w:t>
      </w:r>
      <w:r w:rsidRPr="00365763">
        <w:rPr>
          <w:rFonts w:ascii="EB Garamond" w:eastAsia="EB Garamond" w:hAnsi="EB Garamond" w:cs="EB Garamond"/>
          <w:u w:val="single"/>
        </w:rPr>
        <w:t>t</w:t>
      </w:r>
      <w:r w:rsidRPr="00365763">
        <w:rPr>
          <w:rFonts w:ascii="EB Garamond" w:eastAsia="EB Garamond" w:hAnsi="EB Garamond" w:cs="EB Garamond"/>
        </w:rPr>
        <w:t xml:space="preserve">” </w:t>
      </w:r>
      <w:r w:rsidRPr="00365763">
        <w:rPr>
          <w:rFonts w:ascii="EB Garamond" w:eastAsia="EB Garamond" w:hAnsi="EB Garamond" w:cs="EB Garamond"/>
          <w:strike/>
          <w:u w:val="single"/>
        </w:rPr>
        <w:t>?</w:t>
      </w:r>
      <w:r w:rsidRPr="00365763">
        <w:rPr>
          <w:rFonts w:ascii="EB Garamond" w:eastAsia="EB Garamond" w:hAnsi="EB Garamond" w:cs="EB Garamond"/>
        </w:rPr>
        <w:t xml:space="preserve"> where the Catholic procession has </w:t>
      </w:r>
      <w:r w:rsidRPr="00365763">
        <w:rPr>
          <w:rFonts w:ascii="EB Garamond" w:eastAsia="EB Garamond" w:hAnsi="EB Garamond" w:cs="EB Garamond"/>
          <w:u w:val="single"/>
        </w:rPr>
        <w:t>to haul</w:t>
      </w:r>
      <w:r w:rsidRPr="00365763">
        <w:rPr>
          <w:rFonts w:ascii="EB Garamond" w:eastAsia="EB Garamond" w:hAnsi="EB Garamond" w:cs="EB Garamond"/>
        </w:rPr>
        <w:t>!!</w:t>
      </w:r>
    </w:p>
    <w:p w14:paraId="053F9F43" w14:textId="0D590862"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Stopped at the </w:t>
      </w:r>
      <w:r w:rsidRPr="00365763">
        <w:rPr>
          <w:rFonts w:ascii="EB Garamond" w:eastAsia="EB Garamond" w:hAnsi="EB Garamond" w:cs="EB Garamond"/>
          <w:u w:val="single"/>
        </w:rPr>
        <w:t>desolate</w:t>
      </w:r>
      <w:r w:rsidRPr="00365763">
        <w:rPr>
          <w:rFonts w:ascii="EB Garamond" w:eastAsia="EB Garamond" w:hAnsi="EB Garamond" w:cs="EB Garamond"/>
        </w:rPr>
        <w:t xml:space="preserve"> romantic </w:t>
      </w:r>
      <w:r w:rsidRPr="00365763">
        <w:rPr>
          <w:rFonts w:ascii="EB Garamond" w:eastAsia="EB Garamond" w:hAnsi="EB Garamond" w:cs="EB Garamond"/>
          <w:i/>
        </w:rPr>
        <w:t>mosque of Amr</w:t>
      </w:r>
      <w:r w:rsidRPr="00365763">
        <w:rPr>
          <w:rFonts w:ascii="EB Garamond" w:eastAsia="EB Garamond" w:hAnsi="EB Garamond" w:cs="EB Garamond"/>
        </w:rPr>
        <w:t>.</w:t>
      </w:r>
      <w:del w:id="19" w:author="Ilaria Della Monica" w:date="2022-02-20T10:41:00Z">
        <w:r w:rsidRPr="00365763" w:rsidDel="00D43068">
          <w:rPr>
            <w:rFonts w:ascii="EB Garamond" w:eastAsia="EB Garamond" w:hAnsi="EB Garamond" w:cs="EB Garamond"/>
            <w:vertAlign w:val="superscript"/>
          </w:rPr>
          <w:footnoteReference w:id="7"/>
        </w:r>
      </w:del>
    </w:p>
    <w:p w14:paraId="74CD875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Sent poor Eliza to the hospital. They think she has typhoid. </w:t>
      </w:r>
      <w:r w:rsidRPr="00365763">
        <w:rPr>
          <w:rFonts w:ascii="EB Garamond" w:eastAsia="EB Garamond" w:hAnsi="EB Garamond" w:cs="EB Garamond"/>
          <w:u w:val="single"/>
        </w:rPr>
        <w:t>Went</w:t>
      </w:r>
      <w:r w:rsidRPr="00365763">
        <w:rPr>
          <w:rFonts w:ascii="EB Garamond" w:eastAsia="EB Garamond" w:hAnsi="EB Garamond" w:cs="EB Garamond"/>
        </w:rPr>
        <w:t xml:space="preserve"> to electrical doctor.</w:t>
      </w:r>
    </w:p>
    <w:p w14:paraId="0BCDB85A" w14:textId="77777777" w:rsidR="00365763" w:rsidRPr="00365763" w:rsidRDefault="00365763" w:rsidP="00365763">
      <w:pPr>
        <w:jc w:val="both"/>
        <w:rPr>
          <w:rFonts w:ascii="EB Garamond" w:eastAsia="EB Garamond" w:hAnsi="EB Garamond" w:cs="EB Garamond"/>
        </w:rPr>
      </w:pPr>
    </w:p>
    <w:p w14:paraId="6E25FA88" w14:textId="741B5C6D"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 xml:space="preserve">[026] </w:t>
      </w:r>
    </w:p>
    <w:p w14:paraId="58B5C6D2" w14:textId="77777777" w:rsidR="00365763" w:rsidRPr="00365763" w:rsidRDefault="00365763" w:rsidP="00365763">
      <w:pPr>
        <w:jc w:val="center"/>
        <w:rPr>
          <w:rFonts w:ascii="EB Garamond" w:eastAsia="EB Garamond" w:hAnsi="EB Garamond" w:cs="EB Garamond"/>
        </w:rPr>
      </w:pPr>
    </w:p>
    <w:p w14:paraId="4209293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Monday, January 2, 1922, Shepheard’s Hotel. Cairo</w:t>
      </w:r>
    </w:p>
    <w:p w14:paraId="747E2B5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Cold worse.</w:t>
      </w:r>
    </w:p>
    <w:p w14:paraId="2750BF8F"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 xml:space="preserve">Cloudy </w:t>
      </w:r>
      <w:r w:rsidRPr="00365763">
        <w:rPr>
          <w:rFonts w:ascii="EB Garamond" w:eastAsia="EB Garamond" w:hAnsi="EB Garamond" w:cs="EB Garamond"/>
          <w:u w:val="single"/>
        </w:rPr>
        <w:t>morning</w:t>
      </w:r>
      <w:r w:rsidRPr="00365763">
        <w:rPr>
          <w:rFonts w:ascii="EB Garamond" w:eastAsia="EB Garamond" w:hAnsi="EB Garamond" w:cs="EB Garamond"/>
        </w:rPr>
        <w:t xml:space="preserve"> </w:t>
      </w:r>
      <w:r w:rsidRPr="00365763">
        <w:rPr>
          <w:rFonts w:ascii="EB Garamond" w:eastAsia="EB Garamond" w:hAnsi="EB Garamond" w:cs="EB Garamond"/>
          <w:u w:val="single"/>
        </w:rPr>
        <w:t>fine</w:t>
      </w:r>
    </w:p>
    <w:p w14:paraId="5FD1919C" w14:textId="77777777" w:rsidR="00365763" w:rsidRPr="00365763" w:rsidRDefault="00365763" w:rsidP="00365763">
      <w:pPr>
        <w:jc w:val="center"/>
        <w:rPr>
          <w:rFonts w:ascii="EB Garamond" w:eastAsia="EB Garamond" w:hAnsi="EB Garamond" w:cs="EB Garamond"/>
        </w:rPr>
      </w:pPr>
    </w:p>
    <w:p w14:paraId="05CC048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Storrs called for us at 9.30 and we went to the Bazaars, which he knows like his pockets. He is suspiciously intimate with “Jack Cohen”, “Dimitri” etc.</w:t>
      </w:r>
    </w:p>
    <w:p w14:paraId="55861A7C" w14:textId="77777777" w:rsidR="00D43068" w:rsidRDefault="00365763" w:rsidP="00365763">
      <w:pPr>
        <w:jc w:val="both"/>
        <w:rPr>
          <w:ins w:id="22" w:author="Ilaria Della Monica" w:date="2022-02-20T10:41:00Z"/>
          <w:rFonts w:ascii="EB Garamond" w:eastAsia="EB Garamond" w:hAnsi="EB Garamond" w:cs="EB Garamond"/>
          <w:strike/>
        </w:rPr>
      </w:pPr>
      <w:r w:rsidRPr="00365763">
        <w:rPr>
          <w:rFonts w:ascii="EB Garamond" w:eastAsia="EB Garamond" w:hAnsi="EB Garamond" w:cs="EB Garamond"/>
        </w:rPr>
        <w:tab/>
        <w:t>Bonté Elgood</w:t>
      </w:r>
      <w:del w:id="23" w:author="Ilaria Della Monica" w:date="2022-02-20T10:41:00Z">
        <w:r w:rsidRPr="00365763" w:rsidDel="00D43068">
          <w:rPr>
            <w:rFonts w:ascii="EB Garamond" w:eastAsia="EB Garamond" w:hAnsi="EB Garamond" w:cs="EB Garamond"/>
            <w:vertAlign w:val="superscript"/>
          </w:rPr>
          <w:footnoteReference w:id="8"/>
        </w:r>
      </w:del>
      <w:r w:rsidRPr="00365763">
        <w:rPr>
          <w:rFonts w:ascii="EB Garamond" w:eastAsia="EB Garamond" w:hAnsi="EB Garamond" w:cs="EB Garamond"/>
        </w:rPr>
        <w:t xml:space="preserve"> came to lunch, charming radiant creature, and accompanied us with Mrs. Devonshire</w:t>
      </w:r>
      <w:del w:id="26" w:author="Ilaria Della Monica" w:date="2022-02-20T10:41:00Z">
        <w:r w:rsidRPr="00365763" w:rsidDel="00D43068">
          <w:rPr>
            <w:rFonts w:ascii="EB Garamond" w:eastAsia="EB Garamond" w:hAnsi="EB Garamond" w:cs="EB Garamond"/>
            <w:vertAlign w:val="superscript"/>
          </w:rPr>
          <w:footnoteReference w:id="9"/>
        </w:r>
      </w:del>
      <w:r w:rsidRPr="00365763">
        <w:rPr>
          <w:rFonts w:ascii="EB Garamond" w:eastAsia="EB Garamond" w:hAnsi="EB Garamond" w:cs="EB Garamond"/>
        </w:rPr>
        <w:t xml:space="preserve"> to see the Palace of </w:t>
      </w:r>
      <w:r w:rsidRPr="00365763">
        <w:rPr>
          <w:rFonts w:ascii="EB Garamond" w:eastAsia="EB Garamond" w:hAnsi="EB Garamond" w:cs="EB Garamond"/>
          <w:strike/>
        </w:rPr>
        <w:t>Besta</w:t>
      </w:r>
      <w:ins w:id="29" w:author="Ilaria Della Monica" w:date="2022-02-20T10:41:00Z">
        <w:r w:rsidR="00D43068">
          <w:rPr>
            <w:rFonts w:ascii="EB Garamond" w:eastAsia="EB Garamond" w:hAnsi="EB Garamond" w:cs="EB Garamond"/>
            <w:strike/>
          </w:rPr>
          <w:t>t</w:t>
        </w:r>
      </w:ins>
      <w:del w:id="30" w:author="Ilaria Della Monica" w:date="2022-02-20T10:41:00Z">
        <w:r w:rsidRPr="00365763" w:rsidDel="00D43068">
          <w:rPr>
            <w:rFonts w:ascii="EB Garamond" w:eastAsia="EB Garamond" w:hAnsi="EB Garamond" w:cs="EB Garamond"/>
            <w:strike/>
          </w:rPr>
          <w:delText>t</w:delText>
        </w:r>
        <w:r w:rsidRPr="00365763" w:rsidDel="00D43068">
          <w:rPr>
            <w:rFonts w:ascii="EB Garamond" w:eastAsia="EB Garamond" w:hAnsi="EB Garamond" w:cs="EB Garamond"/>
            <w:vertAlign w:val="superscript"/>
          </w:rPr>
          <w:footnoteReference w:id="10"/>
        </w:r>
      </w:del>
    </w:p>
    <w:p w14:paraId="7ED5CC36" w14:textId="4E362D13"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 and a dear little Qaitbay</w:t>
      </w:r>
      <w:del w:id="33" w:author="Ilaria Della Monica" w:date="2022-02-20T10:43:00Z">
        <w:r w:rsidRPr="00365763" w:rsidDel="00991FC8">
          <w:rPr>
            <w:rFonts w:ascii="EB Garamond" w:eastAsia="EB Garamond" w:hAnsi="EB Garamond" w:cs="EB Garamond"/>
            <w:vertAlign w:val="superscript"/>
          </w:rPr>
          <w:footnoteReference w:id="11"/>
        </w:r>
      </w:del>
      <w:r w:rsidRPr="00365763">
        <w:rPr>
          <w:rFonts w:ascii="EB Garamond" w:eastAsia="EB Garamond" w:hAnsi="EB Garamond" w:cs="EB Garamond"/>
        </w:rPr>
        <w:t xml:space="preserve"> mosque of </w:t>
      </w:r>
      <w:r w:rsidRPr="00365763">
        <w:rPr>
          <w:rFonts w:ascii="EB Garamond" w:eastAsia="EB Garamond" w:hAnsi="EB Garamond" w:cs="EB Garamond"/>
          <w:i/>
          <w:u w:val="single"/>
        </w:rPr>
        <w:t>Cairi</w:t>
      </w:r>
      <w:r w:rsidRPr="00365763">
        <w:rPr>
          <w:rFonts w:ascii="EB Garamond" w:eastAsia="EB Garamond" w:hAnsi="EB Garamond" w:cs="EB Garamond"/>
          <w:i/>
        </w:rPr>
        <w:t xml:space="preserve"> Bek</w:t>
      </w:r>
      <w:del w:id="36" w:author="Ilaria Della Monica" w:date="2022-02-20T10:41:00Z">
        <w:r w:rsidRPr="00365763" w:rsidDel="00D43068">
          <w:rPr>
            <w:rFonts w:ascii="EB Garamond" w:eastAsia="EB Garamond" w:hAnsi="EB Garamond" w:cs="EB Garamond"/>
            <w:vertAlign w:val="superscript"/>
          </w:rPr>
          <w:footnoteReference w:id="12"/>
        </w:r>
      </w:del>
      <w:r w:rsidRPr="00365763">
        <w:rPr>
          <w:rFonts w:ascii="EB Garamond" w:eastAsia="EB Garamond" w:hAnsi="EB Garamond" w:cs="EB Garamond"/>
        </w:rPr>
        <w:t xml:space="preserve"> [</w:t>
      </w:r>
      <w:r w:rsidRPr="00365763">
        <w:rPr>
          <w:rFonts w:ascii="EB Garamond" w:eastAsia="EB Garamond" w:hAnsi="EB Garamond" w:cs="EB Garamond"/>
          <w:i/>
        </w:rPr>
        <w:t>sic</w:t>
      </w:r>
      <w:r w:rsidRPr="00365763">
        <w:rPr>
          <w:rFonts w:ascii="EB Garamond" w:eastAsia="EB Garamond" w:hAnsi="EB Garamond" w:cs="EB Garamond"/>
        </w:rPr>
        <w:t>] {</w:t>
      </w:r>
      <w:r w:rsidRPr="00365763">
        <w:rPr>
          <w:rFonts w:ascii="EB Garamond" w:eastAsia="EB Garamond" w:hAnsi="EB Garamond" w:cs="EB Garamond"/>
          <w:i/>
        </w:rPr>
        <w:t>long space</w:t>
      </w:r>
      <w:r w:rsidRPr="00365763">
        <w:rPr>
          <w:rFonts w:ascii="EB Garamond" w:eastAsia="EB Garamond" w:hAnsi="EB Garamond" w:cs="EB Garamond"/>
        </w:rPr>
        <w:t xml:space="preserve">} with a domed </w:t>
      </w:r>
      <w:r w:rsidRPr="00365763">
        <w:rPr>
          <w:rFonts w:ascii="EB Garamond" w:eastAsia="EB Garamond" w:hAnsi="EB Garamond" w:cs="EB Garamond"/>
          <w:u w:val="single"/>
        </w:rPr>
        <w:t>tank</w:t>
      </w:r>
      <w:r w:rsidRPr="00365763">
        <w:rPr>
          <w:rFonts w:ascii="EB Garamond" w:eastAsia="EB Garamond" w:hAnsi="EB Garamond" w:cs="EB Garamond"/>
        </w:rPr>
        <w:t xml:space="preserve">, and big ablution tank, 4 liwans (the side ones v. small), </w:t>
      </w:r>
      <w:r w:rsidRPr="00365763">
        <w:rPr>
          <w:rFonts w:ascii="EB Garamond" w:eastAsia="EB Garamond" w:hAnsi="EB Garamond" w:cs="EB Garamond"/>
          <w:u w:val="single"/>
        </w:rPr>
        <w:t>pen</w:t>
      </w:r>
      <w:r w:rsidRPr="00365763">
        <w:rPr>
          <w:rFonts w:ascii="EB Garamond" w:eastAsia="EB Garamond" w:hAnsi="EB Garamond" w:cs="EB Garamond"/>
        </w:rPr>
        <w:t xml:space="preserve"> court, fine marble columns of </w:t>
      </w:r>
      <w:r w:rsidRPr="00365763">
        <w:rPr>
          <w:rFonts w:ascii="EB Garamond" w:eastAsia="EB Garamond" w:hAnsi="EB Garamond" w:cs="EB Garamond"/>
          <w:u w:val="single"/>
        </w:rPr>
        <w:t>mirhab</w:t>
      </w:r>
      <w:r w:rsidRPr="00365763">
        <w:rPr>
          <w:rFonts w:ascii="EB Garamond" w:eastAsia="EB Garamond" w:hAnsi="EB Garamond" w:cs="EB Garamond"/>
        </w:rPr>
        <w:t xml:space="preserve">. Also a </w:t>
      </w:r>
      <w:r w:rsidRPr="00365763">
        <w:rPr>
          <w:rFonts w:ascii="EB Garamond" w:eastAsia="EB Garamond" w:hAnsi="EB Garamond" w:cs="EB Garamond"/>
          <w:u w:val="single"/>
        </w:rPr>
        <w:t>falling</w:t>
      </w:r>
      <w:r w:rsidRPr="00365763">
        <w:rPr>
          <w:rFonts w:ascii="EB Garamond" w:eastAsia="EB Garamond" w:hAnsi="EB Garamond" w:cs="EB Garamond"/>
        </w:rPr>
        <w:t xml:space="preserve"> to ruin Palace near by with one open loggia and a lovely </w:t>
      </w:r>
      <w:r w:rsidRPr="00365763">
        <w:rPr>
          <w:rFonts w:ascii="EB Garamond" w:eastAsia="EB Garamond" w:hAnsi="EB Garamond" w:cs="EB Garamond"/>
          <w:u w:val="single"/>
        </w:rPr>
        <w:t>musharahi</w:t>
      </w:r>
      <w:del w:id="39" w:author="Ilaria Della Monica" w:date="2022-02-20T10:42:00Z">
        <w:r w:rsidRPr="00365763" w:rsidDel="00D43068">
          <w:rPr>
            <w:rFonts w:ascii="EB Garamond" w:eastAsia="EB Garamond" w:hAnsi="EB Garamond" w:cs="EB Garamond"/>
            <w:vertAlign w:val="superscript"/>
          </w:rPr>
          <w:footnoteReference w:id="13"/>
        </w:r>
      </w:del>
      <w:r w:rsidRPr="00365763">
        <w:rPr>
          <w:rFonts w:ascii="EB Garamond" w:eastAsia="EB Garamond" w:hAnsi="EB Garamond" w:cs="EB Garamond"/>
        </w:rPr>
        <w:t xml:space="preserve"> in the harem. BB. and Mrs. D. went on, but I drove Bonté to her train, and called on Eliza at the </w:t>
      </w:r>
      <w:r w:rsidRPr="00365763">
        <w:rPr>
          <w:rFonts w:ascii="EB Garamond" w:eastAsia="EB Garamond" w:hAnsi="EB Garamond" w:cs="EB Garamond"/>
          <w:u w:val="single"/>
        </w:rPr>
        <w:t>Cheziral</w:t>
      </w:r>
      <w:r w:rsidRPr="00365763">
        <w:rPr>
          <w:rFonts w:ascii="EB Garamond" w:eastAsia="EB Garamond" w:hAnsi="EB Garamond" w:cs="EB Garamond"/>
        </w:rPr>
        <w:t xml:space="preserve"> Hospital (Anglo-American). She has a lovely quiet room, and a nice nurse, but she looks dying, v. white and all teeth, like a skull. Had a 4</w:t>
      </w:r>
      <w:r w:rsidRPr="00365763">
        <w:rPr>
          <w:rFonts w:ascii="EB Garamond" w:eastAsia="EB Garamond" w:hAnsi="EB Garamond" w:cs="EB Garamond"/>
          <w:vertAlign w:val="superscript"/>
        </w:rPr>
        <w:t>th</w:t>
      </w:r>
      <w:r w:rsidRPr="00365763">
        <w:rPr>
          <w:rFonts w:ascii="EB Garamond" w:eastAsia="EB Garamond" w:hAnsi="EB Garamond" w:cs="EB Garamond"/>
        </w:rPr>
        <w:t xml:space="preserve"> varicose veins electrical treatment, and came home </w:t>
      </w:r>
      <w:r w:rsidRPr="00365763">
        <w:rPr>
          <w:rFonts w:ascii="EB Garamond" w:eastAsia="EB Garamond" w:hAnsi="EB Garamond" w:cs="EB Garamond"/>
          <w:u w:val="single"/>
        </w:rPr>
        <w:t>to find</w:t>
      </w:r>
      <w:r w:rsidRPr="00365763">
        <w:rPr>
          <w:rFonts w:ascii="EB Garamond" w:eastAsia="EB Garamond" w:hAnsi="EB Garamond" w:cs="EB Garamond"/>
        </w:rPr>
        <w:t xml:space="preserve"> Mr. Russell here (Chief of Police),</w:t>
      </w:r>
      <w:del w:id="42" w:author="Ilaria Della Monica" w:date="2022-02-20T10:43:00Z">
        <w:r w:rsidRPr="00365763" w:rsidDel="00991FC8">
          <w:rPr>
            <w:rFonts w:ascii="EB Garamond" w:eastAsia="EB Garamond" w:hAnsi="EB Garamond" w:cs="EB Garamond"/>
            <w:vertAlign w:val="superscript"/>
          </w:rPr>
          <w:footnoteReference w:id="14"/>
        </w:r>
      </w:del>
      <w:r w:rsidRPr="00365763">
        <w:rPr>
          <w:rFonts w:ascii="EB Garamond" w:eastAsia="EB Garamond" w:hAnsi="EB Garamond" w:cs="EB Garamond"/>
        </w:rPr>
        <w:t xml:space="preserve"> a handsome sporting man, whose wife, BB. says, has a mind like a yard measure that only bends at same places.</w:t>
      </w:r>
    </w:p>
    <w:p w14:paraId="6B081D6A" w14:textId="77777777" w:rsidR="00365763" w:rsidRPr="00365763" w:rsidRDefault="00365763" w:rsidP="00365763">
      <w:pPr>
        <w:jc w:val="both"/>
        <w:rPr>
          <w:rFonts w:ascii="EB Garamond" w:eastAsia="EB Garamond" w:hAnsi="EB Garamond" w:cs="EB Garamond"/>
        </w:rPr>
      </w:pPr>
    </w:p>
    <w:p w14:paraId="315D57A1" w14:textId="1909887E"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written vertically halfway down the left margin</w:t>
      </w:r>
      <w:r w:rsidRPr="00365763">
        <w:rPr>
          <w:rFonts w:ascii="EB Garamond" w:eastAsia="EB Garamond" w:hAnsi="EB Garamond" w:cs="EB Garamond"/>
        </w:rPr>
        <w:t>} Mrs. Bazil called.</w:t>
      </w:r>
      <w:del w:id="45" w:author="Ilaria Della Monica" w:date="2022-02-20T10:43:00Z">
        <w:r w:rsidRPr="00365763" w:rsidDel="00991FC8">
          <w:rPr>
            <w:rFonts w:ascii="EB Garamond" w:eastAsia="EB Garamond" w:hAnsi="EB Garamond" w:cs="EB Garamond"/>
            <w:vertAlign w:val="superscript"/>
          </w:rPr>
          <w:footnoteReference w:id="15"/>
        </w:r>
      </w:del>
    </w:p>
    <w:p w14:paraId="64F79985" w14:textId="77777777" w:rsidR="00365763" w:rsidRPr="00365763" w:rsidRDefault="00365763" w:rsidP="00365763">
      <w:pPr>
        <w:jc w:val="both"/>
        <w:rPr>
          <w:rFonts w:ascii="EB Garamond" w:eastAsia="EB Garamond" w:hAnsi="EB Garamond" w:cs="EB Garamond"/>
        </w:rPr>
      </w:pPr>
    </w:p>
    <w:p w14:paraId="2204864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 xml:space="preserve">[027] </w:t>
      </w:r>
    </w:p>
    <w:p w14:paraId="09C981F3" w14:textId="50993EA1"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Tuesday, January 3, 1922</w:t>
      </w:r>
    </w:p>
    <w:p w14:paraId="128AF9B5" w14:textId="00D37792"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Cold worse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w:t>
      </w:r>
    </w:p>
    <w:p w14:paraId="789A5198" w14:textId="4B9ECD6B"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So so day</w:t>
      </w:r>
    </w:p>
    <w:p w14:paraId="533920F0" w14:textId="149E73B8"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Nicky</w:t>
      </w:r>
      <w:del w:id="48" w:author="Ilaria Della Monica" w:date="2022-02-20T10:43:00Z">
        <w:r w:rsidRPr="00365763" w:rsidDel="00991FC8">
          <w:rPr>
            <w:rFonts w:ascii="EB Garamond" w:eastAsia="EB Garamond" w:hAnsi="EB Garamond" w:cs="EB Garamond"/>
            <w:vertAlign w:val="superscript"/>
          </w:rPr>
          <w:footnoteReference w:id="16"/>
        </w:r>
      </w:del>
      <w:r w:rsidRPr="00365763">
        <w:rPr>
          <w:rFonts w:ascii="EB Garamond" w:eastAsia="EB Garamond" w:hAnsi="EB Garamond" w:cs="EB Garamond"/>
        </w:rPr>
        <w:t xml:space="preserve"> arrived at 5.30 a.m! dear creature! B.B. and I went to the Museum and then to the French Institute</w:t>
      </w:r>
      <w:del w:id="51" w:author="Ilaria Della Monica" w:date="2022-02-20T10:43:00Z">
        <w:r w:rsidRPr="00365763" w:rsidDel="00991FC8">
          <w:rPr>
            <w:rFonts w:ascii="EB Garamond" w:eastAsia="EB Garamond" w:hAnsi="EB Garamond" w:cs="EB Garamond"/>
            <w:vertAlign w:val="superscript"/>
          </w:rPr>
          <w:footnoteReference w:id="17"/>
        </w:r>
      </w:del>
      <w:r w:rsidRPr="00365763">
        <w:rPr>
          <w:rFonts w:ascii="EB Garamond" w:eastAsia="EB Garamond" w:hAnsi="EB Garamond" w:cs="EB Garamond"/>
        </w:rPr>
        <w:t xml:space="preserve"> for lunch w. Storrs. We came back and took Nicky a drive along the native streets. She entered into the spirit of it.</w:t>
      </w:r>
    </w:p>
    <w:p w14:paraId="0C3156A9" w14:textId="77777777" w:rsidR="00991FC8" w:rsidRDefault="00365763" w:rsidP="00365763">
      <w:pPr>
        <w:ind w:firstLine="708"/>
        <w:jc w:val="both"/>
        <w:rPr>
          <w:ins w:id="54" w:author="Ilaria Della Monica" w:date="2022-02-20T10:44:00Z"/>
          <w:rFonts w:ascii="EB Garamond" w:eastAsia="EB Garamond" w:hAnsi="EB Garamond" w:cs="EB Garamond"/>
          <w:vertAlign w:val="superscript"/>
        </w:rPr>
      </w:pPr>
      <w:r w:rsidRPr="00365763">
        <w:rPr>
          <w:rFonts w:ascii="EB Garamond" w:eastAsia="EB Garamond" w:hAnsi="EB Garamond" w:cs="EB Garamond"/>
        </w:rPr>
        <w:t>Then B.B. and I went to Lady Allenby’s</w:t>
      </w:r>
      <w:del w:id="55" w:author="Ilaria Della Monica" w:date="2022-02-20T10:44:00Z">
        <w:r w:rsidRPr="00365763" w:rsidDel="00991FC8">
          <w:rPr>
            <w:rFonts w:ascii="EB Garamond" w:eastAsia="EB Garamond" w:hAnsi="EB Garamond" w:cs="EB Garamond"/>
            <w:vertAlign w:val="superscript"/>
          </w:rPr>
          <w:footnoteReference w:id="18"/>
        </w:r>
      </w:del>
      <w:r w:rsidRPr="00365763">
        <w:rPr>
          <w:rFonts w:ascii="EB Garamond" w:eastAsia="EB Garamond" w:hAnsi="EB Garamond" w:cs="EB Garamond"/>
        </w:rPr>
        <w:t xml:space="preserve"> musical. Mme. de Cramer</w:t>
      </w:r>
      <w:del w:id="58" w:author="Ilaria Della Monica" w:date="2022-02-20T10:44:00Z">
        <w:r w:rsidRPr="00365763" w:rsidDel="00991FC8">
          <w:rPr>
            <w:rFonts w:ascii="EB Garamond" w:eastAsia="EB Garamond" w:hAnsi="EB Garamond" w:cs="EB Garamond"/>
            <w:vertAlign w:val="superscript"/>
          </w:rPr>
          <w:footnoteReference w:id="19"/>
        </w:r>
        <w:r w:rsidRPr="00365763" w:rsidDel="00991FC8">
          <w:rPr>
            <w:rFonts w:ascii="EB Garamond" w:eastAsia="EB Garamond" w:hAnsi="EB Garamond" w:cs="EB Garamond"/>
          </w:rPr>
          <w:delText xml:space="preserve"> </w:delText>
        </w:r>
      </w:del>
    </w:p>
    <w:p w14:paraId="51B1869B" w14:textId="756226E5" w:rsidR="00365763" w:rsidRPr="00365763" w:rsidRDefault="00991FC8" w:rsidP="00365763">
      <w:pPr>
        <w:ind w:firstLine="708"/>
        <w:jc w:val="both"/>
        <w:rPr>
          <w:rFonts w:ascii="EB Garamond" w:eastAsia="EB Garamond" w:hAnsi="EB Garamond" w:cs="EB Garamond"/>
        </w:rPr>
      </w:pPr>
      <w:ins w:id="61" w:author="Ilaria Della Monica" w:date="2022-02-20T10:44:00Z">
        <w:r w:rsidRPr="00365763">
          <w:rPr>
            <w:rFonts w:ascii="EB Garamond" w:eastAsia="EB Garamond" w:hAnsi="EB Garamond" w:cs="EB Garamond"/>
          </w:rPr>
          <w:t xml:space="preserve"> </w:t>
        </w:r>
      </w:ins>
      <w:r w:rsidR="00365763" w:rsidRPr="00365763">
        <w:rPr>
          <w:rFonts w:ascii="EB Garamond" w:eastAsia="EB Garamond" w:hAnsi="EB Garamond" w:cs="EB Garamond"/>
        </w:rPr>
        <w:t xml:space="preserve">played </w:t>
      </w:r>
      <w:r w:rsidR="00365763" w:rsidRPr="00365763">
        <w:rPr>
          <w:rFonts w:ascii="EB Garamond" w:eastAsia="EB Garamond" w:hAnsi="EB Garamond" w:cs="EB Garamond"/>
          <w:i/>
        </w:rPr>
        <w:t>gloriously</w:t>
      </w:r>
      <w:r w:rsidR="00365763" w:rsidRPr="00365763">
        <w:rPr>
          <w:rFonts w:ascii="EB Garamond" w:eastAsia="EB Garamond" w:hAnsi="EB Garamond" w:cs="EB Garamond"/>
        </w:rPr>
        <w:t>—a great artist. We met the Mackintoshes, Elgoods, Sérionnes,</w:t>
      </w:r>
      <w:del w:id="62" w:author="Ilaria Della Monica" w:date="2022-02-20T10:45:00Z">
        <w:r w:rsidR="00365763" w:rsidRPr="00365763" w:rsidDel="00991FC8">
          <w:rPr>
            <w:rFonts w:ascii="EB Garamond" w:eastAsia="EB Garamond" w:hAnsi="EB Garamond" w:cs="EB Garamond"/>
            <w:vertAlign w:val="superscript"/>
          </w:rPr>
          <w:footnoteReference w:id="20"/>
        </w:r>
      </w:del>
      <w:r w:rsidR="00365763" w:rsidRPr="00365763">
        <w:rPr>
          <w:rFonts w:ascii="EB Garamond" w:eastAsia="EB Garamond" w:hAnsi="EB Garamond" w:cs="EB Garamond"/>
        </w:rPr>
        <w:t xml:space="preserve"> Russells, Storrs, Creswell,</w:t>
      </w:r>
      <w:del w:id="65" w:author="Ilaria Della Monica" w:date="2022-02-20T10:46:00Z">
        <w:r w:rsidR="00365763" w:rsidRPr="00365763" w:rsidDel="00991FC8">
          <w:rPr>
            <w:rFonts w:ascii="EB Garamond" w:eastAsia="EB Garamond" w:hAnsi="EB Garamond" w:cs="EB Garamond"/>
            <w:vertAlign w:val="superscript"/>
          </w:rPr>
          <w:footnoteReference w:id="21"/>
        </w:r>
      </w:del>
      <w:r w:rsidR="00365763" w:rsidRPr="00365763">
        <w:rPr>
          <w:rFonts w:ascii="EB Garamond" w:eastAsia="EB Garamond" w:hAnsi="EB Garamond" w:cs="EB Garamond"/>
        </w:rPr>
        <w:t xml:space="preserve"> Mme. Foucart,</w:t>
      </w:r>
      <w:del w:id="68" w:author="Ilaria Della Monica" w:date="2022-02-20T10:48:00Z">
        <w:r w:rsidR="00365763" w:rsidRPr="00365763" w:rsidDel="00991FC8">
          <w:rPr>
            <w:rFonts w:ascii="EB Garamond" w:eastAsia="EB Garamond" w:hAnsi="EB Garamond" w:cs="EB Garamond"/>
            <w:vertAlign w:val="superscript"/>
          </w:rPr>
          <w:footnoteReference w:id="22"/>
        </w:r>
      </w:del>
      <w:r w:rsidR="00365763" w:rsidRPr="00365763">
        <w:rPr>
          <w:rFonts w:ascii="EB Garamond" w:eastAsia="EB Garamond" w:hAnsi="EB Garamond" w:cs="EB Garamond"/>
        </w:rPr>
        <w:t xml:space="preserve"> and various then new acquaintances.</w:t>
      </w:r>
    </w:p>
    <w:p w14:paraId="2285C5F9"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 xml:space="preserve">Mrs. De Kaven writes “I am well and for the moment restored to the normal-by companionship [Spender] I shall never be free from suffering without it. I have lived the life à deux too long. A cultivated mind—a keenly sensitive responsiveness (aha?)—a high and very faithful idea of friendship provide very reliable foundations for just the </w:t>
      </w:r>
      <w:r w:rsidRPr="00365763">
        <w:rPr>
          <w:rFonts w:ascii="EB Garamond" w:eastAsia="EB Garamond" w:hAnsi="EB Garamond" w:cs="EB Garamond"/>
          <w:u w:val="single"/>
        </w:rPr>
        <w:t>sort</w:t>
      </w:r>
      <w:r w:rsidRPr="00365763">
        <w:rPr>
          <w:rFonts w:ascii="EB Garamond" w:eastAsia="EB Garamond" w:hAnsi="EB Garamond" w:cs="EB Garamond"/>
        </w:rPr>
        <w:t xml:space="preserve"> of companionship wh. I fancy is </w:t>
      </w:r>
      <w:r w:rsidRPr="00365763">
        <w:rPr>
          <w:rFonts w:ascii="EB Garamond" w:eastAsia="EB Garamond" w:hAnsi="EB Garamond" w:cs="EB Garamond"/>
          <w:u w:val="single"/>
        </w:rPr>
        <w:t>bad</w:t>
      </w:r>
      <w:r w:rsidRPr="00365763">
        <w:rPr>
          <w:rFonts w:ascii="EB Garamond" w:eastAsia="EB Garamond" w:hAnsi="EB Garamond" w:cs="EB Garamond"/>
        </w:rPr>
        <w:t xml:space="preserve"> for me at this time of the day.”</w:t>
      </w:r>
    </w:p>
    <w:p w14:paraId="010896E3" w14:textId="77777777" w:rsidR="00365763" w:rsidRPr="00365763" w:rsidRDefault="00365763" w:rsidP="00365763">
      <w:pPr>
        <w:ind w:firstLine="708"/>
        <w:jc w:val="both"/>
        <w:rPr>
          <w:rFonts w:ascii="EB Garamond" w:eastAsia="EB Garamond" w:hAnsi="EB Garamond" w:cs="EB Garamond"/>
        </w:rPr>
      </w:pPr>
    </w:p>
    <w:p w14:paraId="4C82660A" w14:textId="05680214"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 xml:space="preserve">[028] </w:t>
      </w:r>
    </w:p>
    <w:p w14:paraId="02245BBD" w14:textId="77777777" w:rsidR="00365763" w:rsidRPr="00365763" w:rsidRDefault="00365763" w:rsidP="00365763">
      <w:pPr>
        <w:jc w:val="center"/>
        <w:rPr>
          <w:rFonts w:ascii="EB Garamond" w:eastAsia="EB Garamond" w:hAnsi="EB Garamond" w:cs="EB Garamond"/>
        </w:rPr>
      </w:pPr>
    </w:p>
    <w:p w14:paraId="41912322" w14:textId="263B5040"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Wednesday, January 4, 1922</w:t>
      </w:r>
    </w:p>
    <w:p w14:paraId="77FDB0AE" w14:textId="16603F45"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S</w:t>
      </w:r>
      <w:r w:rsidRPr="00365763">
        <w:rPr>
          <w:rFonts w:ascii="EB Garamond" w:eastAsia="EB Garamond" w:hAnsi="EB Garamond" w:cs="EB Garamond"/>
        </w:rPr>
        <w:t>o</w:t>
      </w:r>
      <w:r w:rsidRPr="00365763">
        <w:rPr>
          <w:rFonts w:ascii="EB Garamond" w:eastAsia="EB Garamond" w:hAnsi="EB Garamond" w:cs="EB Garamond"/>
        </w:rPr>
        <w:t xml:space="preserve"> -s</w:t>
      </w:r>
      <w:r w:rsidRPr="00365763">
        <w:rPr>
          <w:rFonts w:ascii="EB Garamond" w:eastAsia="EB Garamond" w:hAnsi="EB Garamond" w:cs="EB Garamond"/>
        </w:rPr>
        <w:t>o</w:t>
      </w:r>
      <w:r w:rsidRPr="00365763">
        <w:rPr>
          <w:rFonts w:ascii="EB Garamond" w:eastAsia="EB Garamond" w:hAnsi="EB Garamond" w:cs="EB Garamond"/>
        </w:rPr>
        <w:t xml:space="preserve"> day</w:t>
      </w:r>
    </w:p>
    <w:p w14:paraId="5A700D01" w14:textId="77777777" w:rsidR="00365763" w:rsidRPr="00365763" w:rsidRDefault="00365763" w:rsidP="00365763">
      <w:pPr>
        <w:jc w:val="both"/>
        <w:rPr>
          <w:rFonts w:ascii="EB Garamond" w:eastAsia="EB Garamond" w:hAnsi="EB Garamond" w:cs="EB Garamond"/>
        </w:rPr>
      </w:pPr>
    </w:p>
    <w:p w14:paraId="17AFBAB4"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In bed with bronchitis, worse luck</w:t>
      </w:r>
    </w:p>
    <w:p w14:paraId="4B9A4EFA" w14:textId="33D7B684"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B.B. and Nicky went to Ibn Tulun</w:t>
      </w:r>
      <w:del w:id="71" w:author="Ilaria Della Monica" w:date="2022-02-20T10:53:00Z">
        <w:r w:rsidRPr="00365763" w:rsidDel="00F6340B">
          <w:rPr>
            <w:rFonts w:ascii="EB Garamond" w:eastAsia="EB Garamond" w:hAnsi="EB Garamond" w:cs="EB Garamond"/>
            <w:vertAlign w:val="superscript"/>
          </w:rPr>
          <w:footnoteReference w:id="23"/>
        </w:r>
      </w:del>
      <w:r w:rsidRPr="00365763">
        <w:rPr>
          <w:rFonts w:ascii="EB Garamond" w:eastAsia="EB Garamond" w:hAnsi="EB Garamond" w:cs="EB Garamond"/>
        </w:rPr>
        <w:t xml:space="preserve"> with Mrs. Devonshire in the morning and N[icky] went out with her and a </w:t>
      </w:r>
      <w:r w:rsidRPr="00365763">
        <w:rPr>
          <w:rFonts w:ascii="EB Garamond" w:eastAsia="EB Garamond" w:hAnsi="EB Garamond" w:cs="EB Garamond"/>
          <w:u w:val="single"/>
        </w:rPr>
        <w:t>party</w:t>
      </w:r>
      <w:r w:rsidRPr="00365763">
        <w:rPr>
          <w:rFonts w:ascii="EB Garamond" w:eastAsia="EB Garamond" w:hAnsi="EB Garamond" w:cs="EB Garamond"/>
        </w:rPr>
        <w:t xml:space="preserve"> to the citadel in the afternoon. Patricolo</w:t>
      </w:r>
      <w:del w:id="74" w:author="Ilaria Della Monica" w:date="2022-02-20T10:48:00Z">
        <w:r w:rsidRPr="00365763" w:rsidDel="00991FC8">
          <w:rPr>
            <w:rFonts w:ascii="EB Garamond" w:eastAsia="EB Garamond" w:hAnsi="EB Garamond" w:cs="EB Garamond"/>
            <w:vertAlign w:val="superscript"/>
          </w:rPr>
          <w:footnoteReference w:id="24"/>
        </w:r>
      </w:del>
      <w:r w:rsidRPr="00365763">
        <w:rPr>
          <w:rFonts w:ascii="EB Garamond" w:eastAsia="EB Garamond" w:hAnsi="EB Garamond" w:cs="EB Garamond"/>
        </w:rPr>
        <w:t xml:space="preserve"> and Mme. de Cramer (Adamoli) came to tea and they went to a glorious Bach Concert.</w:t>
      </w:r>
    </w:p>
    <w:p w14:paraId="79D4A083" w14:textId="77777777" w:rsidR="00365763" w:rsidRPr="00365763" w:rsidRDefault="00365763" w:rsidP="00365763">
      <w:pPr>
        <w:ind w:firstLine="708"/>
        <w:jc w:val="both"/>
        <w:rPr>
          <w:rFonts w:ascii="EB Garamond" w:eastAsia="EB Garamond" w:hAnsi="EB Garamond" w:cs="EB Garamond"/>
        </w:rPr>
      </w:pPr>
    </w:p>
    <w:p w14:paraId="78084EDF" w14:textId="71C6C449"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 xml:space="preserve">[029] </w:t>
      </w:r>
    </w:p>
    <w:p w14:paraId="71650759" w14:textId="77777777" w:rsidR="00365763" w:rsidRPr="00365763" w:rsidRDefault="00365763" w:rsidP="00365763">
      <w:pPr>
        <w:jc w:val="center"/>
        <w:rPr>
          <w:rFonts w:ascii="EB Garamond" w:eastAsia="EB Garamond" w:hAnsi="EB Garamond" w:cs="EB Garamond"/>
        </w:rPr>
      </w:pPr>
    </w:p>
    <w:p w14:paraId="6D1EBDAB" w14:textId="47E0040D"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Thursday, January 5, 1922</w:t>
      </w:r>
    </w:p>
    <w:p w14:paraId="4F5F4188"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Fine day</w:t>
      </w:r>
    </w:p>
    <w:p w14:paraId="1461D45A" w14:textId="77777777" w:rsidR="00365763" w:rsidRPr="00365763" w:rsidRDefault="00365763" w:rsidP="00365763">
      <w:pPr>
        <w:jc w:val="both"/>
        <w:rPr>
          <w:rFonts w:ascii="EB Garamond" w:eastAsia="EB Garamond" w:hAnsi="EB Garamond" w:cs="EB Garamond"/>
        </w:rPr>
      </w:pPr>
    </w:p>
    <w:p w14:paraId="081C414A"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Still in bed with bronchitis.</w:t>
      </w:r>
    </w:p>
    <w:p w14:paraId="3F015706"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B.B. and Nicky went to {</w:t>
      </w:r>
      <w:r w:rsidRPr="00365763">
        <w:rPr>
          <w:rFonts w:ascii="EB Garamond" w:eastAsia="EB Garamond" w:hAnsi="EB Garamond" w:cs="EB Garamond"/>
          <w:i/>
        </w:rPr>
        <w:t>scratched</w:t>
      </w:r>
      <w:r w:rsidRPr="00365763">
        <w:rPr>
          <w:rFonts w:ascii="EB Garamond" w:eastAsia="EB Garamond" w:hAnsi="EB Garamond" w:cs="EB Garamond"/>
        </w:rPr>
        <w:t>} Hassan</w:t>
      </w:r>
      <w:del w:id="77" w:author="Ilaria Della Monica" w:date="2022-02-20T10:53:00Z">
        <w:r w:rsidRPr="00365763" w:rsidDel="00F6340B">
          <w:rPr>
            <w:rFonts w:ascii="EB Garamond" w:eastAsia="EB Garamond" w:hAnsi="EB Garamond" w:cs="EB Garamond"/>
            <w:vertAlign w:val="superscript"/>
          </w:rPr>
          <w:footnoteReference w:id="25"/>
        </w:r>
      </w:del>
      <w:r w:rsidRPr="00365763">
        <w:rPr>
          <w:rFonts w:ascii="EB Garamond" w:eastAsia="EB Garamond" w:hAnsi="EB Garamond" w:cs="EB Garamond"/>
        </w:rPr>
        <w:t xml:space="preserve"> with the Residency party and then Mrs. D[evonshire] m</w:t>
      </w:r>
      <w:r w:rsidRPr="00365763">
        <w:rPr>
          <w:rFonts w:ascii="EB Garamond" w:eastAsia="EB Garamond" w:hAnsi="EB Garamond" w:cs="EB Garamond"/>
          <w:u w:val="single"/>
        </w:rPr>
        <w:t>u</w:t>
      </w:r>
      <w:r w:rsidRPr="00365763">
        <w:rPr>
          <w:rFonts w:ascii="EB Garamond" w:eastAsia="EB Garamond" w:hAnsi="EB Garamond" w:cs="EB Garamond"/>
        </w:rPr>
        <w:t xml:space="preserve">ddled away the rest of the </w:t>
      </w:r>
      <w:r w:rsidRPr="00365763">
        <w:rPr>
          <w:rFonts w:ascii="EB Garamond" w:eastAsia="EB Garamond" w:hAnsi="EB Garamond" w:cs="EB Garamond"/>
          <w:u w:val="single"/>
        </w:rPr>
        <w:t>morning</w:t>
      </w:r>
      <w:r w:rsidRPr="00365763">
        <w:rPr>
          <w:rFonts w:ascii="EB Garamond" w:eastAsia="EB Garamond" w:hAnsi="EB Garamond" w:cs="EB Garamond"/>
        </w:rPr>
        <w:t xml:space="preserve"> stupidly.</w:t>
      </w:r>
    </w:p>
    <w:p w14:paraId="3174624A"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Logan</w:t>
      </w:r>
      <w:del w:id="80" w:author="Ilaria Della Monica" w:date="2022-02-20T10:53:00Z">
        <w:r w:rsidRPr="00365763" w:rsidDel="00F6340B">
          <w:rPr>
            <w:rFonts w:ascii="EB Garamond" w:eastAsia="EB Garamond" w:hAnsi="EB Garamond" w:cs="EB Garamond"/>
            <w:vertAlign w:val="superscript"/>
          </w:rPr>
          <w:footnoteReference w:id="26"/>
        </w:r>
      </w:del>
      <w:r w:rsidRPr="00365763">
        <w:rPr>
          <w:rFonts w:ascii="EB Garamond" w:eastAsia="EB Garamond" w:hAnsi="EB Garamond" w:cs="EB Garamond"/>
        </w:rPr>
        <w:t xml:space="preserve"> </w:t>
      </w:r>
      <w:r w:rsidRPr="00365763">
        <w:rPr>
          <w:rFonts w:ascii="EB Garamond" w:eastAsia="EB Garamond" w:hAnsi="EB Garamond" w:cs="EB Garamond"/>
          <w:u w:val="single"/>
        </w:rPr>
        <w:t>has called</w:t>
      </w:r>
      <w:r w:rsidRPr="00365763">
        <w:rPr>
          <w:rFonts w:ascii="EB Garamond" w:eastAsia="EB Garamond" w:hAnsi="EB Garamond" w:cs="EB Garamond"/>
        </w:rPr>
        <w:t xml:space="preserve"> he {</w:t>
      </w:r>
      <w:r w:rsidRPr="00365763">
        <w:rPr>
          <w:rFonts w:ascii="EB Garamond" w:eastAsia="EB Garamond" w:hAnsi="EB Garamond" w:cs="EB Garamond"/>
          <w:i/>
        </w:rPr>
        <w:t>scratched</w:t>
      </w:r>
      <w:r w:rsidRPr="00365763">
        <w:rPr>
          <w:rFonts w:ascii="EB Garamond" w:eastAsia="EB Garamond" w:hAnsi="EB Garamond" w:cs="EB Garamond"/>
        </w:rPr>
        <w:t xml:space="preserve">} can’t come. I am </w:t>
      </w:r>
      <w:r w:rsidRPr="00365763">
        <w:rPr>
          <w:rFonts w:ascii="EB Garamond" w:eastAsia="EB Garamond" w:hAnsi="EB Garamond" w:cs="EB Garamond"/>
          <w:i/>
        </w:rPr>
        <w:t>awfully</w:t>
      </w:r>
      <w:r w:rsidRPr="00365763">
        <w:rPr>
          <w:rFonts w:ascii="EB Garamond" w:eastAsia="EB Garamond" w:hAnsi="EB Garamond" w:cs="EB Garamond"/>
        </w:rPr>
        <w:t xml:space="preserve"> disappointed. He is slower in getting over his operation than they thought.</w:t>
      </w:r>
    </w:p>
    <w:p w14:paraId="58EB73F1"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B.B. and N. went to Creswell, and then B.B. called in the Countess of Villamarina.</w:t>
      </w:r>
      <w:del w:id="85" w:author="Ilaria Della Monica" w:date="2022-02-20T10:53:00Z">
        <w:r w:rsidRPr="00365763" w:rsidDel="00F6340B">
          <w:rPr>
            <w:rFonts w:ascii="EB Garamond" w:eastAsia="EB Garamond" w:hAnsi="EB Garamond" w:cs="EB Garamond"/>
            <w:vertAlign w:val="superscript"/>
          </w:rPr>
          <w:footnoteReference w:id="27"/>
        </w:r>
      </w:del>
    </w:p>
    <w:p w14:paraId="5BCBD431" w14:textId="77777777" w:rsidR="00365763" w:rsidRPr="00365763" w:rsidRDefault="00365763" w:rsidP="00365763">
      <w:pPr>
        <w:ind w:firstLine="708"/>
        <w:jc w:val="both"/>
        <w:rPr>
          <w:rFonts w:ascii="EB Garamond" w:eastAsia="EB Garamond" w:hAnsi="EB Garamond" w:cs="EB Garamond"/>
        </w:rPr>
      </w:pPr>
    </w:p>
    <w:p w14:paraId="3192B1E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 xml:space="preserve">[030] </w:t>
      </w:r>
    </w:p>
    <w:p w14:paraId="35984E5E" w14:textId="4BD7D1A6"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Friday, January 6, 1922</w:t>
      </w:r>
    </w:p>
    <w:p w14:paraId="2F033B93" w14:textId="77777777" w:rsidR="00365763" w:rsidRPr="00365763" w:rsidRDefault="00365763" w:rsidP="00365763">
      <w:pPr>
        <w:jc w:val="both"/>
        <w:rPr>
          <w:rFonts w:ascii="EB Garamond" w:eastAsia="EB Garamond" w:hAnsi="EB Garamond" w:cs="EB Garamond"/>
        </w:rPr>
      </w:pPr>
    </w:p>
    <w:p w14:paraId="2A113E8F"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Still in bed with bronchitis.</w:t>
      </w:r>
    </w:p>
    <w:p w14:paraId="7299CAB7"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B.B. and Nicky went out with Patricolo.</w:t>
      </w:r>
    </w:p>
    <w:p w14:paraId="1102B55C" w14:textId="77777777" w:rsidR="00365763" w:rsidRPr="00365763" w:rsidRDefault="00365763" w:rsidP="00365763">
      <w:pPr>
        <w:ind w:firstLine="708"/>
        <w:jc w:val="both"/>
        <w:rPr>
          <w:rFonts w:ascii="EB Garamond" w:eastAsia="EB Garamond" w:hAnsi="EB Garamond" w:cs="EB Garamond"/>
        </w:rPr>
      </w:pPr>
    </w:p>
    <w:p w14:paraId="7C96AA2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 xml:space="preserve">[031] </w:t>
      </w:r>
    </w:p>
    <w:p w14:paraId="2FF44D09" w14:textId="63C0F57D"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Saturday, January 7, 1922</w:t>
      </w:r>
    </w:p>
    <w:p w14:paraId="4A3C181A" w14:textId="77777777" w:rsidR="00365763" w:rsidRPr="00365763" w:rsidRDefault="00365763" w:rsidP="00365763">
      <w:pPr>
        <w:jc w:val="both"/>
        <w:rPr>
          <w:rFonts w:ascii="EB Garamond" w:eastAsia="EB Garamond" w:hAnsi="EB Garamond" w:cs="EB Garamond"/>
        </w:rPr>
      </w:pPr>
    </w:p>
    <w:p w14:paraId="7E75825F"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Already a little better, but no voice.</w:t>
      </w:r>
    </w:p>
    <w:p w14:paraId="7D176A0C"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We got out of lunching with the Bazils.</w:t>
      </w:r>
    </w:p>
    <w:p w14:paraId="064C5229" w14:textId="77777777" w:rsidR="00365763" w:rsidRPr="00365763" w:rsidRDefault="00365763" w:rsidP="00365763">
      <w:pPr>
        <w:ind w:firstLine="708"/>
        <w:jc w:val="both"/>
        <w:rPr>
          <w:rFonts w:ascii="EB Garamond" w:eastAsia="EB Garamond" w:hAnsi="EB Garamond" w:cs="EB Garamond"/>
        </w:rPr>
      </w:pPr>
    </w:p>
    <w:p w14:paraId="38F8B5D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[032] Sunday, January 8, 1922</w:t>
      </w:r>
    </w:p>
    <w:p w14:paraId="3865468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Cairo</w:t>
      </w:r>
    </w:p>
    <w:p w14:paraId="2050B80A" w14:textId="77777777" w:rsidR="00365763" w:rsidRPr="00365763" w:rsidRDefault="00365763" w:rsidP="00365763">
      <w:pPr>
        <w:jc w:val="both"/>
        <w:rPr>
          <w:rFonts w:ascii="EB Garamond" w:eastAsia="EB Garamond" w:hAnsi="EB Garamond" w:cs="EB Garamond"/>
        </w:rPr>
      </w:pPr>
    </w:p>
    <w:p w14:paraId="53B1142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Still in bed, voiceless.</w:t>
      </w:r>
    </w:p>
    <w:p w14:paraId="4B5FD33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and N. lunched with the Sérionnes.</w:t>
      </w:r>
    </w:p>
    <w:p w14:paraId="3635FEA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All sorts of people called.</w:t>
      </w:r>
    </w:p>
    <w:p w14:paraId="50763BAE" w14:textId="77777777" w:rsidR="00365763" w:rsidRPr="00365763" w:rsidRDefault="00365763" w:rsidP="00365763">
      <w:pPr>
        <w:jc w:val="both"/>
        <w:rPr>
          <w:rFonts w:ascii="EB Garamond" w:eastAsia="EB Garamond" w:hAnsi="EB Garamond" w:cs="EB Garamond"/>
        </w:rPr>
      </w:pPr>
    </w:p>
    <w:p w14:paraId="62DC703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[033] Monday, January 9, 1922</w:t>
      </w:r>
    </w:p>
    <w:p w14:paraId="3DC96D9B" w14:textId="77777777" w:rsidR="00365763" w:rsidRPr="00365763" w:rsidRDefault="00365763" w:rsidP="00365763">
      <w:pPr>
        <w:jc w:val="both"/>
        <w:rPr>
          <w:rFonts w:ascii="EB Garamond" w:eastAsia="EB Garamond" w:hAnsi="EB Garamond" w:cs="EB Garamond"/>
        </w:rPr>
      </w:pPr>
    </w:p>
    <w:p w14:paraId="737EB0AB"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Getting up, but felt very weak.</w:t>
      </w:r>
    </w:p>
    <w:p w14:paraId="5E4C7666" w14:textId="77777777" w:rsidR="00365763" w:rsidRPr="00365763" w:rsidRDefault="00365763" w:rsidP="00365763">
      <w:pPr>
        <w:jc w:val="both"/>
        <w:rPr>
          <w:rFonts w:ascii="EB Garamond" w:eastAsia="EB Garamond" w:hAnsi="EB Garamond" w:cs="EB Garamond"/>
        </w:rPr>
      </w:pPr>
    </w:p>
    <w:p w14:paraId="3666FEA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[034] Tuesday, January 10, 1922</w:t>
      </w:r>
    </w:p>
    <w:p w14:paraId="2843E6B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Cairo</w:t>
      </w:r>
    </w:p>
    <w:p w14:paraId="4FF7E8F4" w14:textId="77777777" w:rsidR="00365763" w:rsidRPr="00365763" w:rsidRDefault="00365763" w:rsidP="00365763">
      <w:pPr>
        <w:jc w:val="both"/>
        <w:rPr>
          <w:rFonts w:ascii="EB Garamond" w:eastAsia="EB Garamond" w:hAnsi="EB Garamond" w:cs="EB Garamond"/>
        </w:rPr>
      </w:pPr>
    </w:p>
    <w:p w14:paraId="74B0C1F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Up but not out.</w:t>
      </w:r>
    </w:p>
    <w:p w14:paraId="3C0EEF9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Creswell, Mme. Bazil, Elgoods, Patricolo, Mme. de Sérionne called. B.B. dined with Col. Thompson and Maurice Amos.</w:t>
      </w:r>
      <w:del w:id="88" w:author="Ilaria Della Monica" w:date="2022-02-20T10:53:00Z">
        <w:r w:rsidRPr="00365763" w:rsidDel="00F6340B">
          <w:rPr>
            <w:rFonts w:ascii="EB Garamond" w:eastAsia="EB Garamond" w:hAnsi="EB Garamond" w:cs="EB Garamond"/>
            <w:vertAlign w:val="superscript"/>
          </w:rPr>
          <w:footnoteReference w:id="28"/>
        </w:r>
      </w:del>
      <w:r w:rsidRPr="00365763">
        <w:rPr>
          <w:rFonts w:ascii="EB Garamond" w:eastAsia="EB Garamond" w:hAnsi="EB Garamond" w:cs="EB Garamond"/>
        </w:rPr>
        <w:t xml:space="preserve"> N. and I dined alone and she began to learn the type writer.</w:t>
      </w:r>
    </w:p>
    <w:p w14:paraId="240A1DE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Rained, nearly </w:t>
      </w:r>
      <w:r w:rsidRPr="00365763">
        <w:rPr>
          <w:rFonts w:ascii="EB Garamond" w:eastAsia="EB Garamond" w:hAnsi="EB Garamond" w:cs="EB Garamond"/>
          <w:u w:val="single"/>
        </w:rPr>
        <w:t>snowed</w:t>
      </w:r>
      <w:r w:rsidRPr="00365763">
        <w:rPr>
          <w:rFonts w:ascii="EB Garamond" w:eastAsia="EB Garamond" w:hAnsi="EB Garamond" w:cs="EB Garamond"/>
        </w:rPr>
        <w:t xml:space="preserve"> at night.</w:t>
      </w:r>
    </w:p>
    <w:p w14:paraId="332989D9" w14:textId="77777777" w:rsidR="00365763" w:rsidRPr="00365763" w:rsidRDefault="00365763" w:rsidP="00365763">
      <w:pPr>
        <w:jc w:val="both"/>
        <w:rPr>
          <w:rFonts w:ascii="EB Garamond" w:eastAsia="EB Garamond" w:hAnsi="EB Garamond" w:cs="EB Garamond"/>
        </w:rPr>
      </w:pPr>
    </w:p>
    <w:p w14:paraId="5B9A116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[035] Wednesday, January 11, 1922</w:t>
      </w:r>
    </w:p>
    <w:p w14:paraId="4099EEB6"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Cloudy, sunny, drops of rain, very cold</w:t>
      </w:r>
    </w:p>
    <w:p w14:paraId="6C679D99" w14:textId="29F13CEB" w:rsidR="00365763" w:rsidRPr="00365763" w:rsidRDefault="00D43068" w:rsidP="00D43068">
      <w:pPr>
        <w:tabs>
          <w:tab w:val="left" w:pos="5716"/>
        </w:tabs>
        <w:jc w:val="both"/>
        <w:rPr>
          <w:rFonts w:ascii="EB Garamond" w:eastAsia="EB Garamond" w:hAnsi="EB Garamond" w:cs="EB Garamond"/>
        </w:rPr>
        <w:pPrChange w:id="91" w:author="Ilaria Della Monica" w:date="2022-02-20T10:27:00Z">
          <w:pPr>
            <w:jc w:val="both"/>
          </w:pPr>
        </w:pPrChange>
      </w:pPr>
      <w:ins w:id="92" w:author="Ilaria Della Monica" w:date="2022-02-20T10:27:00Z">
        <w:r>
          <w:rPr>
            <w:rFonts w:ascii="EB Garamond" w:eastAsia="EB Garamond" w:hAnsi="EB Garamond" w:cs="EB Garamond"/>
          </w:rPr>
          <w:tab/>
        </w:r>
      </w:ins>
    </w:p>
    <w:p w14:paraId="5E15DC7C" w14:textId="44885400"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Went out to electrical doctor and dentist and with Mrs. Devonshire to see some late mosques on the slope of the Citadel. She and Patricolo lunched with us, and we went with him to the Tomb of Imam Shafei [</w:t>
      </w:r>
      <w:r w:rsidRPr="00365763">
        <w:rPr>
          <w:rFonts w:ascii="EB Garamond" w:eastAsia="EB Garamond" w:hAnsi="EB Garamond" w:cs="EB Garamond"/>
          <w:i/>
        </w:rPr>
        <w:t>sic</w:t>
      </w:r>
      <w:r w:rsidRPr="00365763">
        <w:rPr>
          <w:rFonts w:ascii="EB Garamond" w:eastAsia="EB Garamond" w:hAnsi="EB Garamond" w:cs="EB Garamond"/>
        </w:rPr>
        <w:t>]</w:t>
      </w:r>
      <w:del w:id="93" w:author="Ilaria Della Monica" w:date="2022-02-20T10:48:00Z">
        <w:r w:rsidRPr="00365763" w:rsidDel="00991FC8">
          <w:rPr>
            <w:rFonts w:ascii="EB Garamond" w:eastAsia="EB Garamond" w:hAnsi="EB Garamond" w:cs="EB Garamond"/>
            <w:vertAlign w:val="superscript"/>
          </w:rPr>
          <w:footnoteReference w:id="29"/>
        </w:r>
      </w:del>
      <w:r w:rsidRPr="00365763">
        <w:rPr>
          <w:rFonts w:ascii="EB Garamond" w:eastAsia="EB Garamond" w:hAnsi="EB Garamond" w:cs="EB Garamond"/>
        </w:rPr>
        <w:t xml:space="preserve"> (most beautiful, with its colors. The dome recalled in its way of swimming </w:t>
      </w:r>
      <w:r w:rsidRPr="00365763">
        <w:rPr>
          <w:rFonts w:ascii="EB Garamond" w:eastAsia="EB Garamond" w:hAnsi="EB Garamond" w:cs="EB Garamond"/>
          <w:u w:val="single"/>
        </w:rPr>
        <w:t>tribune</w:t>
      </w:r>
      <w:r w:rsidRPr="00365763">
        <w:rPr>
          <w:rFonts w:ascii="EB Garamond" w:eastAsia="EB Garamond" w:hAnsi="EB Garamond" w:cs="EB Garamond"/>
        </w:rPr>
        <w:t xml:space="preserve"> at SS Annunziata by Alberti.</w:t>
      </w:r>
      <w:del w:id="96" w:author="Ilaria Della Monica" w:date="2022-02-20T10:48:00Z">
        <w:r w:rsidRPr="00365763" w:rsidDel="00991FC8">
          <w:rPr>
            <w:rFonts w:ascii="EB Garamond" w:eastAsia="EB Garamond" w:hAnsi="EB Garamond" w:cs="EB Garamond"/>
            <w:vertAlign w:val="superscript"/>
          </w:rPr>
          <w:footnoteReference w:id="30"/>
        </w:r>
      </w:del>
      <w:r w:rsidRPr="00365763">
        <w:rPr>
          <w:rFonts w:ascii="EB Garamond" w:eastAsia="EB Garamond" w:hAnsi="EB Garamond" w:cs="EB Garamond"/>
        </w:rPr>
        <w:t xml:space="preserve"> Then we went to that wonderful Albanian Monastery and saw the view in a dramatic light.</w:t>
      </w:r>
    </w:p>
    <w:p w14:paraId="07B85C17"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Furness, Baxter etc. called.</w:t>
      </w:r>
    </w:p>
    <w:p w14:paraId="46B18611" w14:textId="77777777" w:rsidR="00365763" w:rsidRPr="00365763" w:rsidRDefault="00365763" w:rsidP="00365763">
      <w:pPr>
        <w:jc w:val="both"/>
        <w:rPr>
          <w:rFonts w:ascii="EB Garamond" w:eastAsia="EB Garamond" w:hAnsi="EB Garamond" w:cs="EB Garamond"/>
        </w:rPr>
      </w:pPr>
    </w:p>
    <w:p w14:paraId="23711E5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[036] Thursday, January 12, 1922</w:t>
      </w:r>
    </w:p>
    <w:p w14:paraId="45A65D47" w14:textId="77777777" w:rsidR="00365763" w:rsidRPr="00365763" w:rsidRDefault="00365763" w:rsidP="00365763">
      <w:pPr>
        <w:jc w:val="both"/>
        <w:rPr>
          <w:rFonts w:ascii="EB Garamond" w:eastAsia="EB Garamond" w:hAnsi="EB Garamond" w:cs="EB Garamond"/>
          <w:i/>
        </w:rPr>
      </w:pPr>
      <w:r w:rsidRPr="00365763">
        <w:rPr>
          <w:rFonts w:ascii="EB Garamond" w:eastAsia="EB Garamond" w:hAnsi="EB Garamond" w:cs="EB Garamond"/>
          <w:i/>
        </w:rPr>
        <w:t>Cairo</w:t>
      </w:r>
    </w:p>
    <w:p w14:paraId="1A554CEE" w14:textId="77777777" w:rsidR="00365763" w:rsidRPr="00365763" w:rsidRDefault="00365763" w:rsidP="00365763">
      <w:pPr>
        <w:jc w:val="both"/>
        <w:rPr>
          <w:rFonts w:ascii="EB Garamond" w:eastAsia="EB Garamond" w:hAnsi="EB Garamond" w:cs="EB Garamond"/>
        </w:rPr>
      </w:pPr>
    </w:p>
    <w:p w14:paraId="5574FBA9"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Museum BB. Bazaars with Nicky and got some presents.</w:t>
      </w:r>
    </w:p>
    <w:p w14:paraId="03E75AE4"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strike/>
        </w:rPr>
        <w:t>Patr</w:t>
      </w:r>
      <w:r w:rsidRPr="00365763">
        <w:rPr>
          <w:rFonts w:ascii="EB Garamond" w:eastAsia="EB Garamond" w:hAnsi="EB Garamond" w:cs="EB Garamond"/>
        </w:rPr>
        <w:t xml:space="preserve"> Went to see Eliza.</w:t>
      </w:r>
    </w:p>
    <w:p w14:paraId="5D967DCC"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 xml:space="preserve">The </w:t>
      </w:r>
      <w:r w:rsidRPr="00365763">
        <w:rPr>
          <w:rFonts w:ascii="EB Garamond" w:eastAsia="EB Garamond" w:hAnsi="EB Garamond" w:cs="EB Garamond"/>
          <w:strike/>
        </w:rPr>
        <w:t>Br</w:t>
      </w:r>
      <w:r w:rsidRPr="00365763">
        <w:rPr>
          <w:rFonts w:ascii="EB Garamond" w:eastAsia="EB Garamond" w:hAnsi="EB Garamond" w:cs="EB Garamond"/>
        </w:rPr>
        <w:t xml:space="preserve"> Jennings Bramlys</w:t>
      </w:r>
      <w:del w:id="99" w:author="Ilaria Della Monica" w:date="2022-02-20T10:53:00Z">
        <w:r w:rsidRPr="00365763" w:rsidDel="00F6340B">
          <w:rPr>
            <w:rFonts w:ascii="EB Garamond" w:eastAsia="EB Garamond" w:hAnsi="EB Garamond" w:cs="EB Garamond"/>
            <w:vertAlign w:val="superscript"/>
          </w:rPr>
          <w:footnoteReference w:id="31"/>
        </w:r>
      </w:del>
      <w:r w:rsidRPr="00365763">
        <w:rPr>
          <w:rFonts w:ascii="EB Garamond" w:eastAsia="EB Garamond" w:hAnsi="EB Garamond" w:cs="EB Garamond"/>
        </w:rPr>
        <w:t xml:space="preserve"> lunched with us.</w:t>
      </w:r>
    </w:p>
    <w:p w14:paraId="7164D1F3"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y</w:t>
      </w:r>
    </w:p>
    <w:p w14:paraId="43D7451F" w14:textId="77777777" w:rsidR="00365763" w:rsidRPr="00365763" w:rsidRDefault="00365763" w:rsidP="00365763">
      <w:pPr>
        <w:ind w:firstLine="708"/>
        <w:jc w:val="both"/>
        <w:rPr>
          <w:rFonts w:ascii="EB Garamond" w:eastAsia="EB Garamond" w:hAnsi="EB Garamond" w:cs="EB Garamond"/>
        </w:rPr>
      </w:pPr>
    </w:p>
    <w:p w14:paraId="34839B3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[037] Friday, January 13, 1922</w:t>
      </w:r>
    </w:p>
    <w:p w14:paraId="37E573F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Glorious</w:t>
      </w:r>
    </w:p>
    <w:p w14:paraId="789F1B1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Cairo—</w:t>
      </w:r>
    </w:p>
    <w:p w14:paraId="0ADFBA1F" w14:textId="77777777" w:rsidR="00365763" w:rsidRPr="00365763" w:rsidRDefault="00365763" w:rsidP="00365763">
      <w:pPr>
        <w:jc w:val="both"/>
        <w:rPr>
          <w:rFonts w:ascii="EB Garamond" w:eastAsia="EB Garamond" w:hAnsi="EB Garamond" w:cs="EB Garamond"/>
        </w:rPr>
      </w:pPr>
    </w:p>
    <w:p w14:paraId="43F3EC8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Went on the Mokattam</w:t>
      </w:r>
      <w:del w:id="102" w:author="Ilaria Della Monica" w:date="2022-02-20T10:53:00Z">
        <w:r w:rsidRPr="00365763" w:rsidDel="00F6340B">
          <w:rPr>
            <w:rFonts w:ascii="EB Garamond" w:eastAsia="EB Garamond" w:hAnsi="EB Garamond" w:cs="EB Garamond"/>
            <w:vertAlign w:val="superscript"/>
          </w:rPr>
          <w:footnoteReference w:id="32"/>
        </w:r>
      </w:del>
      <w:r w:rsidRPr="00365763">
        <w:rPr>
          <w:rFonts w:ascii="EB Garamond" w:eastAsia="EB Garamond" w:hAnsi="EB Garamond" w:cs="EB Garamond"/>
        </w:rPr>
        <w:t xml:space="preserve"> with Patricolo and </w:t>
      </w:r>
      <w:r w:rsidRPr="00365763">
        <w:rPr>
          <w:rFonts w:ascii="EB Garamond" w:eastAsia="EB Garamond" w:hAnsi="EB Garamond" w:cs="EB Garamond"/>
          <w:u w:val="single"/>
        </w:rPr>
        <w:t>saw</w:t>
      </w:r>
      <w:r w:rsidRPr="00365763">
        <w:rPr>
          <w:rFonts w:ascii="EB Garamond" w:eastAsia="EB Garamond" w:hAnsi="EB Garamond" w:cs="EB Garamond"/>
        </w:rPr>
        <w:t xml:space="preserve"> El Juyushi (mosque)</w:t>
      </w:r>
      <w:del w:id="105" w:author="Ilaria Della Monica" w:date="2022-02-20T10:53:00Z">
        <w:r w:rsidRPr="00365763" w:rsidDel="00F6340B">
          <w:rPr>
            <w:rFonts w:ascii="EB Garamond" w:eastAsia="EB Garamond" w:hAnsi="EB Garamond" w:cs="EB Garamond"/>
            <w:vertAlign w:val="superscript"/>
          </w:rPr>
          <w:footnoteReference w:id="33"/>
        </w:r>
      </w:del>
      <w:r w:rsidRPr="00365763">
        <w:rPr>
          <w:rFonts w:ascii="EB Garamond" w:eastAsia="EB Garamond" w:hAnsi="EB Garamond" w:cs="EB Garamond"/>
        </w:rPr>
        <w:t xml:space="preserve"> and the marvelous view.</w:t>
      </w:r>
    </w:p>
    <w:p w14:paraId="7FC6233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 the evening he took us to Ibn Tulun by moonlight. Perhaps the most wonderful experience of all.</w:t>
      </w:r>
    </w:p>
    <w:p w14:paraId="6F4251A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Cresswell [</w:t>
      </w:r>
      <w:r w:rsidRPr="00365763">
        <w:rPr>
          <w:rFonts w:ascii="EB Garamond" w:eastAsia="EB Garamond" w:hAnsi="EB Garamond" w:cs="EB Garamond"/>
          <w:i/>
        </w:rPr>
        <w:t>sic</w:t>
      </w:r>
      <w:r w:rsidRPr="00365763">
        <w:rPr>
          <w:rFonts w:ascii="EB Garamond" w:eastAsia="EB Garamond" w:hAnsi="EB Garamond" w:cs="EB Garamond"/>
        </w:rPr>
        <w:t>] and Alfred Nicholson</w:t>
      </w:r>
      <w:del w:id="108" w:author="Ilaria Della Monica" w:date="2022-02-20T10:53:00Z">
        <w:r w:rsidRPr="00365763" w:rsidDel="00F6340B">
          <w:rPr>
            <w:rFonts w:ascii="EB Garamond" w:eastAsia="EB Garamond" w:hAnsi="EB Garamond" w:cs="EB Garamond"/>
            <w:vertAlign w:val="superscript"/>
          </w:rPr>
          <w:footnoteReference w:id="34"/>
        </w:r>
      </w:del>
      <w:r w:rsidRPr="00365763">
        <w:rPr>
          <w:rFonts w:ascii="EB Garamond" w:eastAsia="EB Garamond" w:hAnsi="EB Garamond" w:cs="EB Garamond"/>
        </w:rPr>
        <w:t xml:space="preserve"> called.</w:t>
      </w:r>
    </w:p>
    <w:p w14:paraId="5E42FE3B" w14:textId="77777777" w:rsidR="00365763" w:rsidRPr="00365763" w:rsidRDefault="00365763" w:rsidP="00365763">
      <w:pPr>
        <w:jc w:val="both"/>
        <w:rPr>
          <w:rFonts w:ascii="EB Garamond" w:eastAsia="EB Garamond" w:hAnsi="EB Garamond" w:cs="EB Garamond"/>
        </w:rPr>
      </w:pPr>
    </w:p>
    <w:p w14:paraId="4B200EC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[038] Saturday, January 14, 1922</w:t>
      </w:r>
    </w:p>
    <w:p w14:paraId="27E4A17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Cairo</w:t>
      </w:r>
    </w:p>
    <w:p w14:paraId="09144282"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Fine</w:t>
      </w:r>
    </w:p>
    <w:p w14:paraId="69481FA2" w14:textId="77777777" w:rsidR="00365763" w:rsidRPr="00365763" w:rsidRDefault="00365763" w:rsidP="00365763">
      <w:pPr>
        <w:jc w:val="right"/>
        <w:rPr>
          <w:rFonts w:ascii="EB Garamond" w:eastAsia="EB Garamond" w:hAnsi="EB Garamond" w:cs="EB Garamond"/>
        </w:rPr>
      </w:pPr>
    </w:p>
    <w:p w14:paraId="0EF282B7"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Museum.</w:t>
      </w:r>
    </w:p>
    <w:p w14:paraId="088D596F"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Sen. Adamoli</w:t>
      </w:r>
      <w:del w:id="111" w:author="Ilaria Della Monica" w:date="2022-02-20T10:53:00Z">
        <w:r w:rsidRPr="00365763" w:rsidDel="00F6340B">
          <w:rPr>
            <w:rFonts w:ascii="EB Garamond" w:eastAsia="EB Garamond" w:hAnsi="EB Garamond" w:cs="EB Garamond"/>
            <w:vertAlign w:val="superscript"/>
          </w:rPr>
          <w:footnoteReference w:id="35"/>
        </w:r>
      </w:del>
      <w:r w:rsidRPr="00365763">
        <w:rPr>
          <w:rFonts w:ascii="EB Garamond" w:eastAsia="EB Garamond" w:hAnsi="EB Garamond" w:cs="EB Garamond"/>
        </w:rPr>
        <w:t xml:space="preserve"> and Mr. and Mrs. de Cramer </w:t>
      </w:r>
      <w:r w:rsidRPr="00365763">
        <w:rPr>
          <w:rFonts w:ascii="EB Garamond" w:eastAsia="EB Garamond" w:hAnsi="EB Garamond" w:cs="EB Garamond"/>
          <w:u w:val="single"/>
        </w:rPr>
        <w:t>to</w:t>
      </w:r>
      <w:r w:rsidRPr="00365763">
        <w:rPr>
          <w:rFonts w:ascii="EB Garamond" w:eastAsia="EB Garamond" w:hAnsi="EB Garamond" w:cs="EB Garamond"/>
        </w:rPr>
        <w:t xml:space="preserve"> lunch.</w:t>
      </w:r>
    </w:p>
    <w:p w14:paraId="31ACBE95"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Tea with Major Anderson,</w:t>
      </w:r>
      <w:del w:id="114" w:author="Ilaria Della Monica" w:date="2022-02-20T10:53:00Z">
        <w:r w:rsidRPr="00365763" w:rsidDel="00F6340B">
          <w:rPr>
            <w:rFonts w:ascii="EB Garamond" w:eastAsia="EB Garamond" w:hAnsi="EB Garamond" w:cs="EB Garamond"/>
            <w:vertAlign w:val="superscript"/>
          </w:rPr>
          <w:footnoteReference w:id="36"/>
        </w:r>
      </w:del>
      <w:r w:rsidRPr="00365763">
        <w:rPr>
          <w:rFonts w:ascii="EB Garamond" w:eastAsia="EB Garamond" w:hAnsi="EB Garamond" w:cs="EB Garamond"/>
        </w:rPr>
        <w:t xml:space="preserve"> the Kitsons,</w:t>
      </w:r>
      <w:del w:id="118" w:author="Ilaria Della Monica" w:date="2022-02-20T10:53:00Z">
        <w:r w:rsidRPr="00365763" w:rsidDel="00F6340B">
          <w:rPr>
            <w:rFonts w:ascii="EB Garamond" w:eastAsia="EB Garamond" w:hAnsi="EB Garamond" w:cs="EB Garamond"/>
            <w:vertAlign w:val="superscript"/>
          </w:rPr>
          <w:footnoteReference w:id="37"/>
        </w:r>
      </w:del>
      <w:r w:rsidRPr="00365763">
        <w:rPr>
          <w:rFonts w:ascii="EB Garamond" w:eastAsia="EB Garamond" w:hAnsi="EB Garamond" w:cs="EB Garamond"/>
        </w:rPr>
        <w:t xml:space="preserve"> Mr. E. S. Thomas (awfully nice)</w:t>
      </w:r>
      <w:del w:id="122" w:author="Ilaria Della Monica" w:date="2022-02-20T10:53:00Z">
        <w:r w:rsidRPr="00365763" w:rsidDel="00F6340B">
          <w:rPr>
            <w:rFonts w:ascii="EB Garamond" w:eastAsia="EB Garamond" w:hAnsi="EB Garamond" w:cs="EB Garamond"/>
            <w:vertAlign w:val="superscript"/>
          </w:rPr>
          <w:footnoteReference w:id="38"/>
        </w:r>
      </w:del>
      <w:r w:rsidRPr="00365763">
        <w:rPr>
          <w:rFonts w:ascii="EB Garamond" w:eastAsia="EB Garamond" w:hAnsi="EB Garamond" w:cs="EB Garamond"/>
        </w:rPr>
        <w:t xml:space="preserve"> and Mrs. de Cramer.</w:t>
      </w:r>
    </w:p>
    <w:p w14:paraId="4B182A01"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Walked home.</w:t>
      </w:r>
    </w:p>
    <w:p w14:paraId="791033F6" w14:textId="77777777" w:rsidR="00365763" w:rsidRPr="00365763" w:rsidRDefault="00365763" w:rsidP="00365763">
      <w:pPr>
        <w:ind w:firstLine="708"/>
        <w:jc w:val="both"/>
        <w:rPr>
          <w:rFonts w:ascii="EB Garamond" w:eastAsia="EB Garamond" w:hAnsi="EB Garamond" w:cs="EB Garamond"/>
        </w:rPr>
      </w:pPr>
    </w:p>
    <w:p w14:paraId="7DA66F22"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 xml:space="preserve">Mrs. de Kaven and Spender </w:t>
      </w:r>
      <w:r w:rsidRPr="00365763">
        <w:rPr>
          <w:rFonts w:ascii="EB Garamond" w:eastAsia="EB Garamond" w:hAnsi="EB Garamond" w:cs="EB Garamond"/>
          <w:u w:val="single"/>
        </w:rPr>
        <w:t>to</w:t>
      </w:r>
      <w:r w:rsidRPr="00365763">
        <w:rPr>
          <w:rFonts w:ascii="EB Garamond" w:eastAsia="EB Garamond" w:hAnsi="EB Garamond" w:cs="EB Garamond"/>
        </w:rPr>
        <w:t xml:space="preserve"> dine.</w:t>
      </w:r>
    </w:p>
    <w:p w14:paraId="75025479"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 xml:space="preserve">B.B. had a “beautiful </w:t>
      </w:r>
      <w:r w:rsidRPr="00365763">
        <w:rPr>
          <w:rFonts w:ascii="EB Garamond" w:eastAsia="EB Garamond" w:hAnsi="EB Garamond" w:cs="EB Garamond"/>
          <w:u w:val="single"/>
        </w:rPr>
        <w:t>thought</w:t>
      </w:r>
      <w:r w:rsidRPr="00365763">
        <w:rPr>
          <w:rFonts w:ascii="EB Garamond" w:eastAsia="EB Garamond" w:hAnsi="EB Garamond" w:cs="EB Garamond"/>
        </w:rPr>
        <w:t>,” i.e that phallic worship and snake worship go together.</w:t>
      </w:r>
    </w:p>
    <w:p w14:paraId="756FA02A"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He also said that Anna de K’s head was like a pincushion thick with inflamed pins.</w:t>
      </w:r>
    </w:p>
    <w:p w14:paraId="56604EFD" w14:textId="77777777" w:rsidR="00365763" w:rsidRPr="00365763" w:rsidRDefault="00365763" w:rsidP="00365763">
      <w:pPr>
        <w:ind w:firstLine="708"/>
        <w:jc w:val="both"/>
        <w:rPr>
          <w:rFonts w:ascii="EB Garamond" w:eastAsia="EB Garamond" w:hAnsi="EB Garamond" w:cs="EB Garamond"/>
        </w:rPr>
      </w:pPr>
    </w:p>
    <w:p w14:paraId="47C310C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[039] Sunday, January 15, 1922</w:t>
      </w:r>
    </w:p>
    <w:p w14:paraId="2166BBF1"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Fine then cloudy—</w:t>
      </w:r>
    </w:p>
    <w:p w14:paraId="7D44E1BE" w14:textId="77777777" w:rsidR="00365763" w:rsidRPr="00365763" w:rsidRDefault="00365763" w:rsidP="00365763">
      <w:pPr>
        <w:jc w:val="right"/>
        <w:rPr>
          <w:rFonts w:ascii="EB Garamond" w:eastAsia="EB Garamond" w:hAnsi="EB Garamond" w:cs="EB Garamond"/>
        </w:rPr>
      </w:pPr>
    </w:p>
    <w:p w14:paraId="5695240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Museum. Lunched with the Bazils who had Mme. de Sérionne.</w:t>
      </w:r>
    </w:p>
    <w:p w14:paraId="3293A02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Pyramids</w:t>
      </w:r>
      <w:r w:rsidRPr="00365763">
        <w:rPr>
          <w:rFonts w:ascii="EB Garamond" w:eastAsia="EB Garamond" w:hAnsi="EB Garamond" w:cs="EB Garamond"/>
        </w:rPr>
        <w:t xml:space="preserve"> afternoon and sunset, but not clear enough to stay for moon.</w:t>
      </w:r>
    </w:p>
    <w:p w14:paraId="64746EF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Reading Breasted.</w:t>
      </w:r>
      <w:del w:id="125" w:author="Ilaria Della Monica" w:date="2022-02-20T10:53:00Z">
        <w:r w:rsidRPr="00365763" w:rsidDel="00F6340B">
          <w:rPr>
            <w:rFonts w:ascii="EB Garamond" w:eastAsia="EB Garamond" w:hAnsi="EB Garamond" w:cs="EB Garamond"/>
            <w:vertAlign w:val="superscript"/>
          </w:rPr>
          <w:footnoteReference w:id="39"/>
        </w:r>
      </w:del>
    </w:p>
    <w:p w14:paraId="61D27975" w14:textId="77777777" w:rsidR="00365763" w:rsidRPr="00365763" w:rsidRDefault="00365763" w:rsidP="00365763">
      <w:pPr>
        <w:jc w:val="both"/>
        <w:rPr>
          <w:rFonts w:ascii="EB Garamond" w:eastAsia="EB Garamond" w:hAnsi="EB Garamond" w:cs="EB Garamond"/>
        </w:rPr>
      </w:pPr>
    </w:p>
    <w:p w14:paraId="628A7B6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[040] Monday, January 16, 1922</w:t>
      </w:r>
    </w:p>
    <w:p w14:paraId="75AC3E6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Cairo</w:t>
      </w:r>
    </w:p>
    <w:p w14:paraId="6BE40E60" w14:textId="77777777" w:rsidR="00365763" w:rsidRPr="00365763" w:rsidRDefault="00365763" w:rsidP="00365763">
      <w:pPr>
        <w:jc w:val="center"/>
        <w:rPr>
          <w:rFonts w:ascii="EB Garamond" w:eastAsia="EB Garamond" w:hAnsi="EB Garamond" w:cs="EB Garamond"/>
        </w:rPr>
      </w:pPr>
    </w:p>
    <w:p w14:paraId="2708620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Packing!! Eliza got back from Hospital only at 3. Nicky has been an Angel of helpfulness. “Things love” her, and they seemed to fly into their places. BB’s only contribution was—“I don’t like to see you using my sponge to wet the labels”!</w:t>
      </w:r>
    </w:p>
    <w:p w14:paraId="07A46DD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 lunched with </w:t>
      </w:r>
      <w:r w:rsidRPr="00365763">
        <w:rPr>
          <w:rFonts w:ascii="EB Garamond" w:eastAsia="EB Garamond" w:hAnsi="EB Garamond" w:cs="EB Garamond"/>
          <w:i/>
        </w:rPr>
        <w:t>Mr. and Mrs. William Whiting Andrews</w:t>
      </w:r>
      <w:r w:rsidRPr="00365763">
        <w:rPr>
          <w:rFonts w:ascii="EB Garamond" w:eastAsia="EB Garamond" w:hAnsi="EB Garamond" w:cs="EB Garamond"/>
        </w:rPr>
        <w:t xml:space="preserve"> (chargé d’affaires at the American Ministry here) and then I called on </w:t>
      </w:r>
      <w:r w:rsidRPr="00365763">
        <w:rPr>
          <w:rFonts w:ascii="EB Garamond" w:eastAsia="EB Garamond" w:hAnsi="EB Garamond" w:cs="EB Garamond"/>
          <w:i/>
        </w:rPr>
        <w:t>Mme.</w:t>
      </w:r>
      <w:r w:rsidRPr="00365763">
        <w:rPr>
          <w:rFonts w:ascii="EB Garamond" w:eastAsia="EB Garamond" w:hAnsi="EB Garamond" w:cs="EB Garamond"/>
        </w:rPr>
        <w:t xml:space="preserve"> </w:t>
      </w:r>
      <w:r w:rsidRPr="00365763">
        <w:rPr>
          <w:rFonts w:ascii="EB Garamond" w:eastAsia="EB Garamond" w:hAnsi="EB Garamond" w:cs="EB Garamond"/>
          <w:i/>
        </w:rPr>
        <w:t>Foucart</w:t>
      </w:r>
      <w:r w:rsidRPr="00365763">
        <w:rPr>
          <w:rFonts w:ascii="EB Garamond" w:eastAsia="EB Garamond" w:hAnsi="EB Garamond" w:cs="EB Garamond"/>
        </w:rPr>
        <w:t xml:space="preserve">, wrote my name in the </w:t>
      </w:r>
      <w:r w:rsidRPr="00365763">
        <w:rPr>
          <w:rFonts w:ascii="EB Garamond" w:eastAsia="EB Garamond" w:hAnsi="EB Garamond" w:cs="EB Garamond"/>
          <w:i/>
        </w:rPr>
        <w:t>Sultana</w:t>
      </w:r>
      <w:r w:rsidRPr="00365763">
        <w:rPr>
          <w:rFonts w:ascii="EB Garamond" w:eastAsia="EB Garamond" w:hAnsi="EB Garamond" w:cs="EB Garamond"/>
        </w:rPr>
        <w:t xml:space="preserve">’s book. Called on </w:t>
      </w:r>
      <w:r w:rsidRPr="00365763">
        <w:rPr>
          <w:rFonts w:ascii="EB Garamond" w:eastAsia="EB Garamond" w:hAnsi="EB Garamond" w:cs="EB Garamond"/>
          <w:i/>
        </w:rPr>
        <w:t>Mme. de Sérionne</w:t>
      </w:r>
      <w:r w:rsidRPr="00365763">
        <w:rPr>
          <w:rFonts w:ascii="EB Garamond" w:eastAsia="EB Garamond" w:hAnsi="EB Garamond" w:cs="EB Garamond"/>
        </w:rPr>
        <w:t xml:space="preserve">, </w:t>
      </w:r>
      <w:r w:rsidRPr="00365763">
        <w:rPr>
          <w:rFonts w:ascii="EB Garamond" w:eastAsia="EB Garamond" w:hAnsi="EB Garamond" w:cs="EB Garamond"/>
          <w:i/>
        </w:rPr>
        <w:t>Mme. Neguib Pasha</w:t>
      </w:r>
      <w:r w:rsidRPr="00365763">
        <w:rPr>
          <w:rFonts w:ascii="EB Garamond" w:eastAsia="EB Garamond" w:hAnsi="EB Garamond" w:cs="EB Garamond"/>
        </w:rPr>
        <w:t>,</w:t>
      </w:r>
      <w:del w:id="128" w:author="Ilaria Della Monica" w:date="2022-02-20T10:53:00Z">
        <w:r w:rsidRPr="00365763" w:rsidDel="00F6340B">
          <w:rPr>
            <w:rFonts w:ascii="EB Garamond" w:eastAsia="EB Garamond" w:hAnsi="EB Garamond" w:cs="EB Garamond"/>
            <w:vertAlign w:val="superscript"/>
          </w:rPr>
          <w:footnoteReference w:id="40"/>
        </w:r>
      </w:del>
      <w:r w:rsidRPr="00365763">
        <w:rPr>
          <w:rFonts w:ascii="EB Garamond" w:eastAsia="EB Garamond" w:hAnsi="EB Garamond" w:cs="EB Garamond"/>
        </w:rPr>
        <w:t xml:space="preserve"> </w:t>
      </w:r>
      <w:r w:rsidRPr="00365763">
        <w:rPr>
          <w:rFonts w:ascii="EB Garamond" w:eastAsia="EB Garamond" w:hAnsi="EB Garamond" w:cs="EB Garamond"/>
          <w:i/>
        </w:rPr>
        <w:t>Mrs. Dousan</w:t>
      </w:r>
      <w:r w:rsidRPr="00365763">
        <w:rPr>
          <w:rFonts w:ascii="EB Garamond" w:eastAsia="EB Garamond" w:hAnsi="EB Garamond" w:cs="EB Garamond"/>
        </w:rPr>
        <w:t xml:space="preserve">, </w:t>
      </w:r>
      <w:r w:rsidRPr="00365763">
        <w:rPr>
          <w:rFonts w:ascii="EB Garamond" w:eastAsia="EB Garamond" w:hAnsi="EB Garamond" w:cs="EB Garamond"/>
          <w:i/>
        </w:rPr>
        <w:t xml:space="preserve">Mrs. </w:t>
      </w:r>
      <w:r w:rsidRPr="00365763">
        <w:rPr>
          <w:rFonts w:ascii="EB Garamond" w:eastAsia="EB Garamond" w:hAnsi="EB Garamond" w:cs="EB Garamond"/>
          <w:i/>
          <w:u w:val="single"/>
        </w:rPr>
        <w:t>Graham</w:t>
      </w:r>
      <w:r w:rsidRPr="00365763">
        <w:rPr>
          <w:rFonts w:ascii="EB Garamond" w:eastAsia="EB Garamond" w:hAnsi="EB Garamond" w:cs="EB Garamond"/>
        </w:rPr>
        <w:t xml:space="preserve">. I liked the Dousans </w:t>
      </w:r>
      <w:r w:rsidRPr="00365763">
        <w:rPr>
          <w:rFonts w:ascii="EB Garamond" w:eastAsia="EB Garamond" w:hAnsi="EB Garamond" w:cs="EB Garamond"/>
          <w:i/>
        </w:rPr>
        <w:t>very</w:t>
      </w:r>
      <w:r w:rsidRPr="00365763">
        <w:rPr>
          <w:rFonts w:ascii="EB Garamond" w:eastAsia="EB Garamond" w:hAnsi="EB Garamond" w:cs="EB Garamond"/>
        </w:rPr>
        <w:t xml:space="preserve"> much.</w:t>
      </w:r>
    </w:p>
    <w:p w14:paraId="4A16DB2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Whitall and Eliza Nicholson</w:t>
      </w:r>
      <w:r w:rsidRPr="00365763">
        <w:rPr>
          <w:rFonts w:ascii="EB Garamond" w:eastAsia="EB Garamond" w:hAnsi="EB Garamond" w:cs="EB Garamond"/>
        </w:rPr>
        <w:t xml:space="preserve"> and their son </w:t>
      </w:r>
      <w:r w:rsidRPr="00365763">
        <w:rPr>
          <w:rFonts w:ascii="EB Garamond" w:eastAsia="EB Garamond" w:hAnsi="EB Garamond" w:cs="EB Garamond"/>
          <w:i/>
        </w:rPr>
        <w:t>Alfred</w:t>
      </w:r>
      <w:r w:rsidRPr="00365763">
        <w:rPr>
          <w:rFonts w:ascii="EB Garamond" w:eastAsia="EB Garamond" w:hAnsi="EB Garamond" w:cs="EB Garamond"/>
        </w:rPr>
        <w:t xml:space="preserve"> (whom I’m trying to save from being a sort of </w:t>
      </w:r>
      <w:r w:rsidRPr="00365763">
        <w:rPr>
          <w:rFonts w:ascii="EB Garamond" w:eastAsia="EB Garamond" w:hAnsi="EB Garamond" w:cs="EB Garamond"/>
          <w:u w:val="single"/>
        </w:rPr>
        <w:t>missionary</w:t>
      </w:r>
      <w:r w:rsidRPr="00365763">
        <w:rPr>
          <w:rFonts w:ascii="EB Garamond" w:eastAsia="EB Garamond" w:hAnsi="EB Garamond" w:cs="EB Garamond"/>
        </w:rPr>
        <w:t xml:space="preserve"> and send to Cambridge), </w:t>
      </w:r>
      <w:r w:rsidRPr="00365763">
        <w:rPr>
          <w:rFonts w:ascii="EB Garamond" w:eastAsia="EB Garamond" w:hAnsi="EB Garamond" w:cs="EB Garamond"/>
          <w:i/>
        </w:rPr>
        <w:t xml:space="preserve">Capitain de Cards </w:t>
      </w:r>
      <w:r w:rsidRPr="00365763">
        <w:rPr>
          <w:rFonts w:ascii="EB Garamond" w:eastAsia="EB Garamond" w:hAnsi="EB Garamond" w:cs="EB Garamond"/>
        </w:rPr>
        <w:t>(Liaison officer between Allenby and Gouraud</w:t>
      </w:r>
      <w:del w:id="131" w:author="Ilaria Della Monica" w:date="2022-02-20T10:53:00Z">
        <w:r w:rsidRPr="00365763" w:rsidDel="00F6340B">
          <w:rPr>
            <w:rFonts w:ascii="EB Garamond" w:eastAsia="EB Garamond" w:hAnsi="EB Garamond" w:cs="EB Garamond"/>
            <w:vertAlign w:val="superscript"/>
          </w:rPr>
          <w:footnoteReference w:id="41"/>
        </w:r>
      </w:del>
      <w:r w:rsidRPr="00365763">
        <w:rPr>
          <w:rFonts w:ascii="EB Garamond" w:eastAsia="EB Garamond" w:hAnsi="EB Garamond" w:cs="EB Garamond"/>
        </w:rPr>
        <w:t xml:space="preserve">), </w:t>
      </w:r>
      <w:r w:rsidRPr="00365763">
        <w:rPr>
          <w:rFonts w:ascii="EB Garamond" w:eastAsia="EB Garamond" w:hAnsi="EB Garamond" w:cs="EB Garamond"/>
          <w:i/>
        </w:rPr>
        <w:t>Patricolo</w:t>
      </w:r>
      <w:r w:rsidRPr="00365763">
        <w:rPr>
          <w:rFonts w:ascii="EB Garamond" w:eastAsia="EB Garamond" w:hAnsi="EB Garamond" w:cs="EB Garamond"/>
        </w:rPr>
        <w:t xml:space="preserve">, </w:t>
      </w:r>
      <w:r w:rsidRPr="00365763">
        <w:rPr>
          <w:rFonts w:ascii="EB Garamond" w:eastAsia="EB Garamond" w:hAnsi="EB Garamond" w:cs="EB Garamond"/>
          <w:i/>
        </w:rPr>
        <w:t>Mrs. de</w:t>
      </w:r>
      <w:r w:rsidRPr="00365763">
        <w:rPr>
          <w:rFonts w:ascii="EB Garamond" w:eastAsia="EB Garamond" w:hAnsi="EB Garamond" w:cs="EB Garamond"/>
        </w:rPr>
        <w:t xml:space="preserve"> </w:t>
      </w:r>
      <w:r w:rsidRPr="00365763">
        <w:rPr>
          <w:rFonts w:ascii="EB Garamond" w:eastAsia="EB Garamond" w:hAnsi="EB Garamond" w:cs="EB Garamond"/>
          <w:i/>
        </w:rPr>
        <w:t>Kaven</w:t>
      </w:r>
      <w:r w:rsidRPr="00365763">
        <w:rPr>
          <w:rFonts w:ascii="EB Garamond" w:eastAsia="EB Garamond" w:hAnsi="EB Garamond" w:cs="EB Garamond"/>
        </w:rPr>
        <w:t xml:space="preserve"> and </w:t>
      </w:r>
      <w:r w:rsidRPr="00365763">
        <w:rPr>
          <w:rFonts w:ascii="EB Garamond" w:eastAsia="EB Garamond" w:hAnsi="EB Garamond" w:cs="EB Garamond"/>
          <w:i/>
        </w:rPr>
        <w:t>Mr. Spender</w:t>
      </w:r>
      <w:r w:rsidRPr="00365763">
        <w:rPr>
          <w:rFonts w:ascii="EB Garamond" w:eastAsia="EB Garamond" w:hAnsi="EB Garamond" w:cs="EB Garamond"/>
        </w:rPr>
        <w:t xml:space="preserve"> called.</w:t>
      </w:r>
    </w:p>
    <w:p w14:paraId="69E1246D" w14:textId="77777777" w:rsidR="00365763" w:rsidRPr="00365763" w:rsidRDefault="00365763" w:rsidP="00365763">
      <w:pPr>
        <w:jc w:val="both"/>
        <w:rPr>
          <w:rFonts w:ascii="EB Garamond" w:eastAsia="EB Garamond" w:hAnsi="EB Garamond" w:cs="EB Garamond"/>
        </w:rPr>
      </w:pPr>
    </w:p>
    <w:p w14:paraId="7D3F669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[041] Tuesday, January 17, 1922</w:t>
      </w:r>
    </w:p>
    <w:p w14:paraId="044F14B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On the Nile. SS. Egypt</w:t>
      </w:r>
    </w:p>
    <w:p w14:paraId="68DA2E9B" w14:textId="77777777" w:rsidR="00365763" w:rsidRPr="00365763" w:rsidRDefault="00365763" w:rsidP="00365763">
      <w:pPr>
        <w:jc w:val="center"/>
        <w:rPr>
          <w:rFonts w:ascii="EB Garamond" w:eastAsia="EB Garamond" w:hAnsi="EB Garamond" w:cs="EB Garamond"/>
        </w:rPr>
      </w:pPr>
    </w:p>
    <w:p w14:paraId="153ADBC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got off at 10, Eliza rather collapsed.</w:t>
      </w:r>
    </w:p>
    <w:p w14:paraId="0E0D671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Spent the day with the </w:t>
      </w:r>
      <w:r w:rsidRPr="00365763">
        <w:rPr>
          <w:rFonts w:ascii="EB Garamond" w:eastAsia="EB Garamond" w:hAnsi="EB Garamond" w:cs="EB Garamond"/>
          <w:i/>
        </w:rPr>
        <w:t>Cecil</w:t>
      </w:r>
      <w:r w:rsidRPr="00365763">
        <w:rPr>
          <w:rFonts w:ascii="EB Garamond" w:eastAsia="EB Garamond" w:hAnsi="EB Garamond" w:cs="EB Garamond"/>
        </w:rPr>
        <w:t xml:space="preserve"> </w:t>
      </w:r>
      <w:r w:rsidRPr="00365763">
        <w:rPr>
          <w:rFonts w:ascii="EB Garamond" w:eastAsia="EB Garamond" w:hAnsi="EB Garamond" w:cs="EB Garamond"/>
          <w:i/>
        </w:rPr>
        <w:t>Firths</w:t>
      </w:r>
      <w:del w:id="134" w:author="Ilaria Della Monica" w:date="2022-02-20T10:53:00Z">
        <w:r w:rsidRPr="00365763" w:rsidDel="00F6340B">
          <w:rPr>
            <w:rFonts w:ascii="EB Garamond" w:eastAsia="EB Garamond" w:hAnsi="EB Garamond" w:cs="EB Garamond"/>
            <w:vertAlign w:val="superscript"/>
          </w:rPr>
          <w:footnoteReference w:id="42"/>
        </w:r>
      </w:del>
      <w:r w:rsidRPr="00365763">
        <w:rPr>
          <w:rFonts w:ascii="EB Garamond" w:eastAsia="EB Garamond" w:hAnsi="EB Garamond" w:cs="EB Garamond"/>
        </w:rPr>
        <w:t xml:space="preserve"> at </w:t>
      </w:r>
      <w:r w:rsidRPr="00365763">
        <w:rPr>
          <w:rFonts w:ascii="EB Garamond" w:eastAsia="EB Garamond" w:hAnsi="EB Garamond" w:cs="EB Garamond"/>
          <w:i/>
        </w:rPr>
        <w:t>Sakkara</w:t>
      </w:r>
      <w:r w:rsidRPr="00365763">
        <w:rPr>
          <w:rFonts w:ascii="EB Garamond" w:eastAsia="EB Garamond" w:hAnsi="EB Garamond" w:cs="EB Garamond"/>
        </w:rPr>
        <w:t>,</w:t>
      </w:r>
      <w:del w:id="137" w:author="Ilaria Della Monica" w:date="2022-02-20T10:53:00Z">
        <w:r w:rsidRPr="00365763" w:rsidDel="00F6340B">
          <w:rPr>
            <w:rFonts w:ascii="EB Garamond" w:eastAsia="EB Garamond" w:hAnsi="EB Garamond" w:cs="EB Garamond"/>
            <w:vertAlign w:val="superscript"/>
          </w:rPr>
          <w:footnoteReference w:id="43"/>
        </w:r>
      </w:del>
      <w:r w:rsidRPr="00365763">
        <w:rPr>
          <w:rFonts w:ascii="EB Garamond" w:eastAsia="EB Garamond" w:hAnsi="EB Garamond" w:cs="EB Garamond"/>
        </w:rPr>
        <w:t xml:space="preserve"> seeing the </w:t>
      </w:r>
      <w:r w:rsidRPr="00365763">
        <w:rPr>
          <w:rFonts w:ascii="EB Garamond" w:eastAsia="EB Garamond" w:hAnsi="EB Garamond" w:cs="EB Garamond"/>
          <w:i/>
        </w:rPr>
        <w:t>Tomb of Ti</w:t>
      </w:r>
      <w:del w:id="140" w:author="Ilaria Della Monica" w:date="2022-02-20T10:53:00Z">
        <w:r w:rsidRPr="00365763" w:rsidDel="00F6340B">
          <w:rPr>
            <w:rFonts w:ascii="EB Garamond" w:eastAsia="EB Garamond" w:hAnsi="EB Garamond" w:cs="EB Garamond"/>
            <w:vertAlign w:val="superscript"/>
          </w:rPr>
          <w:footnoteReference w:id="44"/>
        </w:r>
      </w:del>
      <w:r w:rsidRPr="00365763">
        <w:rPr>
          <w:rFonts w:ascii="EB Garamond" w:eastAsia="EB Garamond" w:hAnsi="EB Garamond" w:cs="EB Garamond"/>
        </w:rPr>
        <w:t xml:space="preserve"> and </w:t>
      </w:r>
      <w:r w:rsidRPr="00365763">
        <w:rPr>
          <w:rFonts w:ascii="EB Garamond" w:eastAsia="EB Garamond" w:hAnsi="EB Garamond" w:cs="EB Garamond"/>
          <w:i/>
        </w:rPr>
        <w:t>Meru</w:t>
      </w:r>
      <w:del w:id="143" w:author="Ilaria Della Monica" w:date="2022-02-20T10:53:00Z">
        <w:r w:rsidRPr="00365763" w:rsidDel="00F6340B">
          <w:rPr>
            <w:rFonts w:ascii="EB Garamond" w:eastAsia="EB Garamond" w:hAnsi="EB Garamond" w:cs="EB Garamond"/>
            <w:vertAlign w:val="superscript"/>
          </w:rPr>
          <w:footnoteReference w:id="45"/>
        </w:r>
      </w:del>
      <w:r w:rsidRPr="00365763">
        <w:rPr>
          <w:rFonts w:ascii="EB Garamond" w:eastAsia="EB Garamond" w:hAnsi="EB Garamond" w:cs="EB Garamond"/>
        </w:rPr>
        <w:t xml:space="preserve"> and the burial chamber inside the </w:t>
      </w:r>
      <w:r w:rsidRPr="00365763">
        <w:rPr>
          <w:rFonts w:ascii="EB Garamond" w:eastAsia="EB Garamond" w:hAnsi="EB Garamond" w:cs="EB Garamond"/>
          <w:i/>
        </w:rPr>
        <w:t>Pyramid of Onas</w:t>
      </w:r>
      <w:r w:rsidRPr="00365763">
        <w:rPr>
          <w:rFonts w:ascii="EB Garamond" w:eastAsia="EB Garamond" w:hAnsi="EB Garamond" w:cs="EB Garamond"/>
        </w:rPr>
        <w:t>,</w:t>
      </w:r>
      <w:del w:id="146" w:author="Ilaria Della Monica" w:date="2022-02-20T10:53:00Z">
        <w:r w:rsidRPr="00365763" w:rsidDel="00F6340B">
          <w:rPr>
            <w:rFonts w:ascii="EB Garamond" w:eastAsia="EB Garamond" w:hAnsi="EB Garamond" w:cs="EB Garamond"/>
            <w:vertAlign w:val="superscript"/>
          </w:rPr>
          <w:footnoteReference w:id="46"/>
        </w:r>
      </w:del>
      <w:r w:rsidRPr="00365763">
        <w:rPr>
          <w:rFonts w:ascii="EB Garamond" w:eastAsia="EB Garamond" w:hAnsi="EB Garamond" w:cs="EB Garamond"/>
        </w:rPr>
        <w:t xml:space="preserve"> with walls of alabaster inlaid with  precious marbles. It was indescribably beautiful coming back to the boat by sunset.</w:t>
      </w:r>
    </w:p>
    <w:p w14:paraId="33388704" w14:textId="77777777" w:rsidR="00365763" w:rsidRPr="00365763" w:rsidRDefault="00365763" w:rsidP="00365763">
      <w:pPr>
        <w:jc w:val="both"/>
        <w:rPr>
          <w:rFonts w:ascii="EB Garamond" w:eastAsia="EB Garamond" w:hAnsi="EB Garamond" w:cs="EB Garamond"/>
        </w:rPr>
      </w:pPr>
    </w:p>
    <w:p w14:paraId="1AA07DF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[042] Wednesday, January 18, 1922</w:t>
      </w:r>
    </w:p>
    <w:p w14:paraId="1A0E5570"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On the Nile</w:t>
      </w:r>
    </w:p>
    <w:p w14:paraId="32F06D33" w14:textId="77777777" w:rsidR="00365763" w:rsidRPr="00365763" w:rsidRDefault="00365763" w:rsidP="00365763">
      <w:pPr>
        <w:jc w:val="right"/>
        <w:rPr>
          <w:rFonts w:ascii="EB Garamond" w:eastAsia="EB Garamond" w:hAnsi="EB Garamond" w:cs="EB Garamond"/>
        </w:rPr>
      </w:pPr>
    </w:p>
    <w:p w14:paraId="4C9A0A4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A day without stopping, every single moment fascinating, </w:t>
      </w:r>
      <w:r w:rsidRPr="00365763">
        <w:rPr>
          <w:rFonts w:ascii="EB Garamond" w:eastAsia="EB Garamond" w:hAnsi="EB Garamond" w:cs="EB Garamond"/>
          <w:i/>
        </w:rPr>
        <w:t>fascinating</w:t>
      </w:r>
      <w:r w:rsidRPr="00365763">
        <w:rPr>
          <w:rFonts w:ascii="EB Garamond" w:eastAsia="EB Garamond" w:hAnsi="EB Garamond" w:cs="EB Garamond"/>
        </w:rPr>
        <w:t xml:space="preserve">! The desert and the </w:t>
      </w:r>
      <w:r w:rsidRPr="00365763">
        <w:rPr>
          <w:rFonts w:ascii="EB Garamond" w:eastAsia="EB Garamond" w:hAnsi="EB Garamond" w:cs="EB Garamond"/>
          <w:u w:val="single"/>
        </w:rPr>
        <w:t>sun</w:t>
      </w:r>
      <w:r w:rsidRPr="00365763">
        <w:rPr>
          <w:rFonts w:ascii="EB Garamond" w:eastAsia="EB Garamond" w:hAnsi="EB Garamond" w:cs="EB Garamond"/>
        </w:rPr>
        <w:t>, the Arabian mtns., the boats, the Shadu</w:t>
      </w:r>
      <w:r w:rsidRPr="00365763">
        <w:rPr>
          <w:rFonts w:ascii="EB Garamond" w:eastAsia="EB Garamond" w:hAnsi="EB Garamond" w:cs="EB Garamond"/>
          <w:u w:val="single"/>
        </w:rPr>
        <w:t>k</w:t>
      </w:r>
      <w:r w:rsidRPr="00365763">
        <w:rPr>
          <w:rFonts w:ascii="EB Garamond" w:eastAsia="EB Garamond" w:hAnsi="EB Garamond" w:cs="EB Garamond"/>
        </w:rPr>
        <w:t>s,</w:t>
      </w:r>
      <w:del w:id="149" w:author="Ilaria Della Monica" w:date="2022-02-20T10:53:00Z">
        <w:r w:rsidRPr="00365763" w:rsidDel="00F6340B">
          <w:rPr>
            <w:rFonts w:ascii="EB Garamond" w:eastAsia="EB Garamond" w:hAnsi="EB Garamond" w:cs="EB Garamond"/>
            <w:vertAlign w:val="superscript"/>
          </w:rPr>
          <w:footnoteReference w:id="47"/>
        </w:r>
      </w:del>
      <w:r w:rsidRPr="00365763">
        <w:rPr>
          <w:rFonts w:ascii="EB Garamond" w:eastAsia="EB Garamond" w:hAnsi="EB Garamond" w:cs="EB Garamond"/>
        </w:rPr>
        <w:t xml:space="preserve"> the people sitting motionless along the mud banks, the veiled women coming down for water, the camels and gamooses</w:t>
      </w:r>
      <w:del w:id="152" w:author="Ilaria Della Monica" w:date="2022-02-20T10:53:00Z">
        <w:r w:rsidRPr="00365763" w:rsidDel="00F6340B">
          <w:rPr>
            <w:rFonts w:ascii="EB Garamond" w:eastAsia="EB Garamond" w:hAnsi="EB Garamond" w:cs="EB Garamond"/>
            <w:vertAlign w:val="superscript"/>
          </w:rPr>
          <w:footnoteReference w:id="48"/>
        </w:r>
      </w:del>
      <w:r w:rsidRPr="00365763">
        <w:rPr>
          <w:rFonts w:ascii="EB Garamond" w:eastAsia="EB Garamond" w:hAnsi="EB Garamond" w:cs="EB Garamond"/>
        </w:rPr>
        <w:t xml:space="preserve"> against the sky line, the sunset—dear Nicky—everything delightful.</w:t>
      </w:r>
    </w:p>
    <w:p w14:paraId="4C88397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u w:val="single"/>
        </w:rPr>
        <w:t>Von Warlich</w:t>
      </w:r>
      <w:r w:rsidRPr="00365763">
        <w:rPr>
          <w:rFonts w:ascii="EB Garamond" w:eastAsia="EB Garamond" w:hAnsi="EB Garamond" w:cs="EB Garamond"/>
        </w:rPr>
        <w:t xml:space="preserve"> turned up on board with a (rich) friend named </w:t>
      </w:r>
      <w:r w:rsidRPr="00365763">
        <w:rPr>
          <w:rFonts w:ascii="EB Garamond" w:eastAsia="EB Garamond" w:hAnsi="EB Garamond" w:cs="EB Garamond"/>
          <w:i/>
        </w:rPr>
        <w:t>Sanderson</w:t>
      </w:r>
      <w:r w:rsidRPr="00365763">
        <w:rPr>
          <w:rFonts w:ascii="EB Garamond" w:eastAsia="EB Garamond" w:hAnsi="EB Garamond" w:cs="EB Garamond"/>
        </w:rPr>
        <w:t xml:space="preserve">. There are also some California </w:t>
      </w:r>
      <w:r w:rsidRPr="00365763">
        <w:rPr>
          <w:rFonts w:ascii="EB Garamond" w:eastAsia="EB Garamond" w:hAnsi="EB Garamond" w:cs="EB Garamond"/>
          <w:i/>
        </w:rPr>
        <w:t>Deerings</w:t>
      </w:r>
      <w:r w:rsidRPr="00365763">
        <w:rPr>
          <w:rFonts w:ascii="EB Garamond" w:eastAsia="EB Garamond" w:hAnsi="EB Garamond" w:cs="EB Garamond"/>
        </w:rPr>
        <w:t>, but the company on board is not interesting.</w:t>
      </w:r>
    </w:p>
    <w:p w14:paraId="2110E8D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Read half of </w:t>
      </w:r>
      <w:r w:rsidRPr="00365763">
        <w:rPr>
          <w:rFonts w:ascii="EB Garamond" w:eastAsia="EB Garamond" w:hAnsi="EB Garamond" w:cs="EB Garamond"/>
          <w:i/>
        </w:rPr>
        <w:t>Parkyn’s</w:t>
      </w:r>
      <w:r w:rsidRPr="00365763">
        <w:rPr>
          <w:rFonts w:ascii="EB Garamond" w:eastAsia="EB Garamond" w:hAnsi="EB Garamond" w:cs="EB Garamond"/>
        </w:rPr>
        <w:t xml:space="preserve"> “</w:t>
      </w:r>
      <w:r w:rsidRPr="00365763">
        <w:rPr>
          <w:rFonts w:ascii="EB Garamond" w:eastAsia="EB Garamond" w:hAnsi="EB Garamond" w:cs="EB Garamond"/>
          <w:i/>
        </w:rPr>
        <w:t>Prehistoric Art</w:t>
      </w:r>
      <w:r w:rsidRPr="00365763">
        <w:rPr>
          <w:rFonts w:ascii="EB Garamond" w:eastAsia="EB Garamond" w:hAnsi="EB Garamond" w:cs="EB Garamond"/>
        </w:rPr>
        <w:t>.</w:t>
      </w:r>
      <w:del w:id="155" w:author="Ilaria Della Monica" w:date="2022-02-20T10:53:00Z">
        <w:r w:rsidRPr="00365763" w:rsidDel="00F6340B">
          <w:rPr>
            <w:rFonts w:ascii="EB Garamond" w:eastAsia="EB Garamond" w:hAnsi="EB Garamond" w:cs="EB Garamond"/>
            <w:vertAlign w:val="superscript"/>
          </w:rPr>
          <w:footnoteReference w:id="49"/>
        </w:r>
      </w:del>
    </w:p>
    <w:p w14:paraId="20C04CF4" w14:textId="77777777" w:rsidR="00365763" w:rsidRPr="00365763" w:rsidRDefault="00365763" w:rsidP="00365763">
      <w:pPr>
        <w:jc w:val="both"/>
        <w:rPr>
          <w:rFonts w:ascii="EB Garamond" w:eastAsia="EB Garamond" w:hAnsi="EB Garamond" w:cs="EB Garamond"/>
        </w:rPr>
      </w:pPr>
    </w:p>
    <w:p w14:paraId="0C54FAD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[043] Thursday, January 19, 1922</w:t>
      </w:r>
    </w:p>
    <w:p w14:paraId="3328E267" w14:textId="77777777" w:rsidR="00365763" w:rsidRPr="00365763" w:rsidRDefault="00365763" w:rsidP="00365763">
      <w:pPr>
        <w:jc w:val="both"/>
        <w:rPr>
          <w:rFonts w:ascii="EB Garamond" w:eastAsia="EB Garamond" w:hAnsi="EB Garamond" w:cs="EB Garamond"/>
        </w:rPr>
      </w:pPr>
    </w:p>
    <w:p w14:paraId="42825565"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 xml:space="preserve">Stopped at </w:t>
      </w:r>
      <w:r w:rsidRPr="00365763">
        <w:rPr>
          <w:rFonts w:ascii="EB Garamond" w:eastAsia="EB Garamond" w:hAnsi="EB Garamond" w:cs="EB Garamond"/>
          <w:i/>
        </w:rPr>
        <w:t>Beni Hassan</w:t>
      </w:r>
      <w:del w:id="158" w:author="Ilaria Della Monica" w:date="2022-02-20T10:53:00Z">
        <w:r w:rsidRPr="00365763" w:rsidDel="00F6340B">
          <w:rPr>
            <w:rFonts w:ascii="EB Garamond" w:eastAsia="EB Garamond" w:hAnsi="EB Garamond" w:cs="EB Garamond"/>
            <w:vertAlign w:val="superscript"/>
          </w:rPr>
          <w:footnoteReference w:id="50"/>
        </w:r>
      </w:del>
      <w:r w:rsidRPr="00365763">
        <w:rPr>
          <w:rFonts w:ascii="EB Garamond" w:eastAsia="EB Garamond" w:hAnsi="EB Garamond" w:cs="EB Garamond"/>
        </w:rPr>
        <w:t xml:space="preserve"> and saw the sights, and </w:t>
      </w:r>
      <w:r w:rsidRPr="00365763">
        <w:rPr>
          <w:rFonts w:ascii="EB Garamond" w:eastAsia="EB Garamond" w:hAnsi="EB Garamond" w:cs="EB Garamond"/>
          <w:i/>
        </w:rPr>
        <w:t>enjoyed</w:t>
      </w:r>
      <w:r w:rsidRPr="00365763">
        <w:rPr>
          <w:rFonts w:ascii="EB Garamond" w:eastAsia="EB Garamond" w:hAnsi="EB Garamond" w:cs="EB Garamond"/>
        </w:rPr>
        <w:t xml:space="preserve"> them. The trip is </w:t>
      </w:r>
      <w:r w:rsidRPr="00365763">
        <w:rPr>
          <w:rFonts w:ascii="EB Garamond" w:eastAsia="EB Garamond" w:hAnsi="EB Garamond" w:cs="EB Garamond"/>
          <w:i/>
        </w:rPr>
        <w:t>too</w:t>
      </w:r>
      <w:r w:rsidRPr="00365763">
        <w:rPr>
          <w:rFonts w:ascii="EB Garamond" w:eastAsia="EB Garamond" w:hAnsi="EB Garamond" w:cs="EB Garamond"/>
        </w:rPr>
        <w:t xml:space="preserve"> enchanting!</w:t>
      </w:r>
    </w:p>
    <w:p w14:paraId="1D12E49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I wrote  to Barbara</w:t>
      </w:r>
      <w:del w:id="161" w:author="Ilaria Della Monica" w:date="2022-02-20T10:53:00Z">
        <w:r w:rsidRPr="00365763" w:rsidDel="00F6340B">
          <w:rPr>
            <w:rFonts w:ascii="EB Garamond" w:eastAsia="EB Garamond" w:hAnsi="EB Garamond" w:cs="EB Garamond"/>
            <w:vertAlign w:val="superscript"/>
          </w:rPr>
          <w:footnoteReference w:id="51"/>
        </w:r>
      </w:del>
    </w:p>
    <w:p w14:paraId="78D7AFE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There was an old Gram in a boat</w:t>
      </w:r>
    </w:p>
    <w:p w14:paraId="0584C662"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Who said “I’m afloat! I’m afloat!”</w:t>
      </w:r>
    </w:p>
    <w:p w14:paraId="51BB4264"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When they said “It’s the Nile”</w:t>
      </w:r>
    </w:p>
    <w:p w14:paraId="17EED74A"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She burst into a smile</w:t>
      </w:r>
    </w:p>
    <w:p w14:paraId="40C5E702"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 xml:space="preserve">And learned </w:t>
      </w:r>
      <w:r w:rsidRPr="00365763">
        <w:rPr>
          <w:rFonts w:ascii="EB Garamond" w:eastAsia="EB Garamond" w:hAnsi="EB Garamond" w:cs="EB Garamond"/>
          <w:u w:val="single"/>
        </w:rPr>
        <w:t>on</w:t>
      </w:r>
      <w:r w:rsidRPr="00365763">
        <w:rPr>
          <w:rFonts w:ascii="EB Garamond" w:eastAsia="EB Garamond" w:hAnsi="EB Garamond" w:cs="EB Garamond"/>
        </w:rPr>
        <w:t xml:space="preserve"> the Nile and the boat</w:t>
      </w:r>
    </w:p>
    <w:p w14:paraId="033C0941" w14:textId="77777777" w:rsidR="00365763" w:rsidRPr="00365763" w:rsidRDefault="00365763" w:rsidP="00365763">
      <w:pPr>
        <w:ind w:firstLine="708"/>
        <w:jc w:val="both"/>
        <w:rPr>
          <w:rFonts w:ascii="EB Garamond" w:eastAsia="EB Garamond" w:hAnsi="EB Garamond" w:cs="EB Garamond"/>
        </w:rPr>
      </w:pPr>
    </w:p>
    <w:p w14:paraId="313BA7B4"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 xml:space="preserve">The landscape </w:t>
      </w:r>
      <w:r w:rsidRPr="00365763">
        <w:rPr>
          <w:rFonts w:ascii="EB Garamond" w:eastAsia="EB Garamond" w:hAnsi="EB Garamond" w:cs="EB Garamond"/>
          <w:i/>
        </w:rPr>
        <w:t>as well</w:t>
      </w:r>
      <w:r w:rsidRPr="00365763">
        <w:rPr>
          <w:rFonts w:ascii="EB Garamond" w:eastAsia="EB Garamond" w:hAnsi="EB Garamond" w:cs="EB Garamond"/>
        </w:rPr>
        <w:t xml:space="preserve"> as the Art is composed of “Tactile Values”!</w:t>
      </w:r>
      <w:del w:id="164" w:author="Ilaria Della Monica" w:date="2022-02-20T10:53:00Z">
        <w:r w:rsidRPr="00365763" w:rsidDel="00F6340B">
          <w:rPr>
            <w:rFonts w:ascii="EB Garamond" w:eastAsia="EB Garamond" w:hAnsi="EB Garamond" w:cs="EB Garamond"/>
            <w:vertAlign w:val="superscript"/>
          </w:rPr>
          <w:footnoteReference w:id="52"/>
        </w:r>
      </w:del>
    </w:p>
    <w:p w14:paraId="589D7ADC" w14:textId="77777777" w:rsidR="00365763" w:rsidRPr="00365763" w:rsidRDefault="00365763" w:rsidP="00365763">
      <w:pPr>
        <w:ind w:firstLine="708"/>
        <w:jc w:val="both"/>
        <w:rPr>
          <w:rFonts w:ascii="EB Garamond" w:eastAsia="EB Garamond" w:hAnsi="EB Garamond" w:cs="EB Garamond"/>
        </w:rPr>
      </w:pPr>
    </w:p>
    <w:p w14:paraId="2C7F2BE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[044] Friday, January 20, 1922</w:t>
      </w:r>
    </w:p>
    <w:p w14:paraId="25C5136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On the Nile</w:t>
      </w:r>
    </w:p>
    <w:p w14:paraId="1486AE11" w14:textId="77777777" w:rsidR="00365763" w:rsidRPr="00365763" w:rsidRDefault="00365763" w:rsidP="00365763">
      <w:pPr>
        <w:jc w:val="both"/>
        <w:rPr>
          <w:rFonts w:ascii="EB Garamond" w:eastAsia="EB Garamond" w:hAnsi="EB Garamond" w:cs="EB Garamond"/>
        </w:rPr>
      </w:pPr>
    </w:p>
    <w:p w14:paraId="0DD06C8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Assiout</w:t>
      </w:r>
      <w:del w:id="169" w:author="Ilaria Della Monica" w:date="2022-02-20T10:53:00Z">
        <w:r w:rsidRPr="00365763" w:rsidDel="00F6340B">
          <w:rPr>
            <w:rFonts w:ascii="EB Garamond" w:eastAsia="EB Garamond" w:hAnsi="EB Garamond" w:cs="EB Garamond"/>
            <w:vertAlign w:val="superscript"/>
          </w:rPr>
          <w:footnoteReference w:id="53"/>
        </w:r>
      </w:del>
    </w:p>
    <w:p w14:paraId="0FDFA91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Rather a wasted day from the point of view of art: but we had a very wonderful view of the town from the hills behind, and also of the Nile valley. But to think they don’t stop at Til el-Amarna!!!</w:t>
      </w:r>
      <w:del w:id="172" w:author="Ilaria Della Monica" w:date="2022-02-20T10:53:00Z">
        <w:r w:rsidRPr="00365763" w:rsidDel="00F6340B">
          <w:rPr>
            <w:rFonts w:ascii="EB Garamond" w:eastAsia="EB Garamond" w:hAnsi="EB Garamond" w:cs="EB Garamond"/>
            <w:vertAlign w:val="superscript"/>
          </w:rPr>
          <w:footnoteReference w:id="54"/>
        </w:r>
      </w:del>
      <w:r w:rsidRPr="00365763">
        <w:rPr>
          <w:rFonts w:ascii="EB Garamond" w:eastAsia="EB Garamond" w:hAnsi="EB Garamond" w:cs="EB Garamond"/>
        </w:rPr>
        <w:t xml:space="preserve"> Stupid </w:t>
      </w:r>
      <w:r w:rsidRPr="00365763">
        <w:rPr>
          <w:rFonts w:ascii="EB Garamond" w:eastAsia="EB Garamond" w:hAnsi="EB Garamond" w:cs="EB Garamond"/>
          <w:u w:val="single"/>
        </w:rPr>
        <w:t>Cooks</w:t>
      </w:r>
      <w:r w:rsidRPr="00365763">
        <w:rPr>
          <w:rFonts w:ascii="EB Garamond" w:eastAsia="EB Garamond" w:hAnsi="EB Garamond" w:cs="EB Garamond"/>
        </w:rPr>
        <w:t>! It turned very cold in the night.</w:t>
      </w:r>
    </w:p>
    <w:p w14:paraId="1267C156" w14:textId="77777777" w:rsidR="00365763" w:rsidRPr="00365763" w:rsidRDefault="00365763" w:rsidP="00365763">
      <w:pPr>
        <w:jc w:val="both"/>
        <w:rPr>
          <w:rFonts w:ascii="EB Garamond" w:eastAsia="EB Garamond" w:hAnsi="EB Garamond" w:cs="EB Garamond"/>
        </w:rPr>
      </w:pPr>
    </w:p>
    <w:p w14:paraId="3170C72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[045] Saturday, January 21, 1922</w:t>
      </w:r>
    </w:p>
    <w:p w14:paraId="4E93EA05" w14:textId="77777777" w:rsidR="00365763" w:rsidRPr="00365763" w:rsidRDefault="00365763" w:rsidP="00365763">
      <w:pPr>
        <w:jc w:val="both"/>
        <w:rPr>
          <w:rFonts w:ascii="EB Garamond" w:eastAsia="EB Garamond" w:hAnsi="EB Garamond" w:cs="EB Garamond"/>
          <w:u w:val="single"/>
        </w:rPr>
      </w:pPr>
      <w:r w:rsidRPr="00365763">
        <w:rPr>
          <w:rFonts w:ascii="EB Garamond" w:eastAsia="EB Garamond" w:hAnsi="EB Garamond" w:cs="EB Garamond"/>
        </w:rPr>
        <w:t xml:space="preserve">On the </w:t>
      </w:r>
      <w:r w:rsidRPr="00365763">
        <w:rPr>
          <w:rFonts w:ascii="EB Garamond" w:eastAsia="EB Garamond" w:hAnsi="EB Garamond" w:cs="EB Garamond"/>
          <w:u w:val="single"/>
        </w:rPr>
        <w:t>Ruins</w:t>
      </w:r>
    </w:p>
    <w:p w14:paraId="1B85A20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Cold</w:t>
      </w:r>
    </w:p>
    <w:p w14:paraId="70A5A2B5" w14:textId="77777777" w:rsidR="00365763" w:rsidRPr="00365763" w:rsidRDefault="00365763" w:rsidP="00365763">
      <w:pPr>
        <w:jc w:val="both"/>
        <w:rPr>
          <w:rFonts w:ascii="EB Garamond" w:eastAsia="EB Garamond" w:hAnsi="EB Garamond" w:cs="EB Garamond"/>
        </w:rPr>
      </w:pPr>
    </w:p>
    <w:p w14:paraId="1D5FF47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All day on boat passing through marvellous [</w:t>
      </w:r>
      <w:r w:rsidRPr="00365763">
        <w:rPr>
          <w:rFonts w:ascii="EB Garamond" w:eastAsia="EB Garamond" w:hAnsi="EB Garamond" w:cs="EB Garamond"/>
          <w:i/>
        </w:rPr>
        <w:t>sic</w:t>
      </w:r>
      <w:r w:rsidRPr="00365763">
        <w:rPr>
          <w:rFonts w:ascii="EB Garamond" w:eastAsia="EB Garamond" w:hAnsi="EB Garamond" w:cs="EB Garamond"/>
        </w:rPr>
        <w:t xml:space="preserve">] scenery. </w:t>
      </w:r>
      <w:r w:rsidRPr="00365763">
        <w:rPr>
          <w:rFonts w:ascii="EB Garamond" w:eastAsia="EB Garamond" w:hAnsi="EB Garamond" w:cs="EB Garamond"/>
          <w:i/>
        </w:rPr>
        <w:t>Nothing ugly</w:t>
      </w:r>
      <w:r w:rsidRPr="00365763">
        <w:rPr>
          <w:rFonts w:ascii="EB Garamond" w:eastAsia="EB Garamond" w:hAnsi="EB Garamond" w:cs="EB Garamond"/>
        </w:rPr>
        <w:t>.</w:t>
      </w:r>
    </w:p>
    <w:p w14:paraId="0533274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Read </w:t>
      </w:r>
      <w:r w:rsidRPr="00365763">
        <w:rPr>
          <w:rFonts w:ascii="EB Garamond" w:eastAsia="EB Garamond" w:hAnsi="EB Garamond" w:cs="EB Garamond"/>
          <w:i/>
        </w:rPr>
        <w:t>Mrs. Quibell’s</w:t>
      </w:r>
      <w:r w:rsidRPr="00365763">
        <w:rPr>
          <w:rFonts w:ascii="EB Garamond" w:eastAsia="EB Garamond" w:hAnsi="EB Garamond" w:cs="EB Garamond"/>
        </w:rPr>
        <w:t xml:space="preserve"> admirable little bk. on Egyptian art, careful, scholarly, up to date, simple.</w:t>
      </w:r>
      <w:del w:id="175" w:author="Ilaria Della Monica" w:date="2022-02-20T10:53:00Z">
        <w:r w:rsidRPr="00365763" w:rsidDel="00F6340B">
          <w:rPr>
            <w:rFonts w:ascii="EB Garamond" w:eastAsia="EB Garamond" w:hAnsi="EB Garamond" w:cs="EB Garamond"/>
            <w:vertAlign w:val="superscript"/>
          </w:rPr>
          <w:footnoteReference w:id="55"/>
        </w:r>
      </w:del>
    </w:p>
    <w:p w14:paraId="16763CF7" w14:textId="77777777" w:rsidR="00365763" w:rsidRPr="00365763" w:rsidRDefault="00365763" w:rsidP="00365763">
      <w:pPr>
        <w:jc w:val="both"/>
        <w:rPr>
          <w:rFonts w:ascii="EB Garamond" w:eastAsia="EB Garamond" w:hAnsi="EB Garamond" w:cs="EB Garamond"/>
        </w:rPr>
      </w:pPr>
    </w:p>
    <w:p w14:paraId="510D7A5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[046] Sunday, January 22, 1922</w:t>
      </w:r>
    </w:p>
    <w:p w14:paraId="0D1C2931"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SS. Egypt</w:t>
      </w:r>
    </w:p>
    <w:p w14:paraId="0C64E364" w14:textId="77777777" w:rsidR="00365763" w:rsidRPr="00365763" w:rsidRDefault="00365763" w:rsidP="00365763">
      <w:pPr>
        <w:jc w:val="right"/>
        <w:rPr>
          <w:rFonts w:ascii="EB Garamond" w:eastAsia="EB Garamond" w:hAnsi="EB Garamond" w:cs="EB Garamond"/>
          <w:u w:val="single"/>
        </w:rPr>
      </w:pPr>
    </w:p>
    <w:p w14:paraId="15743BB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Another day on the boat. These days are so full of beauty, </w:t>
      </w:r>
      <w:r w:rsidRPr="00365763">
        <w:rPr>
          <w:rFonts w:ascii="EB Garamond" w:eastAsia="EB Garamond" w:hAnsi="EB Garamond" w:cs="EB Garamond"/>
          <w:u w:val="single"/>
        </w:rPr>
        <w:t>we</w:t>
      </w:r>
      <w:r w:rsidRPr="00365763">
        <w:rPr>
          <w:rFonts w:ascii="EB Garamond" w:eastAsia="EB Garamond" w:hAnsi="EB Garamond" w:cs="EB Garamond"/>
        </w:rPr>
        <w:t xml:space="preserve"> wish each one was 60 hours long.</w:t>
      </w:r>
    </w:p>
    <w:p w14:paraId="27237A6D" w14:textId="77777777" w:rsidR="00365763" w:rsidRPr="00365763" w:rsidRDefault="00365763" w:rsidP="00365763">
      <w:pPr>
        <w:jc w:val="both"/>
        <w:rPr>
          <w:rFonts w:ascii="EB Garamond" w:eastAsia="EB Garamond" w:hAnsi="EB Garamond" w:cs="EB Garamond"/>
        </w:rPr>
      </w:pPr>
    </w:p>
    <w:p w14:paraId="171C821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[047] Monday, January 23, 1922</w:t>
      </w:r>
    </w:p>
    <w:p w14:paraId="3BB85632"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Nile</w:t>
      </w:r>
    </w:p>
    <w:p w14:paraId="29CF96D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Luxor</w:t>
      </w:r>
    </w:p>
    <w:p w14:paraId="1BDA149D" w14:textId="77777777" w:rsidR="00365763" w:rsidRPr="00365763" w:rsidRDefault="00365763" w:rsidP="00365763">
      <w:pPr>
        <w:jc w:val="both"/>
        <w:rPr>
          <w:rFonts w:ascii="EB Garamond" w:eastAsia="EB Garamond" w:hAnsi="EB Garamond" w:cs="EB Garamond"/>
        </w:rPr>
      </w:pPr>
    </w:p>
    <w:p w14:paraId="18559D76"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i/>
        </w:rPr>
        <w:t>Dendera</w:t>
      </w:r>
      <w:del w:id="178" w:author="Ilaria Della Monica" w:date="2022-02-20T10:53:00Z">
        <w:r w:rsidRPr="00365763" w:rsidDel="00F6340B">
          <w:rPr>
            <w:rFonts w:ascii="EB Garamond" w:eastAsia="EB Garamond" w:hAnsi="EB Garamond" w:cs="EB Garamond"/>
            <w:vertAlign w:val="superscript"/>
          </w:rPr>
          <w:footnoteReference w:id="56"/>
        </w:r>
      </w:del>
      <w:r w:rsidRPr="00365763">
        <w:rPr>
          <w:rFonts w:ascii="EB Garamond" w:eastAsia="EB Garamond" w:hAnsi="EB Garamond" w:cs="EB Garamond"/>
        </w:rPr>
        <w:t xml:space="preserve"> 8-11. Were overwhelmed. Felt our beloved Italian Art, Romanesque, Gothic, was mere bluff.</w:t>
      </w:r>
    </w:p>
    <w:p w14:paraId="278663DA"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Gutekunst</w:t>
      </w:r>
      <w:del w:id="181" w:author="Ilaria Della Monica" w:date="2022-02-20T10:53:00Z">
        <w:r w:rsidRPr="00365763" w:rsidDel="00F6340B">
          <w:rPr>
            <w:rFonts w:ascii="EB Garamond" w:eastAsia="EB Garamond" w:hAnsi="EB Garamond" w:cs="EB Garamond"/>
            <w:vertAlign w:val="superscript"/>
          </w:rPr>
          <w:footnoteReference w:id="57"/>
        </w:r>
      </w:del>
      <w:r w:rsidRPr="00365763">
        <w:rPr>
          <w:rFonts w:ascii="EB Garamond" w:eastAsia="EB Garamond" w:hAnsi="EB Garamond" w:cs="EB Garamond"/>
        </w:rPr>
        <w:t xml:space="preserve"> wrote that our art is expressive, this art impressive. It’s true, there is nothing here like the Chartres N. Portal.</w:t>
      </w:r>
      <w:del w:id="184" w:author="Ilaria Della Monica" w:date="2022-02-20T10:53:00Z">
        <w:r w:rsidRPr="00365763" w:rsidDel="00F6340B">
          <w:rPr>
            <w:rFonts w:ascii="EB Garamond" w:eastAsia="EB Garamond" w:hAnsi="EB Garamond" w:cs="EB Garamond"/>
            <w:vertAlign w:val="superscript"/>
          </w:rPr>
          <w:footnoteReference w:id="58"/>
        </w:r>
      </w:del>
      <w:r w:rsidRPr="00365763">
        <w:rPr>
          <w:rFonts w:ascii="EB Garamond" w:eastAsia="EB Garamond" w:hAnsi="EB Garamond" w:cs="EB Garamond"/>
        </w:rPr>
        <w:t xml:space="preserve"> But </w:t>
      </w:r>
      <w:r w:rsidRPr="00365763">
        <w:rPr>
          <w:rFonts w:ascii="EB Garamond" w:eastAsia="EB Garamond" w:hAnsi="EB Garamond" w:cs="EB Garamond"/>
          <w:u w:val="single"/>
        </w:rPr>
        <w:t>for</w:t>
      </w:r>
      <w:r w:rsidRPr="00365763">
        <w:rPr>
          <w:rFonts w:ascii="EB Garamond" w:eastAsia="EB Garamond" w:hAnsi="EB Garamond" w:cs="EB Garamond"/>
          <w:i/>
        </w:rPr>
        <w:t xml:space="preserve"> </w:t>
      </w:r>
      <w:r w:rsidRPr="00365763">
        <w:rPr>
          <w:rFonts w:ascii="EB Garamond" w:eastAsia="EB Garamond" w:hAnsi="EB Garamond" w:cs="EB Garamond"/>
        </w:rPr>
        <w:t>ART—!</w:t>
      </w:r>
    </w:p>
    <w:p w14:paraId="69B16D92"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Arrived at Luxor at sunset—wandered in the Temple,</w:t>
      </w:r>
      <w:del w:id="187" w:author="Ilaria Della Monica" w:date="2022-02-20T10:53:00Z">
        <w:r w:rsidRPr="00365763" w:rsidDel="00F6340B">
          <w:rPr>
            <w:rFonts w:ascii="EB Garamond" w:eastAsia="EB Garamond" w:hAnsi="EB Garamond" w:cs="EB Garamond"/>
            <w:vertAlign w:val="superscript"/>
          </w:rPr>
          <w:footnoteReference w:id="59"/>
        </w:r>
      </w:del>
      <w:r w:rsidRPr="00365763">
        <w:rPr>
          <w:rFonts w:ascii="EB Garamond" w:eastAsia="EB Garamond" w:hAnsi="EB Garamond" w:cs="EB Garamond"/>
        </w:rPr>
        <w:t xml:space="preserve"> disputing with some </w:t>
      </w:r>
      <w:r w:rsidRPr="00365763">
        <w:rPr>
          <w:rFonts w:ascii="EB Garamond" w:eastAsia="EB Garamond" w:hAnsi="EB Garamond" w:cs="EB Garamond"/>
          <w:u w:val="single"/>
        </w:rPr>
        <w:t>wrath</w:t>
      </w:r>
      <w:r w:rsidRPr="00365763">
        <w:rPr>
          <w:rFonts w:ascii="EB Garamond" w:eastAsia="EB Garamond" w:hAnsi="EB Garamond" w:cs="EB Garamond"/>
        </w:rPr>
        <w:t>, the relation between the entrance and the colonnade.</w:t>
      </w:r>
    </w:p>
    <w:p w14:paraId="56C56FE6"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Pope dead.</w:t>
      </w:r>
      <w:del w:id="190" w:author="Ilaria Della Monica" w:date="2022-02-20T10:53:00Z">
        <w:r w:rsidRPr="00365763" w:rsidDel="00F6340B">
          <w:rPr>
            <w:rFonts w:ascii="EB Garamond" w:eastAsia="EB Garamond" w:hAnsi="EB Garamond" w:cs="EB Garamond"/>
            <w:vertAlign w:val="superscript"/>
          </w:rPr>
          <w:footnoteReference w:id="60"/>
        </w:r>
      </w:del>
    </w:p>
    <w:p w14:paraId="6F62C00A" w14:textId="77777777" w:rsidR="00365763" w:rsidRPr="00365763" w:rsidRDefault="00365763" w:rsidP="00365763">
      <w:pPr>
        <w:ind w:firstLine="708"/>
        <w:jc w:val="both"/>
        <w:rPr>
          <w:rFonts w:ascii="EB Garamond" w:eastAsia="EB Garamond" w:hAnsi="EB Garamond" w:cs="EB Garamond"/>
        </w:rPr>
      </w:pPr>
    </w:p>
    <w:p w14:paraId="3A6E38A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[048] Tuesday, January 24, 1922</w:t>
      </w:r>
    </w:p>
    <w:p w14:paraId="317FD2E8"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Nile boat</w:t>
      </w:r>
    </w:p>
    <w:p w14:paraId="0FCAD444" w14:textId="77777777" w:rsidR="00365763" w:rsidRPr="00365763" w:rsidRDefault="00365763" w:rsidP="00365763">
      <w:pPr>
        <w:jc w:val="right"/>
        <w:rPr>
          <w:rFonts w:ascii="EB Garamond" w:eastAsia="EB Garamond" w:hAnsi="EB Garamond" w:cs="EB Garamond"/>
        </w:rPr>
      </w:pPr>
    </w:p>
    <w:p w14:paraId="733E013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Saw Karnak.</w:t>
      </w:r>
      <w:del w:id="193" w:author="Ilaria Della Monica" w:date="2022-02-20T10:53:00Z">
        <w:r w:rsidRPr="00365763" w:rsidDel="00F6340B">
          <w:rPr>
            <w:rFonts w:ascii="EB Garamond" w:eastAsia="EB Garamond" w:hAnsi="EB Garamond" w:cs="EB Garamond"/>
            <w:vertAlign w:val="superscript"/>
          </w:rPr>
          <w:footnoteReference w:id="61"/>
        </w:r>
      </w:del>
      <w:r w:rsidRPr="00365763">
        <w:rPr>
          <w:rFonts w:ascii="EB Garamond" w:eastAsia="EB Garamond" w:hAnsi="EB Garamond" w:cs="EB Garamond"/>
        </w:rPr>
        <w:t xml:space="preserve"> It is madly picturesque and of course it is HUGE. But uncouth, unhomely, not to be made </w:t>
      </w:r>
      <w:r w:rsidRPr="00365763">
        <w:rPr>
          <w:rFonts w:ascii="EB Garamond" w:eastAsia="EB Garamond" w:hAnsi="EB Garamond" w:cs="EB Garamond"/>
          <w:u w:val="single"/>
        </w:rPr>
        <w:t>terms</w:t>
      </w:r>
      <w:r w:rsidRPr="00365763">
        <w:rPr>
          <w:rFonts w:ascii="EB Garamond" w:eastAsia="EB Garamond" w:hAnsi="EB Garamond" w:cs="EB Garamond"/>
        </w:rPr>
        <w:t xml:space="preserve"> with.</w:t>
      </w:r>
    </w:p>
    <w:p w14:paraId="2CC1133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Saw Luxor Temple with M. Lacaud</w:t>
      </w:r>
      <w:del w:id="196" w:author="Ilaria Della Monica" w:date="2022-02-20T10:53:00Z">
        <w:r w:rsidRPr="00365763" w:rsidDel="00F6340B">
          <w:rPr>
            <w:rFonts w:ascii="EB Garamond" w:eastAsia="EB Garamond" w:hAnsi="EB Garamond" w:cs="EB Garamond"/>
            <w:vertAlign w:val="superscript"/>
          </w:rPr>
          <w:footnoteReference w:id="62"/>
        </w:r>
      </w:del>
      <w:r w:rsidRPr="00365763">
        <w:rPr>
          <w:rFonts w:ascii="EB Garamond" w:eastAsia="EB Garamond" w:hAnsi="EB Garamond" w:cs="EB Garamond"/>
        </w:rPr>
        <w:t xml:space="preserve"> the general director of the Service des Antiquités.</w:t>
      </w:r>
      <w:del w:id="199" w:author="Ilaria Della Monica" w:date="2022-02-20T10:53:00Z">
        <w:r w:rsidRPr="00365763" w:rsidDel="00F6340B">
          <w:rPr>
            <w:rFonts w:ascii="EB Garamond" w:eastAsia="EB Garamond" w:hAnsi="EB Garamond" w:cs="EB Garamond"/>
            <w:vertAlign w:val="superscript"/>
          </w:rPr>
          <w:footnoteReference w:id="63"/>
        </w:r>
      </w:del>
      <w:r w:rsidRPr="00365763">
        <w:rPr>
          <w:rFonts w:ascii="EB Garamond" w:eastAsia="EB Garamond" w:hAnsi="EB Garamond" w:cs="EB Garamond"/>
        </w:rPr>
        <w:t xml:space="preserve"> He said he didn’t believe there was any misticism [</w:t>
      </w:r>
      <w:r w:rsidRPr="00365763">
        <w:rPr>
          <w:rFonts w:ascii="EB Garamond" w:eastAsia="EB Garamond" w:hAnsi="EB Garamond" w:cs="EB Garamond"/>
          <w:i/>
        </w:rPr>
        <w:t>sic</w:t>
      </w:r>
      <w:r w:rsidRPr="00365763">
        <w:rPr>
          <w:rFonts w:ascii="EB Garamond" w:eastAsia="EB Garamond" w:hAnsi="EB Garamond" w:cs="EB Garamond"/>
        </w:rPr>
        <w:t xml:space="preserve">] in the Egyptian religion. Where they worshipped a Ram they worshipped the animal tout court, not as a symbol. He said </w:t>
      </w:r>
      <w:r w:rsidRPr="00365763">
        <w:rPr>
          <w:rFonts w:ascii="EB Garamond" w:eastAsia="EB Garamond" w:hAnsi="EB Garamond" w:cs="EB Garamond"/>
          <w:i/>
        </w:rPr>
        <w:t>Everything</w:t>
      </w:r>
      <w:r w:rsidRPr="00365763">
        <w:rPr>
          <w:rFonts w:ascii="EB Garamond" w:eastAsia="EB Garamond" w:hAnsi="EB Garamond" w:cs="EB Garamond"/>
        </w:rPr>
        <w:t xml:space="preserve"> was painted, even the black granite statues.</w:t>
      </w:r>
    </w:p>
    <w:p w14:paraId="0609F67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Letters from </w:t>
      </w:r>
      <w:r w:rsidRPr="00365763">
        <w:rPr>
          <w:rFonts w:ascii="EB Garamond" w:eastAsia="EB Garamond" w:hAnsi="EB Garamond" w:cs="EB Garamond"/>
          <w:u w:val="single"/>
        </w:rPr>
        <w:t>poor</w:t>
      </w:r>
      <w:r w:rsidRPr="00365763">
        <w:rPr>
          <w:rFonts w:ascii="EB Garamond" w:eastAsia="EB Garamond" w:hAnsi="EB Garamond" w:cs="EB Garamond"/>
        </w:rPr>
        <w:t xml:space="preserve"> Geoffrey.</w:t>
      </w:r>
      <w:del w:id="202" w:author="Ilaria Della Monica" w:date="2022-02-20T10:53:00Z">
        <w:r w:rsidRPr="00365763" w:rsidDel="00F6340B">
          <w:rPr>
            <w:rFonts w:ascii="EB Garamond" w:eastAsia="EB Garamond" w:hAnsi="EB Garamond" w:cs="EB Garamond"/>
            <w:vertAlign w:val="superscript"/>
          </w:rPr>
          <w:footnoteReference w:id="64"/>
        </w:r>
      </w:del>
    </w:p>
    <w:p w14:paraId="47415839" w14:textId="77777777" w:rsidR="00365763" w:rsidRPr="00365763" w:rsidRDefault="00365763" w:rsidP="00365763">
      <w:pPr>
        <w:jc w:val="both"/>
        <w:rPr>
          <w:rFonts w:ascii="EB Garamond" w:eastAsia="EB Garamond" w:hAnsi="EB Garamond" w:cs="EB Garamond"/>
        </w:rPr>
      </w:pPr>
    </w:p>
    <w:p w14:paraId="30E25B8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[049] Wednesday, January 25, 1922</w:t>
      </w:r>
    </w:p>
    <w:p w14:paraId="76DCFA57"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Luxor</w:t>
      </w:r>
    </w:p>
    <w:p w14:paraId="167CC854" w14:textId="77777777" w:rsidR="00365763" w:rsidRPr="00365763" w:rsidRDefault="00365763" w:rsidP="00365763">
      <w:pPr>
        <w:rPr>
          <w:rFonts w:ascii="EB Garamond" w:eastAsia="EB Garamond" w:hAnsi="EB Garamond" w:cs="EB Garamond"/>
        </w:rPr>
      </w:pPr>
    </w:p>
    <w:p w14:paraId="4C1E079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Early start to the Tombs of the Kings and various temples, and Tombs of Nobles.</w:t>
      </w:r>
      <w:del w:id="205" w:author="Ilaria Della Monica" w:date="2022-02-20T10:53:00Z">
        <w:r w:rsidRPr="00365763" w:rsidDel="00F6340B">
          <w:rPr>
            <w:rFonts w:ascii="EB Garamond" w:eastAsia="EB Garamond" w:hAnsi="EB Garamond" w:cs="EB Garamond"/>
            <w:vertAlign w:val="superscript"/>
          </w:rPr>
          <w:footnoteReference w:id="65"/>
        </w:r>
      </w:del>
      <w:r w:rsidRPr="00365763">
        <w:rPr>
          <w:rFonts w:ascii="EB Garamond" w:eastAsia="EB Garamond" w:hAnsi="EB Garamond" w:cs="EB Garamond"/>
        </w:rPr>
        <w:t xml:space="preserve"> We are saved! There’s no need to go back on Italian art on account of </w:t>
      </w:r>
      <w:r w:rsidRPr="00365763">
        <w:rPr>
          <w:rFonts w:ascii="EB Garamond" w:eastAsia="EB Garamond" w:hAnsi="EB Garamond" w:cs="EB Garamond"/>
          <w:i/>
        </w:rPr>
        <w:t>this</w:t>
      </w:r>
      <w:r w:rsidRPr="00365763">
        <w:rPr>
          <w:rFonts w:ascii="EB Garamond" w:eastAsia="EB Garamond" w:hAnsi="EB Garamond" w:cs="EB Garamond"/>
        </w:rPr>
        <w:t>. All the ptgs. were what we shd. call 5</w:t>
      </w:r>
      <w:r w:rsidRPr="00365763">
        <w:rPr>
          <w:rFonts w:ascii="EB Garamond" w:eastAsia="EB Garamond" w:hAnsi="EB Garamond" w:cs="EB Garamond"/>
          <w:vertAlign w:val="superscript"/>
        </w:rPr>
        <w:t>th</w:t>
      </w:r>
      <w:r w:rsidRPr="00365763">
        <w:rPr>
          <w:rFonts w:ascii="EB Garamond" w:eastAsia="EB Garamond" w:hAnsi="EB Garamond" w:cs="EB Garamond"/>
        </w:rPr>
        <w:t xml:space="preserve"> rate in Italy. Their art seems to have declined </w:t>
      </w:r>
      <w:r w:rsidRPr="00365763">
        <w:rPr>
          <w:rFonts w:ascii="EB Garamond" w:eastAsia="EB Garamond" w:hAnsi="EB Garamond" w:cs="EB Garamond"/>
          <w:u w:val="single"/>
        </w:rPr>
        <w:t>from</w:t>
      </w:r>
      <w:r w:rsidRPr="00365763">
        <w:rPr>
          <w:rFonts w:ascii="EB Garamond" w:eastAsia="EB Garamond" w:hAnsi="EB Garamond" w:cs="EB Garamond"/>
        </w:rPr>
        <w:t xml:space="preserve"> the Early Dynasties. Even the famous XVIII is not very good.</w:t>
      </w:r>
      <w:del w:id="208" w:author="Ilaria Della Monica" w:date="2022-02-20T10:53:00Z">
        <w:r w:rsidRPr="00365763" w:rsidDel="00F6340B">
          <w:rPr>
            <w:rFonts w:ascii="EB Garamond" w:eastAsia="EB Garamond" w:hAnsi="EB Garamond" w:cs="EB Garamond"/>
            <w:vertAlign w:val="superscript"/>
          </w:rPr>
          <w:footnoteReference w:id="66"/>
        </w:r>
      </w:del>
      <w:r w:rsidRPr="00365763">
        <w:rPr>
          <w:rFonts w:ascii="EB Garamond" w:eastAsia="EB Garamond" w:hAnsi="EB Garamond" w:cs="EB Garamond"/>
        </w:rPr>
        <w:t xml:space="preserve"> We are debased enough to like it better in the Ptolemaic </w:t>
      </w:r>
      <w:r w:rsidRPr="00365763">
        <w:rPr>
          <w:rFonts w:ascii="EB Garamond" w:eastAsia="EB Garamond" w:hAnsi="EB Garamond" w:cs="EB Garamond"/>
          <w:u w:val="single"/>
        </w:rPr>
        <w:t>time</w:t>
      </w:r>
      <w:r w:rsidRPr="00365763">
        <w:rPr>
          <w:rFonts w:ascii="EB Garamond" w:eastAsia="EB Garamond" w:hAnsi="EB Garamond" w:cs="EB Garamond"/>
        </w:rPr>
        <w:t>,</w:t>
      </w:r>
      <w:del w:id="211" w:author="Ilaria Della Monica" w:date="2022-02-20T10:53:00Z">
        <w:r w:rsidRPr="00365763" w:rsidDel="00F6340B">
          <w:rPr>
            <w:rFonts w:ascii="EB Garamond" w:eastAsia="EB Garamond" w:hAnsi="EB Garamond" w:cs="EB Garamond"/>
            <w:vertAlign w:val="superscript"/>
          </w:rPr>
          <w:footnoteReference w:id="67"/>
        </w:r>
      </w:del>
      <w:r w:rsidRPr="00365763">
        <w:rPr>
          <w:rFonts w:ascii="EB Garamond" w:eastAsia="EB Garamond" w:hAnsi="EB Garamond" w:cs="EB Garamond"/>
        </w:rPr>
        <w:t xml:space="preserve"> when it acquires an almost French XVIII grace and neatness.</w:t>
      </w:r>
      <w:del w:id="214" w:author="Ilaria Della Monica" w:date="2022-02-20T10:53:00Z">
        <w:r w:rsidRPr="00365763" w:rsidDel="00F6340B">
          <w:rPr>
            <w:rFonts w:ascii="EB Garamond" w:eastAsia="EB Garamond" w:hAnsi="EB Garamond" w:cs="EB Garamond"/>
            <w:vertAlign w:val="superscript"/>
          </w:rPr>
          <w:footnoteReference w:id="68"/>
        </w:r>
      </w:del>
    </w:p>
    <w:p w14:paraId="371549B3" w14:textId="77777777" w:rsidR="00365763" w:rsidRPr="00365763" w:rsidRDefault="00365763" w:rsidP="00365763">
      <w:pPr>
        <w:jc w:val="both"/>
        <w:rPr>
          <w:rFonts w:ascii="EB Garamond" w:eastAsia="EB Garamond" w:hAnsi="EB Garamond" w:cs="EB Garamond"/>
        </w:rPr>
      </w:pPr>
    </w:p>
    <w:p w14:paraId="46B933D0" w14:textId="77777777" w:rsidR="00365763" w:rsidRPr="00365763" w:rsidRDefault="00365763" w:rsidP="00365763">
      <w:pPr>
        <w:jc w:val="center"/>
        <w:rPr>
          <w:rFonts w:ascii="EB Garamond" w:eastAsia="EB Garamond" w:hAnsi="EB Garamond" w:cs="EB Garamond"/>
          <w:i/>
        </w:rPr>
      </w:pPr>
      <w:r w:rsidRPr="00365763">
        <w:rPr>
          <w:rFonts w:ascii="EB Garamond" w:eastAsia="EB Garamond" w:hAnsi="EB Garamond" w:cs="EB Garamond"/>
          <w:i/>
        </w:rPr>
        <w:t>Nonsense</w:t>
      </w:r>
    </w:p>
    <w:p w14:paraId="4A059FF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(later)</w:t>
      </w:r>
    </w:p>
    <w:p w14:paraId="54D65B56" w14:textId="77777777" w:rsidR="00365763" w:rsidRPr="00365763" w:rsidRDefault="00365763" w:rsidP="00365763">
      <w:pPr>
        <w:jc w:val="center"/>
        <w:rPr>
          <w:rFonts w:ascii="EB Garamond" w:eastAsia="EB Garamond" w:hAnsi="EB Garamond" w:cs="EB Garamond"/>
        </w:rPr>
      </w:pPr>
    </w:p>
    <w:p w14:paraId="3E7ACA3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[050] Thursday, January 26, 1922</w:t>
      </w:r>
    </w:p>
    <w:p w14:paraId="07AC368A"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Nile boat Luxor</w:t>
      </w:r>
    </w:p>
    <w:p w14:paraId="74B4F318" w14:textId="77777777" w:rsidR="00365763" w:rsidRPr="00365763" w:rsidRDefault="00365763" w:rsidP="00365763">
      <w:pPr>
        <w:jc w:val="right"/>
        <w:rPr>
          <w:rFonts w:ascii="EB Garamond" w:eastAsia="EB Garamond" w:hAnsi="EB Garamond" w:cs="EB Garamond"/>
        </w:rPr>
      </w:pPr>
    </w:p>
    <w:p w14:paraId="5CDECAF1"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 xml:space="preserve">Early start </w:t>
      </w:r>
      <w:r w:rsidRPr="00365763">
        <w:rPr>
          <w:rFonts w:ascii="EB Garamond" w:eastAsia="EB Garamond" w:hAnsi="EB Garamond" w:cs="EB Garamond"/>
          <w:u w:val="single"/>
        </w:rPr>
        <w:t>to</w:t>
      </w:r>
      <w:r w:rsidRPr="00365763">
        <w:rPr>
          <w:rFonts w:ascii="EB Garamond" w:eastAsia="EB Garamond" w:hAnsi="EB Garamond" w:cs="EB Garamond"/>
        </w:rPr>
        <w:t xml:space="preserve"> </w:t>
      </w:r>
      <w:r w:rsidRPr="00365763">
        <w:rPr>
          <w:rFonts w:ascii="EB Garamond" w:eastAsia="EB Garamond" w:hAnsi="EB Garamond" w:cs="EB Garamond"/>
          <w:i/>
        </w:rPr>
        <w:t>Queen’s Tombs</w:t>
      </w:r>
      <w:r w:rsidRPr="00365763">
        <w:rPr>
          <w:rFonts w:ascii="EB Garamond" w:eastAsia="EB Garamond" w:hAnsi="EB Garamond" w:cs="EB Garamond"/>
        </w:rPr>
        <w:t xml:space="preserve"> </w:t>
      </w:r>
      <w:r w:rsidRPr="00365763">
        <w:rPr>
          <w:rFonts w:ascii="EB Garamond" w:eastAsia="EB Garamond" w:hAnsi="EB Garamond" w:cs="EB Garamond"/>
          <w:u w:val="single"/>
        </w:rPr>
        <w:t>etc.</w:t>
      </w:r>
      <w:r w:rsidRPr="00365763">
        <w:rPr>
          <w:rFonts w:ascii="EB Garamond" w:eastAsia="EB Garamond" w:hAnsi="EB Garamond" w:cs="EB Garamond"/>
        </w:rPr>
        <w:t xml:space="preserve">, </w:t>
      </w:r>
      <w:r w:rsidRPr="00365763">
        <w:rPr>
          <w:rFonts w:ascii="EB Garamond" w:eastAsia="EB Garamond" w:hAnsi="EB Garamond" w:cs="EB Garamond"/>
          <w:i/>
        </w:rPr>
        <w:t>Ramasseum</w:t>
      </w:r>
      <w:r w:rsidRPr="00365763">
        <w:rPr>
          <w:rFonts w:ascii="EB Garamond" w:eastAsia="EB Garamond" w:hAnsi="EB Garamond" w:cs="EB Garamond"/>
        </w:rPr>
        <w:t xml:space="preserve"> and surrounding Temples, Colossi. The Tomb paintings were really dull and poor. The Temples very picturesque and impressive, in some ways beautiful. The wall sculptures on the whole poor, but some roof decorations etc. very good.</w:t>
      </w:r>
    </w:p>
    <w:p w14:paraId="6A1C56B1"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Nothing to upset us any more, or make us feel European and inferior.</w:t>
      </w:r>
    </w:p>
    <w:p w14:paraId="5C36A7A8" w14:textId="77777777" w:rsidR="00365763" w:rsidRPr="00365763" w:rsidRDefault="00365763" w:rsidP="00365763">
      <w:pPr>
        <w:ind w:firstLine="708"/>
        <w:jc w:val="both"/>
        <w:rPr>
          <w:rFonts w:ascii="EB Garamond" w:eastAsia="EB Garamond" w:hAnsi="EB Garamond" w:cs="EB Garamond"/>
        </w:rPr>
      </w:pPr>
    </w:p>
    <w:p w14:paraId="37CAAC54"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 xml:space="preserve">Afternoon joined forces with </w:t>
      </w:r>
      <w:r w:rsidRPr="00365763">
        <w:rPr>
          <w:rFonts w:ascii="EB Garamond" w:eastAsia="EB Garamond" w:hAnsi="EB Garamond" w:cs="EB Garamond"/>
          <w:i/>
        </w:rPr>
        <w:t>M. and Mme. Neguib Pascha</w:t>
      </w:r>
      <w:r w:rsidRPr="00365763">
        <w:rPr>
          <w:rFonts w:ascii="EB Garamond" w:eastAsia="EB Garamond" w:hAnsi="EB Garamond" w:cs="EB Garamond"/>
        </w:rPr>
        <w:t xml:space="preserve"> [</w:t>
      </w:r>
      <w:r w:rsidRPr="00365763">
        <w:rPr>
          <w:rFonts w:ascii="EB Garamond" w:eastAsia="EB Garamond" w:hAnsi="EB Garamond" w:cs="EB Garamond"/>
          <w:i/>
        </w:rPr>
        <w:t>sic</w:t>
      </w:r>
      <w:r w:rsidRPr="00365763">
        <w:rPr>
          <w:rFonts w:ascii="EB Garamond" w:eastAsia="EB Garamond" w:hAnsi="EB Garamond" w:cs="EB Garamond"/>
        </w:rPr>
        <w:t xml:space="preserve">], </w:t>
      </w:r>
      <w:r w:rsidRPr="00365763">
        <w:rPr>
          <w:rFonts w:ascii="EB Garamond" w:eastAsia="EB Garamond" w:hAnsi="EB Garamond" w:cs="EB Garamond"/>
          <w:i/>
        </w:rPr>
        <w:t>Mme. von Cramer</w:t>
      </w:r>
      <w:r w:rsidRPr="00365763">
        <w:rPr>
          <w:rFonts w:ascii="EB Garamond" w:eastAsia="EB Garamond" w:hAnsi="EB Garamond" w:cs="EB Garamond"/>
        </w:rPr>
        <w:t xml:space="preserve"> and the Italian Minister </w:t>
      </w:r>
      <w:r w:rsidRPr="00365763">
        <w:rPr>
          <w:rFonts w:ascii="EB Garamond" w:eastAsia="EB Garamond" w:hAnsi="EB Garamond" w:cs="EB Garamond"/>
          <w:i/>
        </w:rPr>
        <w:t>Negrotti</w:t>
      </w:r>
      <w:r w:rsidRPr="00365763">
        <w:rPr>
          <w:rFonts w:ascii="EB Garamond" w:eastAsia="EB Garamond" w:hAnsi="EB Garamond" w:cs="EB Garamond"/>
        </w:rPr>
        <w:t xml:space="preserve"> and went back to </w:t>
      </w:r>
      <w:r w:rsidRPr="00365763">
        <w:rPr>
          <w:rFonts w:ascii="EB Garamond" w:eastAsia="EB Garamond" w:hAnsi="EB Garamond" w:cs="EB Garamond"/>
          <w:i/>
        </w:rPr>
        <w:t>Karnac</w:t>
      </w:r>
      <w:r w:rsidRPr="00365763">
        <w:rPr>
          <w:rFonts w:ascii="EB Garamond" w:eastAsia="EB Garamond" w:hAnsi="EB Garamond" w:cs="EB Garamond"/>
        </w:rPr>
        <w:t>, beautiful at sunset. Saw the famous Sekmet</w:t>
      </w:r>
      <w:del w:id="217" w:author="Ilaria Della Monica" w:date="2022-02-20T10:53:00Z">
        <w:r w:rsidRPr="00365763" w:rsidDel="00F6340B">
          <w:rPr>
            <w:rFonts w:ascii="EB Garamond" w:eastAsia="EB Garamond" w:hAnsi="EB Garamond" w:cs="EB Garamond"/>
            <w:vertAlign w:val="superscript"/>
          </w:rPr>
          <w:footnoteReference w:id="69"/>
        </w:r>
      </w:del>
      <w:r w:rsidRPr="00365763">
        <w:rPr>
          <w:rFonts w:ascii="EB Garamond" w:eastAsia="EB Garamond" w:hAnsi="EB Garamond" w:cs="EB Garamond"/>
        </w:rPr>
        <w:t xml:space="preserve"> statue in the gloom.</w:t>
      </w:r>
    </w:p>
    <w:p w14:paraId="7541D340"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Mme. Neguib is an Armenian, very charming. Her husband a Copt bounder.</w:t>
      </w:r>
    </w:p>
    <w:p w14:paraId="79523C0D" w14:textId="77777777" w:rsidR="00365763" w:rsidRPr="00365763" w:rsidRDefault="00365763" w:rsidP="00365763">
      <w:pPr>
        <w:ind w:firstLine="708"/>
        <w:jc w:val="both"/>
        <w:rPr>
          <w:rFonts w:ascii="EB Garamond" w:eastAsia="EB Garamond" w:hAnsi="EB Garamond" w:cs="EB Garamond"/>
        </w:rPr>
      </w:pPr>
    </w:p>
    <w:p w14:paraId="62D6BE0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[051] Friday, January 27, 1922</w:t>
      </w:r>
    </w:p>
    <w:p w14:paraId="6344DD65"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Esne [</w:t>
      </w:r>
      <w:r w:rsidRPr="00365763">
        <w:rPr>
          <w:rFonts w:ascii="EB Garamond" w:eastAsia="EB Garamond" w:hAnsi="EB Garamond" w:cs="EB Garamond"/>
          <w:i/>
        </w:rPr>
        <w:t>sic</w:t>
      </w:r>
      <w:r w:rsidRPr="00365763">
        <w:rPr>
          <w:rFonts w:ascii="EB Garamond" w:eastAsia="EB Garamond" w:hAnsi="EB Garamond" w:cs="EB Garamond"/>
        </w:rPr>
        <w:t>] and Edfu</w:t>
      </w:r>
    </w:p>
    <w:p w14:paraId="63EE5723" w14:textId="77777777" w:rsidR="00365763" w:rsidRPr="00365763" w:rsidRDefault="00365763" w:rsidP="00365763">
      <w:pPr>
        <w:rPr>
          <w:rFonts w:ascii="EB Garamond" w:eastAsia="EB Garamond" w:hAnsi="EB Garamond" w:cs="EB Garamond"/>
        </w:rPr>
      </w:pPr>
    </w:p>
    <w:p w14:paraId="4991C5B0"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 xml:space="preserve">Saw </w:t>
      </w:r>
      <w:r w:rsidRPr="00365763">
        <w:rPr>
          <w:rFonts w:ascii="EB Garamond" w:eastAsia="EB Garamond" w:hAnsi="EB Garamond" w:cs="EB Garamond"/>
          <w:i/>
        </w:rPr>
        <w:t>Esna</w:t>
      </w:r>
      <w:del w:id="220" w:author="Ilaria Della Monica" w:date="2022-02-20T10:53:00Z">
        <w:r w:rsidRPr="00365763" w:rsidDel="00F6340B">
          <w:rPr>
            <w:rFonts w:ascii="EB Garamond" w:eastAsia="EB Garamond" w:hAnsi="EB Garamond" w:cs="EB Garamond"/>
            <w:vertAlign w:val="superscript"/>
          </w:rPr>
          <w:footnoteReference w:id="70"/>
        </w:r>
      </w:del>
      <w:r w:rsidRPr="00365763">
        <w:rPr>
          <w:rFonts w:ascii="EB Garamond" w:eastAsia="EB Garamond" w:hAnsi="EB Garamond" w:cs="EB Garamond"/>
        </w:rPr>
        <w:t xml:space="preserve"> and </w:t>
      </w:r>
      <w:r w:rsidRPr="00365763">
        <w:rPr>
          <w:rFonts w:ascii="EB Garamond" w:eastAsia="EB Garamond" w:hAnsi="EB Garamond" w:cs="EB Garamond"/>
          <w:i/>
        </w:rPr>
        <w:t>Edfu</w:t>
      </w:r>
      <w:r w:rsidRPr="00365763">
        <w:rPr>
          <w:rFonts w:ascii="EB Garamond" w:eastAsia="EB Garamond" w:hAnsi="EB Garamond" w:cs="EB Garamond"/>
        </w:rPr>
        <w:t>.</w:t>
      </w:r>
      <w:del w:id="223" w:author="Ilaria Della Monica" w:date="2022-02-20T10:53:00Z">
        <w:r w:rsidRPr="00365763" w:rsidDel="00F6340B">
          <w:rPr>
            <w:rFonts w:ascii="EB Garamond" w:eastAsia="EB Garamond" w:hAnsi="EB Garamond" w:cs="EB Garamond"/>
            <w:vertAlign w:val="superscript"/>
          </w:rPr>
          <w:footnoteReference w:id="71"/>
        </w:r>
      </w:del>
      <w:r w:rsidRPr="00365763">
        <w:rPr>
          <w:rFonts w:ascii="EB Garamond" w:eastAsia="EB Garamond" w:hAnsi="EB Garamond" w:cs="EB Garamond"/>
        </w:rPr>
        <w:t xml:space="preserve"> The </w:t>
      </w:r>
      <w:r w:rsidRPr="00365763">
        <w:rPr>
          <w:rFonts w:ascii="EB Garamond" w:eastAsia="EB Garamond" w:hAnsi="EB Garamond" w:cs="EB Garamond"/>
          <w:i/>
        </w:rPr>
        <w:t>Abbé</w:t>
      </w:r>
      <w:r w:rsidRPr="00365763">
        <w:rPr>
          <w:rFonts w:ascii="EB Garamond" w:eastAsia="EB Garamond" w:hAnsi="EB Garamond" w:cs="EB Garamond"/>
        </w:rPr>
        <w:t xml:space="preserve"> St. Paul Girard</w:t>
      </w:r>
      <w:del w:id="226" w:author="Ilaria Della Monica" w:date="2022-02-20T10:53:00Z">
        <w:r w:rsidRPr="00365763" w:rsidDel="00F6340B">
          <w:rPr>
            <w:rFonts w:ascii="EB Garamond" w:eastAsia="EB Garamond" w:hAnsi="EB Garamond" w:cs="EB Garamond"/>
            <w:vertAlign w:val="superscript"/>
          </w:rPr>
          <w:footnoteReference w:id="72"/>
        </w:r>
      </w:del>
      <w:r w:rsidRPr="00365763">
        <w:rPr>
          <w:rFonts w:ascii="EB Garamond" w:eastAsia="EB Garamond" w:hAnsi="EB Garamond" w:cs="EB Garamond"/>
        </w:rPr>
        <w:t xml:space="preserve"> who is excavating at Edfu, took us to see where he is digging. A cut had been made in the mound _____ on the top, the modern mud houses, then the Copt (some of teal brick), then 2 strata of Arab </w:t>
      </w:r>
      <w:r w:rsidRPr="00365763">
        <w:rPr>
          <w:rFonts w:ascii="EB Garamond" w:eastAsia="EB Garamond" w:hAnsi="EB Garamond" w:cs="EB Garamond"/>
          <w:u w:val="single"/>
        </w:rPr>
        <w:t>towns</w:t>
      </w:r>
      <w:r w:rsidRPr="00365763">
        <w:rPr>
          <w:rFonts w:ascii="EB Garamond" w:eastAsia="EB Garamond" w:hAnsi="EB Garamond" w:cs="EB Garamond"/>
        </w:rPr>
        <w:t>, then Greek. He had not yet got down to the level of the Temple, where he hoped to find Egyptian remains.</w:t>
      </w:r>
      <w:del w:id="229" w:author="Ilaria Della Monica" w:date="2022-02-20T10:53:00Z">
        <w:r w:rsidRPr="00365763" w:rsidDel="00F6340B">
          <w:rPr>
            <w:rFonts w:ascii="EB Garamond" w:eastAsia="EB Garamond" w:hAnsi="EB Garamond" w:cs="EB Garamond"/>
            <w:vertAlign w:val="superscript"/>
          </w:rPr>
          <w:footnoteReference w:id="73"/>
        </w:r>
      </w:del>
    </w:p>
    <w:p w14:paraId="7859C0F5"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Edfu is the best preserved, but it somehow left us cold, like St. Owen, you _____ it off. But the capitals are glorious,</w:t>
      </w:r>
      <w:del w:id="232" w:author="Ilaria Della Monica" w:date="2022-02-20T10:53:00Z">
        <w:r w:rsidRPr="00365763" w:rsidDel="00F6340B">
          <w:rPr>
            <w:rFonts w:ascii="EB Garamond" w:eastAsia="EB Garamond" w:hAnsi="EB Garamond" w:cs="EB Garamond"/>
            <w:vertAlign w:val="superscript"/>
          </w:rPr>
          <w:footnoteReference w:id="74"/>
        </w:r>
      </w:del>
      <w:r w:rsidRPr="00365763">
        <w:rPr>
          <w:rFonts w:ascii="EB Garamond" w:eastAsia="EB Garamond" w:hAnsi="EB Garamond" w:cs="EB Garamond"/>
        </w:rPr>
        <w:t xml:space="preserve"> and of course it is impressive.</w:t>
      </w:r>
    </w:p>
    <w:p w14:paraId="264C76E9" w14:textId="77777777" w:rsidR="00365763" w:rsidRPr="00365763" w:rsidRDefault="00365763" w:rsidP="00365763">
      <w:pPr>
        <w:ind w:firstLine="708"/>
        <w:jc w:val="both"/>
        <w:rPr>
          <w:rFonts w:ascii="EB Garamond" w:eastAsia="EB Garamond" w:hAnsi="EB Garamond" w:cs="EB Garamond"/>
        </w:rPr>
      </w:pPr>
    </w:p>
    <w:p w14:paraId="5E7A7E84"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 xml:space="preserve">Read </w:t>
      </w:r>
      <w:r w:rsidRPr="00365763">
        <w:rPr>
          <w:rFonts w:ascii="EB Garamond" w:eastAsia="EB Garamond" w:hAnsi="EB Garamond" w:cs="EB Garamond"/>
          <w:i/>
        </w:rPr>
        <w:t>Reisner’s</w:t>
      </w:r>
      <w:r w:rsidRPr="00365763">
        <w:rPr>
          <w:rFonts w:ascii="EB Garamond" w:eastAsia="EB Garamond" w:hAnsi="EB Garamond" w:cs="EB Garamond"/>
        </w:rPr>
        <w:t xml:space="preserve"> </w:t>
      </w:r>
      <w:r w:rsidRPr="00365763">
        <w:rPr>
          <w:rFonts w:ascii="EB Garamond" w:eastAsia="EB Garamond" w:hAnsi="EB Garamond" w:cs="EB Garamond"/>
          <w:i/>
        </w:rPr>
        <w:t>Gifford</w:t>
      </w:r>
      <w:r w:rsidRPr="00365763">
        <w:rPr>
          <w:rFonts w:ascii="EB Garamond" w:eastAsia="EB Garamond" w:hAnsi="EB Garamond" w:cs="EB Garamond"/>
        </w:rPr>
        <w:t xml:space="preserve"> </w:t>
      </w:r>
      <w:r w:rsidRPr="00365763">
        <w:rPr>
          <w:rFonts w:ascii="EB Garamond" w:eastAsia="EB Garamond" w:hAnsi="EB Garamond" w:cs="EB Garamond"/>
          <w:i/>
        </w:rPr>
        <w:t>lecture</w:t>
      </w:r>
      <w:r w:rsidRPr="00365763">
        <w:rPr>
          <w:rFonts w:ascii="EB Garamond" w:eastAsia="EB Garamond" w:hAnsi="EB Garamond" w:cs="EB Garamond"/>
        </w:rPr>
        <w:t xml:space="preserve"> on the Egyptian view of Immortality</w:t>
      </w:r>
      <w:del w:id="235" w:author="Ilaria Della Monica" w:date="2022-02-20T10:53:00Z">
        <w:r w:rsidRPr="00365763" w:rsidDel="00F6340B">
          <w:rPr>
            <w:rFonts w:ascii="EB Garamond" w:eastAsia="EB Garamond" w:hAnsi="EB Garamond" w:cs="EB Garamond"/>
            <w:vertAlign w:val="superscript"/>
          </w:rPr>
          <w:footnoteReference w:id="75"/>
        </w:r>
      </w:del>
      <w:r w:rsidRPr="00365763">
        <w:rPr>
          <w:rFonts w:ascii="EB Garamond" w:eastAsia="EB Garamond" w:hAnsi="EB Garamond" w:cs="EB Garamond"/>
        </w:rPr>
        <w:t xml:space="preserve">—apparently, from all the authorities, a materialistic, matter-of-fact affair, but </w:t>
      </w:r>
      <w:r w:rsidRPr="00365763">
        <w:rPr>
          <w:rFonts w:ascii="EB Garamond" w:eastAsia="EB Garamond" w:hAnsi="EB Garamond" w:cs="EB Garamond"/>
          <w:i/>
        </w:rPr>
        <w:t>dangerous</w:t>
      </w:r>
      <w:r w:rsidRPr="00365763">
        <w:rPr>
          <w:rFonts w:ascii="EB Garamond" w:eastAsia="EB Garamond" w:hAnsi="EB Garamond" w:cs="EB Garamond"/>
        </w:rPr>
        <w:t>, needing rites and offerings and magical words to get you safely along. We have yet to find the first trace of the spiritual in it.</w:t>
      </w:r>
    </w:p>
    <w:p w14:paraId="1C547ECC" w14:textId="77777777" w:rsidR="00365763" w:rsidRPr="00365763" w:rsidRDefault="00365763" w:rsidP="00365763">
      <w:pPr>
        <w:ind w:firstLine="708"/>
        <w:jc w:val="both"/>
        <w:rPr>
          <w:rFonts w:ascii="EB Garamond" w:eastAsia="EB Garamond" w:hAnsi="EB Garamond" w:cs="EB Garamond"/>
        </w:rPr>
      </w:pPr>
    </w:p>
    <w:p w14:paraId="709120B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[052] Saturday, January 28, 1922</w:t>
      </w:r>
    </w:p>
    <w:p w14:paraId="0AA0E6B3"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Assuan</w:t>
      </w:r>
    </w:p>
    <w:p w14:paraId="59BF08D0" w14:textId="77777777" w:rsidR="00365763" w:rsidRPr="00365763" w:rsidRDefault="00365763" w:rsidP="00365763">
      <w:pPr>
        <w:rPr>
          <w:rFonts w:ascii="EB Garamond" w:eastAsia="EB Garamond" w:hAnsi="EB Garamond" w:cs="EB Garamond"/>
        </w:rPr>
      </w:pPr>
    </w:p>
    <w:p w14:paraId="10C1FEB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Saw </w:t>
      </w:r>
      <w:r w:rsidRPr="00365763">
        <w:rPr>
          <w:rFonts w:ascii="EB Garamond" w:eastAsia="EB Garamond" w:hAnsi="EB Garamond" w:cs="EB Garamond"/>
          <w:i/>
        </w:rPr>
        <w:t>Comombo</w:t>
      </w:r>
      <w:r w:rsidRPr="00365763">
        <w:rPr>
          <w:rFonts w:ascii="EB Garamond" w:eastAsia="EB Garamond" w:hAnsi="EB Garamond" w:cs="EB Garamond"/>
        </w:rPr>
        <w:t>,</w:t>
      </w:r>
      <w:del w:id="238" w:author="Ilaria Della Monica" w:date="2022-02-20T10:53:00Z">
        <w:r w:rsidRPr="00365763" w:rsidDel="00F6340B">
          <w:rPr>
            <w:rFonts w:ascii="EB Garamond" w:eastAsia="EB Garamond" w:hAnsi="EB Garamond" w:cs="EB Garamond"/>
            <w:vertAlign w:val="superscript"/>
          </w:rPr>
          <w:footnoteReference w:id="76"/>
        </w:r>
      </w:del>
      <w:r w:rsidRPr="00365763">
        <w:rPr>
          <w:rFonts w:ascii="EB Garamond" w:eastAsia="EB Garamond" w:hAnsi="EB Garamond" w:cs="EB Garamond"/>
        </w:rPr>
        <w:t xml:space="preserve"> a wonderful “location” as the Western lady called it, and very picturesque, even grand.</w:t>
      </w:r>
    </w:p>
    <w:p w14:paraId="7D555C3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This same individual asked Nicky if the 80 odd donkeys that meet us at the landings to carry us to the Temples were </w:t>
      </w:r>
      <w:r w:rsidRPr="00365763">
        <w:rPr>
          <w:rFonts w:ascii="EB Garamond" w:eastAsia="EB Garamond" w:hAnsi="EB Garamond" w:cs="EB Garamond"/>
          <w:strike/>
        </w:rPr>
        <w:t>different</w:t>
      </w:r>
      <w:r w:rsidRPr="00365763">
        <w:rPr>
          <w:rFonts w:ascii="EB Garamond" w:eastAsia="EB Garamond" w:hAnsi="EB Garamond" w:cs="EB Garamond"/>
        </w:rPr>
        <w:t xml:space="preserve"> local donkeys, and whether they followed us from Cairo in a boat!!!</w:t>
      </w:r>
    </w:p>
    <w:p w14:paraId="4EBF8A7D" w14:textId="77777777" w:rsidR="00365763" w:rsidRPr="00365763" w:rsidRDefault="00365763" w:rsidP="00365763">
      <w:pPr>
        <w:jc w:val="both"/>
        <w:rPr>
          <w:rFonts w:ascii="EB Garamond" w:eastAsia="EB Garamond" w:hAnsi="EB Garamond" w:cs="EB Garamond"/>
        </w:rPr>
      </w:pPr>
    </w:p>
    <w:p w14:paraId="2530B57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Visited Island of Elephantine.</w:t>
      </w:r>
      <w:del w:id="241" w:author="Ilaria Della Monica" w:date="2022-02-20T10:53:00Z">
        <w:r w:rsidRPr="00365763" w:rsidDel="00F6340B">
          <w:rPr>
            <w:rFonts w:ascii="EB Garamond" w:eastAsia="EB Garamond" w:hAnsi="EB Garamond" w:cs="EB Garamond"/>
            <w:vertAlign w:val="superscript"/>
          </w:rPr>
          <w:footnoteReference w:id="77"/>
        </w:r>
      </w:del>
    </w:p>
    <w:p w14:paraId="58ADE706" w14:textId="77777777" w:rsidR="00365763" w:rsidRPr="00365763" w:rsidRDefault="00365763" w:rsidP="00365763">
      <w:pPr>
        <w:jc w:val="both"/>
        <w:rPr>
          <w:rFonts w:ascii="EB Garamond" w:eastAsia="EB Garamond" w:hAnsi="EB Garamond" w:cs="EB Garamond"/>
        </w:rPr>
      </w:pPr>
    </w:p>
    <w:p w14:paraId="2284C0C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occupying the bottom half of the page, centered, is a picture of what is probably the Berensons’ ship cohort walking in a file with what seems to be a dragoman</w:t>
      </w:r>
      <w:r w:rsidRPr="00365763">
        <w:rPr>
          <w:rFonts w:ascii="EB Garamond" w:eastAsia="EB Garamond" w:hAnsi="EB Garamond" w:cs="EB Garamond"/>
        </w:rPr>
        <w:t>}</w:t>
      </w:r>
    </w:p>
    <w:p w14:paraId="59E34AFC" w14:textId="77777777" w:rsidR="00365763" w:rsidRPr="00365763" w:rsidRDefault="00365763" w:rsidP="00365763">
      <w:pPr>
        <w:jc w:val="center"/>
        <w:rPr>
          <w:rFonts w:ascii="EB Garamond" w:eastAsia="EB Garamond" w:hAnsi="EB Garamond" w:cs="EB Garamond"/>
        </w:rPr>
      </w:pPr>
    </w:p>
    <w:p w14:paraId="7FC0791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[053] Sunday, January 29, 1922</w:t>
      </w:r>
    </w:p>
    <w:p w14:paraId="15F2558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Assuan</w:t>
      </w:r>
    </w:p>
    <w:p w14:paraId="0CC6E9F1" w14:textId="77777777" w:rsidR="00365763" w:rsidRPr="00365763" w:rsidRDefault="00365763" w:rsidP="00365763">
      <w:pPr>
        <w:jc w:val="both"/>
        <w:rPr>
          <w:rFonts w:ascii="EB Garamond" w:eastAsia="EB Garamond" w:hAnsi="EB Garamond" w:cs="EB Garamond"/>
        </w:rPr>
      </w:pPr>
    </w:p>
    <w:p w14:paraId="46097F3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Took dragoman</w:t>
      </w:r>
      <w:del w:id="244" w:author="Ilaria Della Monica" w:date="2022-02-20T10:53:00Z">
        <w:r w:rsidRPr="00365763" w:rsidDel="00F6340B">
          <w:rPr>
            <w:rFonts w:ascii="EB Garamond" w:eastAsia="EB Garamond" w:hAnsi="EB Garamond" w:cs="EB Garamond"/>
            <w:vertAlign w:val="superscript"/>
          </w:rPr>
          <w:footnoteReference w:id="78"/>
        </w:r>
      </w:del>
      <w:r w:rsidRPr="00365763">
        <w:rPr>
          <w:rFonts w:ascii="EB Garamond" w:eastAsia="EB Garamond" w:hAnsi="EB Garamond" w:cs="EB Garamond"/>
        </w:rPr>
        <w:t xml:space="preserve"> Abdul Latif (v. good) and saw the </w:t>
      </w:r>
      <w:r w:rsidRPr="00365763">
        <w:rPr>
          <w:rFonts w:ascii="EB Garamond" w:eastAsia="EB Garamond" w:hAnsi="EB Garamond" w:cs="EB Garamond"/>
          <w:i/>
        </w:rPr>
        <w:t>Tombs</w:t>
      </w:r>
      <w:r w:rsidRPr="00365763">
        <w:rPr>
          <w:rFonts w:ascii="EB Garamond" w:eastAsia="EB Garamond" w:hAnsi="EB Garamond" w:cs="EB Garamond"/>
        </w:rPr>
        <w:t xml:space="preserve"> on the hill opposite in the morning and the </w:t>
      </w:r>
      <w:r w:rsidRPr="00365763">
        <w:rPr>
          <w:rFonts w:ascii="EB Garamond" w:eastAsia="EB Garamond" w:hAnsi="EB Garamond" w:cs="EB Garamond"/>
          <w:i/>
        </w:rPr>
        <w:t>Coptic</w:t>
      </w:r>
      <w:r w:rsidRPr="00365763">
        <w:rPr>
          <w:rFonts w:ascii="EB Garamond" w:eastAsia="EB Garamond" w:hAnsi="EB Garamond" w:cs="EB Garamond"/>
        </w:rPr>
        <w:t xml:space="preserve"> </w:t>
      </w:r>
      <w:r w:rsidRPr="00365763">
        <w:rPr>
          <w:rFonts w:ascii="EB Garamond" w:eastAsia="EB Garamond" w:hAnsi="EB Garamond" w:cs="EB Garamond"/>
          <w:i/>
        </w:rPr>
        <w:t>ruined</w:t>
      </w:r>
      <w:r w:rsidRPr="00365763">
        <w:rPr>
          <w:rFonts w:ascii="EB Garamond" w:eastAsia="EB Garamond" w:hAnsi="EB Garamond" w:cs="EB Garamond"/>
        </w:rPr>
        <w:t xml:space="preserve"> </w:t>
      </w:r>
      <w:r w:rsidRPr="00365763">
        <w:rPr>
          <w:rFonts w:ascii="EB Garamond" w:eastAsia="EB Garamond" w:hAnsi="EB Garamond" w:cs="EB Garamond"/>
          <w:i/>
        </w:rPr>
        <w:t>church</w:t>
      </w:r>
      <w:del w:id="247" w:author="Ilaria Della Monica" w:date="2022-02-20T10:53:00Z">
        <w:r w:rsidRPr="00365763" w:rsidDel="00F6340B">
          <w:rPr>
            <w:rFonts w:ascii="EB Garamond" w:eastAsia="EB Garamond" w:hAnsi="EB Garamond" w:cs="EB Garamond"/>
            <w:vertAlign w:val="superscript"/>
          </w:rPr>
          <w:footnoteReference w:id="79"/>
        </w:r>
      </w:del>
      <w:r w:rsidRPr="00365763">
        <w:rPr>
          <w:rFonts w:ascii="EB Garamond" w:eastAsia="EB Garamond" w:hAnsi="EB Garamond" w:cs="EB Garamond"/>
        </w:rPr>
        <w:t xml:space="preserve"> at sunset, walking up on the ridge.</w:t>
      </w:r>
    </w:p>
    <w:p w14:paraId="75634C4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Tombs of Mechu, Ben and Se-Renpu (Grenfell).</w:t>
      </w:r>
      <w:del w:id="250" w:author="Ilaria Della Monica" w:date="2022-02-20T10:53:00Z">
        <w:r w:rsidRPr="00365763" w:rsidDel="00F6340B">
          <w:rPr>
            <w:rFonts w:ascii="EB Garamond" w:eastAsia="EB Garamond" w:hAnsi="EB Garamond" w:cs="EB Garamond"/>
            <w:vertAlign w:val="superscript"/>
          </w:rPr>
          <w:footnoteReference w:id="80"/>
        </w:r>
      </w:del>
    </w:p>
    <w:p w14:paraId="7D7343E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Nicky and I </w:t>
      </w:r>
      <w:r w:rsidRPr="00365763">
        <w:rPr>
          <w:rFonts w:ascii="EB Garamond" w:eastAsia="EB Garamond" w:hAnsi="EB Garamond" w:cs="EB Garamond"/>
          <w:i/>
        </w:rPr>
        <w:t>rode camels</w:t>
      </w:r>
      <w:r w:rsidRPr="00365763">
        <w:rPr>
          <w:rFonts w:ascii="EB Garamond" w:eastAsia="EB Garamond" w:hAnsi="EB Garamond" w:cs="EB Garamond"/>
        </w:rPr>
        <w:t xml:space="preserve"> to see the </w:t>
      </w:r>
      <w:r w:rsidRPr="00365763">
        <w:rPr>
          <w:rFonts w:ascii="EB Garamond" w:eastAsia="EB Garamond" w:hAnsi="EB Garamond" w:cs="EB Garamond"/>
          <w:i/>
          <w:u w:val="single"/>
        </w:rPr>
        <w:t>Bechirim</w:t>
      </w:r>
      <w:r w:rsidRPr="00365763">
        <w:rPr>
          <w:rFonts w:ascii="EB Garamond" w:eastAsia="EB Garamond" w:hAnsi="EB Garamond" w:cs="EB Garamond"/>
        </w:rPr>
        <w:t xml:space="preserve"> </w:t>
      </w:r>
      <w:r w:rsidRPr="00365763">
        <w:rPr>
          <w:rFonts w:ascii="EB Garamond" w:eastAsia="EB Garamond" w:hAnsi="EB Garamond" w:cs="EB Garamond"/>
          <w:i/>
        </w:rPr>
        <w:t>camp</w:t>
      </w:r>
      <w:r w:rsidRPr="00365763">
        <w:rPr>
          <w:rFonts w:ascii="EB Garamond" w:eastAsia="EB Garamond" w:hAnsi="EB Garamond" w:cs="EB Garamond"/>
        </w:rPr>
        <w:t>.</w:t>
      </w:r>
      <w:del w:id="253" w:author="Ilaria Della Monica" w:date="2022-02-20T10:53:00Z">
        <w:r w:rsidRPr="00365763" w:rsidDel="00F6340B">
          <w:rPr>
            <w:rFonts w:ascii="EB Garamond" w:eastAsia="EB Garamond" w:hAnsi="EB Garamond" w:cs="EB Garamond"/>
            <w:vertAlign w:val="superscript"/>
          </w:rPr>
          <w:footnoteReference w:id="81"/>
        </w:r>
      </w:del>
      <w:r w:rsidRPr="00365763">
        <w:rPr>
          <w:rFonts w:ascii="EB Garamond" w:eastAsia="EB Garamond" w:hAnsi="EB Garamond" w:cs="EB Garamond"/>
        </w:rPr>
        <w:t xml:space="preserve"> Awful motion!!</w:t>
      </w:r>
    </w:p>
    <w:p w14:paraId="4A018AAD" w14:textId="77777777" w:rsidR="00365763" w:rsidRPr="00365763" w:rsidRDefault="00365763" w:rsidP="00365763">
      <w:pPr>
        <w:jc w:val="both"/>
        <w:rPr>
          <w:rFonts w:ascii="EB Garamond" w:eastAsia="EB Garamond" w:hAnsi="EB Garamond" w:cs="EB Garamond"/>
        </w:rPr>
      </w:pPr>
    </w:p>
    <w:p w14:paraId="3831F5E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[054] Monday, January 30, 1922</w:t>
      </w:r>
    </w:p>
    <w:p w14:paraId="6FB262D8"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Thebes</w:t>
      </w:r>
    </w:p>
    <w:p w14:paraId="2986FBD2" w14:textId="77777777" w:rsidR="00365763" w:rsidRPr="00365763" w:rsidRDefault="00365763" w:rsidP="00365763">
      <w:pPr>
        <w:jc w:val="right"/>
        <w:rPr>
          <w:rFonts w:ascii="EB Garamond" w:eastAsia="EB Garamond" w:hAnsi="EB Garamond" w:cs="EB Garamond"/>
        </w:rPr>
      </w:pPr>
    </w:p>
    <w:p w14:paraId="3A776AC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Raged through the barrage high water.</w:t>
      </w:r>
      <w:del w:id="256" w:author="Ilaria Della Monica" w:date="2022-02-20T10:53:00Z">
        <w:r w:rsidRPr="00365763" w:rsidDel="00F6340B">
          <w:rPr>
            <w:rFonts w:ascii="EB Garamond" w:eastAsia="EB Garamond" w:hAnsi="EB Garamond" w:cs="EB Garamond"/>
            <w:vertAlign w:val="superscript"/>
          </w:rPr>
          <w:footnoteReference w:id="82"/>
        </w:r>
      </w:del>
      <w:r w:rsidRPr="00365763">
        <w:rPr>
          <w:rFonts w:ascii="EB Garamond" w:eastAsia="EB Garamond" w:hAnsi="EB Garamond" w:cs="EB Garamond"/>
        </w:rPr>
        <w:t xml:space="preserve"> Does it increase </w:t>
      </w:r>
      <w:r w:rsidRPr="00365763">
        <w:rPr>
          <w:rFonts w:ascii="EB Garamond" w:eastAsia="EB Garamond" w:hAnsi="EB Garamond" w:cs="EB Garamond"/>
          <w:i/>
        </w:rPr>
        <w:t>the level</w:t>
      </w:r>
      <w:r w:rsidRPr="00365763">
        <w:rPr>
          <w:rFonts w:ascii="EB Garamond" w:eastAsia="EB Garamond" w:hAnsi="EB Garamond" w:cs="EB Garamond"/>
        </w:rPr>
        <w:t xml:space="preserve"> of comfort? Only more stomachs to feed on the edge of starvation.</w:t>
      </w:r>
    </w:p>
    <w:p w14:paraId="1249073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Dendur</w:t>
      </w:r>
      <w:r w:rsidRPr="00365763">
        <w:rPr>
          <w:rFonts w:ascii="EB Garamond" w:eastAsia="EB Garamond" w:hAnsi="EB Garamond" w:cs="EB Garamond"/>
        </w:rPr>
        <w:t>.</w:t>
      </w:r>
      <w:del w:id="259" w:author="Ilaria Della Monica" w:date="2022-02-20T10:53:00Z">
        <w:r w:rsidRPr="00365763" w:rsidDel="00F6340B">
          <w:rPr>
            <w:rFonts w:ascii="EB Garamond" w:eastAsia="EB Garamond" w:hAnsi="EB Garamond" w:cs="EB Garamond"/>
            <w:vertAlign w:val="superscript"/>
          </w:rPr>
          <w:footnoteReference w:id="83"/>
        </w:r>
      </w:del>
      <w:r w:rsidRPr="00365763">
        <w:rPr>
          <w:rFonts w:ascii="EB Garamond" w:eastAsia="EB Garamond" w:hAnsi="EB Garamond" w:cs="EB Garamond"/>
        </w:rPr>
        <w:t xml:space="preserve"> </w:t>
      </w:r>
      <w:r w:rsidRPr="00365763">
        <w:rPr>
          <w:rFonts w:ascii="EB Garamond" w:eastAsia="EB Garamond" w:hAnsi="EB Garamond" w:cs="EB Garamond"/>
          <w:i/>
        </w:rPr>
        <w:t>Gerf-Husên</w:t>
      </w:r>
      <w:r w:rsidRPr="00365763">
        <w:rPr>
          <w:rFonts w:ascii="EB Garamond" w:eastAsia="EB Garamond" w:hAnsi="EB Garamond" w:cs="EB Garamond"/>
        </w:rPr>
        <w:t>.</w:t>
      </w:r>
      <w:del w:id="262" w:author="Ilaria Della Monica" w:date="2022-02-20T10:53:00Z">
        <w:r w:rsidRPr="00365763" w:rsidDel="00F6340B">
          <w:rPr>
            <w:rFonts w:ascii="EB Garamond" w:eastAsia="EB Garamond" w:hAnsi="EB Garamond" w:cs="EB Garamond"/>
            <w:vertAlign w:val="superscript"/>
          </w:rPr>
          <w:footnoteReference w:id="84"/>
        </w:r>
      </w:del>
    </w:p>
    <w:p w14:paraId="16A6095F" w14:textId="77777777" w:rsidR="00365763" w:rsidRPr="00365763" w:rsidRDefault="00365763" w:rsidP="00365763">
      <w:pPr>
        <w:jc w:val="both"/>
        <w:rPr>
          <w:rFonts w:ascii="EB Garamond" w:eastAsia="EB Garamond" w:hAnsi="EB Garamond" w:cs="EB Garamond"/>
        </w:rPr>
      </w:pPr>
    </w:p>
    <w:p w14:paraId="7AC22CD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[055] Tuesday, January 31, 1922</w:t>
      </w:r>
    </w:p>
    <w:p w14:paraId="063E4DAF"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Assuan—Gerf-Husên—up.</w:t>
      </w:r>
    </w:p>
    <w:p w14:paraId="1F36DA83" w14:textId="77777777" w:rsidR="00365763" w:rsidRPr="00365763" w:rsidRDefault="00365763" w:rsidP="00365763">
      <w:pPr>
        <w:rPr>
          <w:rFonts w:ascii="EB Garamond" w:eastAsia="EB Garamond" w:hAnsi="EB Garamond" w:cs="EB Garamond"/>
        </w:rPr>
      </w:pPr>
    </w:p>
    <w:p w14:paraId="1669A650"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i/>
        </w:rPr>
        <w:t>Saboa</w:t>
      </w:r>
      <w:r w:rsidRPr="00365763">
        <w:rPr>
          <w:rFonts w:ascii="EB Garamond" w:eastAsia="EB Garamond" w:hAnsi="EB Garamond" w:cs="EB Garamond"/>
        </w:rPr>
        <w:t>,</w:t>
      </w:r>
      <w:del w:id="265" w:author="Ilaria Della Monica" w:date="2022-02-20T10:53:00Z">
        <w:r w:rsidRPr="00365763" w:rsidDel="00F6340B">
          <w:rPr>
            <w:rFonts w:ascii="EB Garamond" w:eastAsia="EB Garamond" w:hAnsi="EB Garamond" w:cs="EB Garamond"/>
            <w:vertAlign w:val="superscript"/>
          </w:rPr>
          <w:footnoteReference w:id="85"/>
        </w:r>
      </w:del>
      <w:r w:rsidRPr="00365763">
        <w:rPr>
          <w:rFonts w:ascii="EB Garamond" w:eastAsia="EB Garamond" w:hAnsi="EB Garamond" w:cs="EB Garamond"/>
        </w:rPr>
        <w:t xml:space="preserve"> </w:t>
      </w:r>
      <w:r w:rsidRPr="00365763">
        <w:rPr>
          <w:rFonts w:ascii="EB Garamond" w:eastAsia="EB Garamond" w:hAnsi="EB Garamond" w:cs="EB Garamond"/>
          <w:i/>
        </w:rPr>
        <w:t>Amada</w:t>
      </w:r>
      <w:del w:id="268" w:author="Ilaria Della Monica" w:date="2022-02-20T10:53:00Z">
        <w:r w:rsidRPr="00365763" w:rsidDel="00F6340B">
          <w:rPr>
            <w:rFonts w:ascii="EB Garamond" w:eastAsia="EB Garamond" w:hAnsi="EB Garamond" w:cs="EB Garamond"/>
            <w:vertAlign w:val="superscript"/>
          </w:rPr>
          <w:footnoteReference w:id="86"/>
        </w:r>
      </w:del>
      <w:r w:rsidRPr="00365763">
        <w:rPr>
          <w:rFonts w:ascii="EB Garamond" w:eastAsia="EB Garamond" w:hAnsi="EB Garamond" w:cs="EB Garamond"/>
        </w:rPr>
        <w:t xml:space="preserve"> (Korosko</w:t>
      </w:r>
      <w:del w:id="271" w:author="Ilaria Della Monica" w:date="2022-02-20T10:53:00Z">
        <w:r w:rsidRPr="00365763" w:rsidDel="00F6340B">
          <w:rPr>
            <w:rFonts w:ascii="EB Garamond" w:eastAsia="EB Garamond" w:hAnsi="EB Garamond" w:cs="EB Garamond"/>
            <w:vertAlign w:val="superscript"/>
          </w:rPr>
          <w:footnoteReference w:id="87"/>
        </w:r>
      </w:del>
      <w:r w:rsidRPr="00365763">
        <w:rPr>
          <w:rFonts w:ascii="EB Garamond" w:eastAsia="EB Garamond" w:hAnsi="EB Garamond" w:cs="EB Garamond"/>
        </w:rPr>
        <w:t>)</w:t>
      </w:r>
    </w:p>
    <w:p w14:paraId="6E1E12E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Small old temple. </w:t>
      </w:r>
      <w:r w:rsidRPr="00365763">
        <w:rPr>
          <w:rFonts w:ascii="EB Garamond" w:eastAsia="EB Garamond" w:hAnsi="EB Garamond" w:cs="EB Garamond"/>
          <w:i/>
        </w:rPr>
        <w:t>Kass</w:t>
      </w:r>
      <w:r w:rsidRPr="00365763">
        <w:rPr>
          <w:rFonts w:ascii="EB Garamond" w:eastAsia="EB Garamond" w:hAnsi="EB Garamond" w:cs="EB Garamond"/>
        </w:rPr>
        <w:t xml:space="preserve"> </w:t>
      </w:r>
      <w:r w:rsidRPr="00365763">
        <w:rPr>
          <w:rFonts w:ascii="EB Garamond" w:eastAsia="EB Garamond" w:hAnsi="EB Garamond" w:cs="EB Garamond"/>
          <w:i/>
        </w:rPr>
        <w:t>Ibrim</w:t>
      </w:r>
      <w:del w:id="274" w:author="Ilaria Della Monica" w:date="2022-02-20T10:53:00Z">
        <w:r w:rsidRPr="00365763" w:rsidDel="00F6340B">
          <w:rPr>
            <w:rFonts w:ascii="EB Garamond" w:eastAsia="EB Garamond" w:hAnsi="EB Garamond" w:cs="EB Garamond"/>
            <w:vertAlign w:val="superscript"/>
          </w:rPr>
          <w:footnoteReference w:id="88"/>
        </w:r>
      </w:del>
      <w:r w:rsidRPr="00365763">
        <w:rPr>
          <w:rFonts w:ascii="EB Garamond" w:eastAsia="EB Garamond" w:hAnsi="EB Garamond" w:cs="EB Garamond"/>
        </w:rPr>
        <w:t xml:space="preserve"> at sunset where von Wahrlich sang.</w:t>
      </w:r>
    </w:p>
    <w:p w14:paraId="12C8A2A2" w14:textId="77777777" w:rsidR="00365763" w:rsidRPr="00365763" w:rsidRDefault="00365763" w:rsidP="00365763">
      <w:pPr>
        <w:jc w:val="both"/>
        <w:rPr>
          <w:rFonts w:ascii="EB Garamond" w:eastAsia="EB Garamond" w:hAnsi="EB Garamond" w:cs="EB Garamond"/>
        </w:rPr>
      </w:pPr>
    </w:p>
    <w:p w14:paraId="3613CBA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[056] Wednesday, February 1, 1922</w:t>
      </w:r>
    </w:p>
    <w:p w14:paraId="3077FB3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Abu Simbel—</w:t>
      </w:r>
    </w:p>
    <w:p w14:paraId="05EC4B84" w14:textId="77777777" w:rsidR="00365763" w:rsidRPr="00365763" w:rsidRDefault="00365763" w:rsidP="00365763">
      <w:pPr>
        <w:jc w:val="center"/>
        <w:rPr>
          <w:rFonts w:ascii="EB Garamond" w:eastAsia="EB Garamond" w:hAnsi="EB Garamond" w:cs="EB Garamond"/>
        </w:rPr>
      </w:pPr>
    </w:p>
    <w:p w14:paraId="5519A9B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There are no words!</w:t>
      </w:r>
    </w:p>
    <w:p w14:paraId="5490DC7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On each side of the great sculptured rock façade pans out a red-gold cataract of sand. Towards sunset we climbed to the top for the unforgettable sunset view. I sat on the sand and slid down, sand and all, without a line of drapery being disarrayed. B.B. said “I am here to look, not to play” and thumped painfully down along the moraine of rocks at the side.</w:t>
      </w:r>
    </w:p>
    <w:p w14:paraId="5466E59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whole thing’s incredible!!</w:t>
      </w:r>
    </w:p>
    <w:p w14:paraId="0A83F28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“petrified love story”, [</w:t>
      </w:r>
      <w:r w:rsidRPr="00365763">
        <w:rPr>
          <w:rFonts w:ascii="EB Garamond" w:eastAsia="EB Garamond" w:hAnsi="EB Garamond" w:cs="EB Garamond"/>
          <w:i/>
        </w:rPr>
        <w:t>sic</w:t>
      </w:r>
      <w:r w:rsidRPr="00365763">
        <w:rPr>
          <w:rFonts w:ascii="EB Garamond" w:eastAsia="EB Garamond" w:hAnsi="EB Garamond" w:cs="EB Garamond"/>
        </w:rPr>
        <w:t>], as Wahrlich called it, Rameses’ Temple for Nefertari,</w:t>
      </w:r>
      <w:del w:id="277" w:author="Ilaria Della Monica" w:date="2022-02-20T10:53:00Z">
        <w:r w:rsidRPr="00365763" w:rsidDel="00F6340B">
          <w:rPr>
            <w:rFonts w:ascii="EB Garamond" w:eastAsia="EB Garamond" w:hAnsi="EB Garamond" w:cs="EB Garamond"/>
            <w:vertAlign w:val="superscript"/>
          </w:rPr>
          <w:footnoteReference w:id="89"/>
        </w:r>
      </w:del>
      <w:r w:rsidRPr="00365763">
        <w:rPr>
          <w:rFonts w:ascii="EB Garamond" w:eastAsia="EB Garamond" w:hAnsi="EB Garamond" w:cs="EB Garamond"/>
        </w:rPr>
        <w:t xml:space="preserve"> is also very grand. The great figures seem to be marching out of the mountain.</w:t>
      </w:r>
    </w:p>
    <w:p w14:paraId="02FC2938" w14:textId="77777777" w:rsidR="00365763" w:rsidRPr="00365763" w:rsidRDefault="00365763" w:rsidP="00365763">
      <w:pPr>
        <w:jc w:val="both"/>
        <w:rPr>
          <w:rFonts w:ascii="EB Garamond" w:eastAsia="EB Garamond" w:hAnsi="EB Garamond" w:cs="EB Garamond"/>
        </w:rPr>
      </w:pPr>
    </w:p>
    <w:p w14:paraId="1EC60CB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scenery is past imagining. Hundreds of natural but marvellously [</w:t>
      </w:r>
      <w:r w:rsidRPr="00365763">
        <w:rPr>
          <w:rFonts w:ascii="EB Garamond" w:eastAsia="EB Garamond" w:hAnsi="EB Garamond" w:cs="EB Garamond"/>
          <w:i/>
        </w:rPr>
        <w:t>sic</w:t>
      </w:r>
      <w:r w:rsidRPr="00365763">
        <w:rPr>
          <w:rFonts w:ascii="EB Garamond" w:eastAsia="EB Garamond" w:hAnsi="EB Garamond" w:cs="EB Garamond"/>
        </w:rPr>
        <w:t>] symmetrical pyramids are scattered over the golden sand of the desert.</w:t>
      </w:r>
    </w:p>
    <w:p w14:paraId="2EE23A8C" w14:textId="77777777" w:rsidR="00365763" w:rsidRPr="00365763" w:rsidRDefault="00365763" w:rsidP="00365763">
      <w:pPr>
        <w:jc w:val="both"/>
        <w:rPr>
          <w:rFonts w:ascii="EB Garamond" w:eastAsia="EB Garamond" w:hAnsi="EB Garamond" w:cs="EB Garamond"/>
        </w:rPr>
      </w:pPr>
    </w:p>
    <w:p w14:paraId="37ECDF9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[057] Thursday, February 2, 1922</w:t>
      </w:r>
    </w:p>
    <w:p w14:paraId="154A1EF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Wadi Halfa</w:t>
      </w:r>
    </w:p>
    <w:p w14:paraId="57938ACD" w14:textId="77777777" w:rsidR="00365763" w:rsidRPr="00365763" w:rsidRDefault="00365763" w:rsidP="00365763">
      <w:pPr>
        <w:jc w:val="center"/>
        <w:rPr>
          <w:rFonts w:ascii="EB Garamond" w:eastAsia="EB Garamond" w:hAnsi="EB Garamond" w:cs="EB Garamond"/>
        </w:rPr>
      </w:pPr>
    </w:p>
    <w:p w14:paraId="5240D1D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strike/>
        </w:rPr>
        <w:t>Called</w:t>
      </w:r>
      <w:r w:rsidRPr="00365763">
        <w:rPr>
          <w:rFonts w:ascii="EB Garamond" w:eastAsia="EB Garamond" w:hAnsi="EB Garamond" w:cs="EB Garamond"/>
        </w:rPr>
        <w:t xml:space="preserve"> Reached </w:t>
      </w:r>
      <w:r w:rsidRPr="00365763">
        <w:rPr>
          <w:rFonts w:ascii="EB Garamond" w:eastAsia="EB Garamond" w:hAnsi="EB Garamond" w:cs="EB Garamond"/>
          <w:i/>
        </w:rPr>
        <w:t>Wadi Halfa</w:t>
      </w:r>
      <w:del w:id="280" w:author="Ilaria Della Monica" w:date="2022-02-20T10:53:00Z">
        <w:r w:rsidRPr="00365763" w:rsidDel="00F6340B">
          <w:rPr>
            <w:rFonts w:ascii="EB Garamond" w:eastAsia="EB Garamond" w:hAnsi="EB Garamond" w:cs="EB Garamond"/>
            <w:vertAlign w:val="superscript"/>
          </w:rPr>
          <w:footnoteReference w:id="90"/>
        </w:r>
      </w:del>
      <w:r w:rsidRPr="00365763">
        <w:rPr>
          <w:rFonts w:ascii="EB Garamond" w:eastAsia="EB Garamond" w:hAnsi="EB Garamond" w:cs="EB Garamond"/>
        </w:rPr>
        <w:t xml:space="preserve"> at noon and called on the Governor.</w:t>
      </w:r>
      <w:del w:id="283" w:author="Ilaria Della Monica" w:date="2022-02-20T10:53:00Z">
        <w:r w:rsidRPr="00365763" w:rsidDel="00F6340B">
          <w:rPr>
            <w:rFonts w:ascii="EB Garamond" w:eastAsia="EB Garamond" w:hAnsi="EB Garamond" w:cs="EB Garamond"/>
            <w:vertAlign w:val="superscript"/>
          </w:rPr>
          <w:footnoteReference w:id="91"/>
        </w:r>
      </w:del>
      <w:r w:rsidRPr="00365763">
        <w:rPr>
          <w:rFonts w:ascii="EB Garamond" w:eastAsia="EB Garamond" w:hAnsi="EB Garamond" w:cs="EB Garamond"/>
        </w:rPr>
        <w:t xml:space="preserve"> He was away at Khartoum, but the Deputy Inspector of the District, Major McEnnery</w:t>
      </w:r>
      <w:del w:id="286" w:author="Ilaria Della Monica" w:date="2022-02-20T10:53:00Z">
        <w:r w:rsidRPr="00365763" w:rsidDel="00F6340B">
          <w:rPr>
            <w:rFonts w:ascii="EB Garamond" w:eastAsia="EB Garamond" w:hAnsi="EB Garamond" w:cs="EB Garamond"/>
            <w:vertAlign w:val="superscript"/>
          </w:rPr>
          <w:footnoteReference w:id="92"/>
        </w:r>
      </w:del>
      <w:r w:rsidRPr="00365763">
        <w:rPr>
          <w:rFonts w:ascii="EB Garamond" w:eastAsia="EB Garamond" w:hAnsi="EB Garamond" w:cs="EB Garamond"/>
        </w:rPr>
        <w:t xml:space="preserve"> received us, and sent his steam launch to take us up to the Temple for tea.</w:t>
      </w:r>
      <w:del w:id="289" w:author="Ilaria Della Monica" w:date="2022-02-20T10:53:00Z">
        <w:r w:rsidRPr="00365763" w:rsidDel="00F6340B">
          <w:rPr>
            <w:rFonts w:ascii="EB Garamond" w:eastAsia="EB Garamond" w:hAnsi="EB Garamond" w:cs="EB Garamond"/>
            <w:vertAlign w:val="superscript"/>
          </w:rPr>
          <w:footnoteReference w:id="93"/>
        </w:r>
      </w:del>
      <w:r w:rsidRPr="00365763">
        <w:rPr>
          <w:rFonts w:ascii="EB Garamond" w:eastAsia="EB Garamond" w:hAnsi="EB Garamond" w:cs="EB Garamond"/>
        </w:rPr>
        <w:t xml:space="preserve"> Some of the colour was marvellous [</w:t>
      </w:r>
      <w:r w:rsidRPr="00365763">
        <w:rPr>
          <w:rFonts w:ascii="EB Garamond" w:eastAsia="EB Garamond" w:hAnsi="EB Garamond" w:cs="EB Garamond"/>
          <w:i/>
        </w:rPr>
        <w:t>sic</w:t>
      </w:r>
      <w:r w:rsidRPr="00365763">
        <w:rPr>
          <w:rFonts w:ascii="EB Garamond" w:eastAsia="EB Garamond" w:hAnsi="EB Garamond" w:cs="EB Garamond"/>
        </w:rPr>
        <w:t>], and the sculpture very fine. Sunset on the Nile was gorgeous, the water copper-coloured.</w:t>
      </w:r>
    </w:p>
    <w:p w14:paraId="1BBEBFC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Making friends (to a degree) with Mrs. Willock of Baltimore. Von Wahrlich has falen [</w:t>
      </w:r>
      <w:r w:rsidRPr="00365763">
        <w:rPr>
          <w:rFonts w:ascii="EB Garamond" w:eastAsia="EB Garamond" w:hAnsi="EB Garamond" w:cs="EB Garamond"/>
          <w:i/>
        </w:rPr>
        <w:t>sic</w:t>
      </w:r>
      <w:r w:rsidRPr="00365763">
        <w:rPr>
          <w:rFonts w:ascii="EB Garamond" w:eastAsia="EB Garamond" w:hAnsi="EB Garamond" w:cs="EB Garamond"/>
        </w:rPr>
        <w:t xml:space="preserve">] desperately in love with the young Swedish flirt who stayed behind at Assuan. His friend, Mr. Sanderson, says he is </w:t>
      </w:r>
      <w:r w:rsidRPr="00365763">
        <w:rPr>
          <w:rFonts w:ascii="EB Garamond" w:eastAsia="EB Garamond" w:hAnsi="EB Garamond" w:cs="EB Garamond"/>
          <w:u w:val="single"/>
        </w:rPr>
        <w:t>engaged</w:t>
      </w:r>
      <w:r w:rsidRPr="00365763">
        <w:rPr>
          <w:rFonts w:ascii="EB Garamond" w:eastAsia="EB Garamond" w:hAnsi="EB Garamond" w:cs="EB Garamond"/>
        </w:rPr>
        <w:t xml:space="preserve"> to many an Austrian opera </w:t>
      </w:r>
      <w:r w:rsidRPr="00365763">
        <w:rPr>
          <w:rFonts w:ascii="EB Garamond" w:eastAsia="EB Garamond" w:hAnsi="EB Garamond" w:cs="EB Garamond"/>
          <w:u w:val="single"/>
        </w:rPr>
        <w:t>snips</w:t>
      </w:r>
      <w:r w:rsidRPr="00365763">
        <w:rPr>
          <w:rFonts w:ascii="EB Garamond" w:eastAsia="EB Garamond" w:hAnsi="EB Garamond" w:cs="EB Garamond"/>
        </w:rPr>
        <w:t>, but doesn’t want to any more, especially as she is quite unpresentable. Wahrlich is in a desperate pickle.</w:t>
      </w:r>
    </w:p>
    <w:p w14:paraId="7FD0289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Saw the </w:t>
      </w:r>
      <w:r w:rsidRPr="00365763">
        <w:rPr>
          <w:rFonts w:ascii="EB Garamond" w:eastAsia="EB Garamond" w:hAnsi="EB Garamond" w:cs="EB Garamond"/>
          <w:i/>
        </w:rPr>
        <w:t>Southern Cross</w:t>
      </w:r>
      <w:r w:rsidRPr="00365763">
        <w:rPr>
          <w:rFonts w:ascii="EB Garamond" w:eastAsia="EB Garamond" w:hAnsi="EB Garamond" w:cs="EB Garamond"/>
        </w:rPr>
        <w:t>.</w:t>
      </w:r>
      <w:del w:id="292" w:author="Ilaria Della Monica" w:date="2022-02-20T10:53:00Z">
        <w:r w:rsidRPr="00365763" w:rsidDel="00F6340B">
          <w:rPr>
            <w:rFonts w:ascii="EB Garamond" w:eastAsia="EB Garamond" w:hAnsi="EB Garamond" w:cs="EB Garamond"/>
            <w:vertAlign w:val="superscript"/>
          </w:rPr>
          <w:footnoteReference w:id="94"/>
        </w:r>
      </w:del>
    </w:p>
    <w:p w14:paraId="6FB2B10D" w14:textId="77777777" w:rsidR="00365763" w:rsidRPr="00365763" w:rsidRDefault="00365763" w:rsidP="00365763">
      <w:pPr>
        <w:jc w:val="both"/>
        <w:rPr>
          <w:rFonts w:ascii="EB Garamond" w:eastAsia="EB Garamond" w:hAnsi="EB Garamond" w:cs="EB Garamond"/>
        </w:rPr>
      </w:pPr>
    </w:p>
    <w:p w14:paraId="353F2B8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[058] Friday, February 3, 1922</w:t>
      </w:r>
    </w:p>
    <w:p w14:paraId="53765C05"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Wadi Halfa</w:t>
      </w:r>
    </w:p>
    <w:p w14:paraId="7EB51490" w14:textId="77777777" w:rsidR="00365763" w:rsidRPr="00365763" w:rsidRDefault="00365763" w:rsidP="00365763">
      <w:pPr>
        <w:jc w:val="both"/>
        <w:rPr>
          <w:rFonts w:ascii="EB Garamond" w:eastAsia="EB Garamond" w:hAnsi="EB Garamond" w:cs="EB Garamond"/>
        </w:rPr>
      </w:pPr>
    </w:p>
    <w:p w14:paraId="03E2D5F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Sailed and moved up the </w:t>
      </w:r>
      <w:r w:rsidRPr="00365763">
        <w:rPr>
          <w:rFonts w:ascii="EB Garamond" w:eastAsia="EB Garamond" w:hAnsi="EB Garamond" w:cs="EB Garamond"/>
          <w:i/>
        </w:rPr>
        <w:t>2</w:t>
      </w:r>
      <w:r w:rsidRPr="00365763">
        <w:rPr>
          <w:rFonts w:ascii="EB Garamond" w:eastAsia="EB Garamond" w:hAnsi="EB Garamond" w:cs="EB Garamond"/>
          <w:i/>
          <w:vertAlign w:val="superscript"/>
        </w:rPr>
        <w:t>nd</w:t>
      </w:r>
      <w:r w:rsidRPr="00365763">
        <w:rPr>
          <w:rFonts w:ascii="EB Garamond" w:eastAsia="EB Garamond" w:hAnsi="EB Garamond" w:cs="EB Garamond"/>
          <w:i/>
        </w:rPr>
        <w:t xml:space="preserve"> Cataract</w:t>
      </w:r>
      <w:del w:id="295" w:author="Ilaria Della Monica" w:date="2022-02-20T10:53:00Z">
        <w:r w:rsidRPr="00365763" w:rsidDel="00F6340B">
          <w:rPr>
            <w:rFonts w:ascii="EB Garamond" w:eastAsia="EB Garamond" w:hAnsi="EB Garamond" w:cs="EB Garamond"/>
            <w:vertAlign w:val="superscript"/>
          </w:rPr>
          <w:footnoteReference w:id="95"/>
        </w:r>
      </w:del>
      <w:r w:rsidRPr="00365763">
        <w:rPr>
          <w:rFonts w:ascii="EB Garamond" w:eastAsia="EB Garamond" w:hAnsi="EB Garamond" w:cs="EB Garamond"/>
        </w:rPr>
        <w:t xml:space="preserve"> to </w:t>
      </w:r>
      <w:r w:rsidRPr="00365763">
        <w:rPr>
          <w:rFonts w:ascii="EB Garamond" w:eastAsia="EB Garamond" w:hAnsi="EB Garamond" w:cs="EB Garamond"/>
          <w:i/>
        </w:rPr>
        <w:t>Abu Seer</w:t>
      </w:r>
      <w:del w:id="298" w:author="Ilaria Della Monica" w:date="2022-02-20T10:53:00Z">
        <w:r w:rsidRPr="00365763" w:rsidDel="00F6340B">
          <w:rPr>
            <w:rFonts w:ascii="EB Garamond" w:eastAsia="EB Garamond" w:hAnsi="EB Garamond" w:cs="EB Garamond"/>
            <w:vertAlign w:val="superscript"/>
          </w:rPr>
          <w:footnoteReference w:id="96"/>
        </w:r>
      </w:del>
      <w:r w:rsidRPr="00365763">
        <w:rPr>
          <w:rFonts w:ascii="EB Garamond" w:eastAsia="EB Garamond" w:hAnsi="EB Garamond" w:cs="EB Garamond"/>
        </w:rPr>
        <w:t xml:space="preserve"> (awful climb and grand view of the 15 m. of “Cataract” stream with black masses of diorite</w:t>
      </w:r>
      <w:del w:id="301" w:author="Ilaria Della Monica" w:date="2022-02-20T10:53:00Z">
        <w:r w:rsidRPr="00365763" w:rsidDel="00F6340B">
          <w:rPr>
            <w:rFonts w:ascii="EB Garamond" w:eastAsia="EB Garamond" w:hAnsi="EB Garamond" w:cs="EB Garamond"/>
            <w:vertAlign w:val="superscript"/>
          </w:rPr>
          <w:footnoteReference w:id="97"/>
        </w:r>
      </w:del>
      <w:r w:rsidRPr="00365763">
        <w:rPr>
          <w:rFonts w:ascii="EB Garamond" w:eastAsia="EB Garamond" w:hAnsi="EB Garamond" w:cs="EB Garamond"/>
        </w:rPr>
        <w:t xml:space="preserve">). We saw neither crocodile, papyrus, lotus nor Flamingo, and hence were all disappointed, but the cataract well </w:t>
      </w:r>
      <w:r w:rsidRPr="00365763">
        <w:rPr>
          <w:rFonts w:ascii="EB Garamond" w:eastAsia="EB Garamond" w:hAnsi="EB Garamond" w:cs="EB Garamond"/>
          <w:u w:val="single"/>
        </w:rPr>
        <w:t>re</w:t>
      </w:r>
      <w:r w:rsidRPr="00365763">
        <w:rPr>
          <w:rFonts w:ascii="EB Garamond" w:eastAsia="EB Garamond" w:hAnsi="EB Garamond" w:cs="EB Garamond"/>
        </w:rPr>
        <w:t>paid the danger. The other boat had its bottom knocked in.</w:t>
      </w:r>
    </w:p>
    <w:p w14:paraId="30375619" w14:textId="77777777" w:rsidR="00365763" w:rsidRPr="00365763" w:rsidRDefault="00365763" w:rsidP="00365763">
      <w:pPr>
        <w:jc w:val="both"/>
        <w:rPr>
          <w:rFonts w:ascii="EB Garamond" w:eastAsia="EB Garamond" w:hAnsi="EB Garamond" w:cs="EB Garamond"/>
        </w:rPr>
      </w:pPr>
    </w:p>
    <w:p w14:paraId="55EED01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 bought a small bronze </w:t>
      </w:r>
      <w:r w:rsidRPr="00365763">
        <w:rPr>
          <w:rFonts w:ascii="EB Garamond" w:eastAsia="EB Garamond" w:hAnsi="EB Garamond" w:cs="EB Garamond"/>
          <w:u w:val="single"/>
        </w:rPr>
        <w:t>cat</w:t>
      </w:r>
      <w:r w:rsidRPr="00365763">
        <w:rPr>
          <w:rFonts w:ascii="EB Garamond" w:eastAsia="EB Garamond" w:hAnsi="EB Garamond" w:cs="EB Garamond"/>
        </w:rPr>
        <w:t xml:space="preserve"> from the dragoman, </w:t>
      </w:r>
      <w:r w:rsidRPr="00365763">
        <w:rPr>
          <w:rFonts w:ascii="EB Garamond" w:eastAsia="EB Garamond" w:hAnsi="EB Garamond" w:cs="EB Garamond"/>
          <w:u w:val="single"/>
        </w:rPr>
        <w:t>Barlos</w:t>
      </w:r>
      <w:r w:rsidRPr="00365763">
        <w:rPr>
          <w:rFonts w:ascii="EB Garamond" w:eastAsia="EB Garamond" w:hAnsi="EB Garamond" w:cs="EB Garamond"/>
        </w:rPr>
        <w:t>, for £15.</w:t>
      </w:r>
    </w:p>
    <w:p w14:paraId="45B2592D" w14:textId="77777777" w:rsidR="00365763" w:rsidRPr="00365763" w:rsidRDefault="00365763" w:rsidP="00365763">
      <w:pPr>
        <w:jc w:val="both"/>
        <w:rPr>
          <w:rFonts w:ascii="EB Garamond" w:eastAsia="EB Garamond" w:hAnsi="EB Garamond" w:cs="EB Garamond"/>
        </w:rPr>
      </w:pPr>
    </w:p>
    <w:p w14:paraId="6613E41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[059] Saturday, February 4, 1922</w:t>
      </w:r>
    </w:p>
    <w:p w14:paraId="24234BC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Wadi Halfa and down the river</w:t>
      </w:r>
    </w:p>
    <w:p w14:paraId="791E2ACA" w14:textId="77777777" w:rsidR="00365763" w:rsidRPr="00365763" w:rsidRDefault="00365763" w:rsidP="00365763">
      <w:pPr>
        <w:jc w:val="center"/>
        <w:rPr>
          <w:rFonts w:ascii="EB Garamond" w:eastAsia="EB Garamond" w:hAnsi="EB Garamond" w:cs="EB Garamond"/>
        </w:rPr>
      </w:pPr>
    </w:p>
    <w:p w14:paraId="155C750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Up at 5.30 to ride out behind Wadi Halfa and see the </w:t>
      </w:r>
      <w:r w:rsidRPr="00365763">
        <w:rPr>
          <w:rFonts w:ascii="EB Garamond" w:eastAsia="EB Garamond" w:hAnsi="EB Garamond" w:cs="EB Garamond"/>
          <w:i/>
        </w:rPr>
        <w:t>sunrise</w:t>
      </w:r>
      <w:r w:rsidRPr="00365763">
        <w:rPr>
          <w:rFonts w:ascii="EB Garamond" w:eastAsia="EB Garamond" w:hAnsi="EB Garamond" w:cs="EB Garamond"/>
        </w:rPr>
        <w:t>. Sanderson and Wahrlich came with us.</w:t>
      </w:r>
    </w:p>
    <w:p w14:paraId="1701775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rest of the day was spent going up the river amid those grand cliffs and inconceivable scenery.</w:t>
      </w:r>
    </w:p>
    <w:p w14:paraId="2E4B0AA3" w14:textId="77777777" w:rsidR="00365763" w:rsidRPr="00365763" w:rsidRDefault="00365763" w:rsidP="00365763">
      <w:pPr>
        <w:jc w:val="both"/>
        <w:rPr>
          <w:rFonts w:ascii="EB Garamond" w:eastAsia="EB Garamond" w:hAnsi="EB Garamond" w:cs="EB Garamond"/>
        </w:rPr>
      </w:pPr>
    </w:p>
    <w:p w14:paraId="0FE3C92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[060] Sunday, February 5, 1922</w:t>
      </w:r>
    </w:p>
    <w:p w14:paraId="30A806DA"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Down the river to Shellal</w:t>
      </w:r>
    </w:p>
    <w:p w14:paraId="391BA972"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 xml:space="preserve">Stopped at the really lovely little Temple of </w:t>
      </w:r>
      <w:r w:rsidRPr="00365763">
        <w:rPr>
          <w:rFonts w:ascii="EB Garamond" w:eastAsia="EB Garamond" w:hAnsi="EB Garamond" w:cs="EB Garamond"/>
          <w:i/>
        </w:rPr>
        <w:t>Kalabsha</w:t>
      </w:r>
      <w:r w:rsidRPr="00365763">
        <w:rPr>
          <w:rFonts w:ascii="EB Garamond" w:eastAsia="EB Garamond" w:hAnsi="EB Garamond" w:cs="EB Garamond"/>
        </w:rPr>
        <w:t>.</w:t>
      </w:r>
      <w:del w:id="304" w:author="Ilaria Della Monica" w:date="2022-02-20T10:53:00Z">
        <w:r w:rsidRPr="00365763" w:rsidDel="00F6340B">
          <w:rPr>
            <w:rFonts w:ascii="EB Garamond" w:eastAsia="EB Garamond" w:hAnsi="EB Garamond" w:cs="EB Garamond"/>
            <w:vertAlign w:val="superscript"/>
          </w:rPr>
          <w:footnoteReference w:id="98"/>
        </w:r>
      </w:del>
      <w:r w:rsidRPr="00365763">
        <w:rPr>
          <w:rFonts w:ascii="EB Garamond" w:eastAsia="EB Garamond" w:hAnsi="EB Garamond" w:cs="EB Garamond"/>
        </w:rPr>
        <w:t xml:space="preserve"> Divine reliefs of Isis suckling the King,</w:t>
      </w:r>
      <w:del w:id="307" w:author="Ilaria Della Monica" w:date="2022-02-20T10:53:00Z">
        <w:r w:rsidRPr="00365763" w:rsidDel="00F6340B">
          <w:rPr>
            <w:rFonts w:ascii="EB Garamond" w:eastAsia="EB Garamond" w:hAnsi="EB Garamond" w:cs="EB Garamond"/>
            <w:vertAlign w:val="superscript"/>
          </w:rPr>
          <w:footnoteReference w:id="99"/>
        </w:r>
      </w:del>
      <w:r w:rsidRPr="00365763">
        <w:rPr>
          <w:rFonts w:ascii="EB Garamond" w:eastAsia="EB Garamond" w:hAnsi="EB Garamond" w:cs="EB Garamond"/>
        </w:rPr>
        <w:t xml:space="preserve"> her movement tender and beautiful. Reliefs of animal tribute—giraffes, ostriches, lions, tigers, monkeys etc.</w:t>
      </w:r>
    </w:p>
    <w:p w14:paraId="7540427E"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What motives!!</w:t>
      </w:r>
    </w:p>
    <w:p w14:paraId="3D43D1F0"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Colour well preserved in parts.</w:t>
      </w:r>
    </w:p>
    <w:p w14:paraId="6DD9A8E5" w14:textId="77777777" w:rsidR="00365763" w:rsidRPr="00365763" w:rsidRDefault="00365763" w:rsidP="00365763">
      <w:pPr>
        <w:ind w:firstLine="708"/>
        <w:jc w:val="both"/>
        <w:rPr>
          <w:rFonts w:ascii="EB Garamond" w:eastAsia="EB Garamond" w:hAnsi="EB Garamond" w:cs="EB Garamond"/>
        </w:rPr>
      </w:pPr>
    </w:p>
    <w:p w14:paraId="523148AF"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Bought a nose-ring for Barbara.</w:t>
      </w:r>
    </w:p>
    <w:p w14:paraId="47BE4634" w14:textId="77777777" w:rsidR="00365763" w:rsidRPr="00365763" w:rsidRDefault="00365763" w:rsidP="00365763">
      <w:pPr>
        <w:jc w:val="both"/>
        <w:rPr>
          <w:rFonts w:ascii="EB Garamond" w:eastAsia="EB Garamond" w:hAnsi="EB Garamond" w:cs="EB Garamond"/>
        </w:rPr>
      </w:pPr>
    </w:p>
    <w:p w14:paraId="6998108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[061] Monday, February 6, 1922</w:t>
      </w:r>
    </w:p>
    <w:p w14:paraId="09C0055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St. Arabia. Nile</w:t>
      </w:r>
    </w:p>
    <w:p w14:paraId="269A51DF" w14:textId="77777777" w:rsidR="00365763" w:rsidRPr="00365763" w:rsidRDefault="00365763" w:rsidP="00365763">
      <w:pPr>
        <w:jc w:val="center"/>
        <w:rPr>
          <w:rFonts w:ascii="EB Garamond" w:eastAsia="EB Garamond" w:hAnsi="EB Garamond" w:cs="EB Garamond"/>
        </w:rPr>
      </w:pPr>
    </w:p>
    <w:p w14:paraId="09439B6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Rowed to barrage and came down the Cataract in a row-boat. Not at all equal to the 2</w:t>
      </w:r>
      <w:r w:rsidRPr="00365763">
        <w:rPr>
          <w:rFonts w:ascii="EB Garamond" w:eastAsia="EB Garamond" w:hAnsi="EB Garamond" w:cs="EB Garamond"/>
          <w:vertAlign w:val="superscript"/>
        </w:rPr>
        <w:t>nd</w:t>
      </w:r>
      <w:r w:rsidRPr="00365763">
        <w:rPr>
          <w:rFonts w:ascii="EB Garamond" w:eastAsia="EB Garamond" w:hAnsi="EB Garamond" w:cs="EB Garamond"/>
        </w:rPr>
        <w:t xml:space="preserve"> Cataract, altho fine, with strange diorite-granite rocks.</w:t>
      </w:r>
    </w:p>
    <w:p w14:paraId="01AC70A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Bonté lunched with us, and I went with her to inspect the “Trades’ School” (bought some linen) and also the ambulatory eye-hospital. Then I had to take a felucca</w:t>
      </w:r>
      <w:del w:id="310" w:author="Ilaria Della Monica" w:date="2022-02-20T10:53:00Z">
        <w:r w:rsidRPr="00365763" w:rsidDel="00F6340B">
          <w:rPr>
            <w:rFonts w:ascii="EB Garamond" w:eastAsia="EB Garamond" w:hAnsi="EB Garamond" w:cs="EB Garamond"/>
            <w:vertAlign w:val="superscript"/>
          </w:rPr>
          <w:footnoteReference w:id="100"/>
        </w:r>
      </w:del>
      <w:r w:rsidRPr="00365763">
        <w:rPr>
          <w:rFonts w:ascii="EB Garamond" w:eastAsia="EB Garamond" w:hAnsi="EB Garamond" w:cs="EB Garamond"/>
        </w:rPr>
        <w:t xml:space="preserve"> to join the boat wh. had moved to the N. and we went on donkeys to the </w:t>
      </w:r>
      <w:r w:rsidRPr="00365763">
        <w:rPr>
          <w:rFonts w:ascii="EB Garamond" w:eastAsia="EB Garamond" w:hAnsi="EB Garamond" w:cs="EB Garamond"/>
          <w:i/>
        </w:rPr>
        <w:t>Granite Quarries</w:t>
      </w:r>
      <w:r w:rsidRPr="00365763">
        <w:rPr>
          <w:rFonts w:ascii="EB Garamond" w:eastAsia="EB Garamond" w:hAnsi="EB Garamond" w:cs="EB Garamond"/>
        </w:rPr>
        <w:t xml:space="preserve"> and saw the half hewn obelisk and the sunset.</w:t>
      </w:r>
      <w:del w:id="313" w:author="Ilaria Della Monica" w:date="2022-02-20T10:53:00Z">
        <w:r w:rsidRPr="00365763" w:rsidDel="00F6340B">
          <w:rPr>
            <w:rFonts w:ascii="EB Garamond" w:eastAsia="EB Garamond" w:hAnsi="EB Garamond" w:cs="EB Garamond"/>
            <w:vertAlign w:val="superscript"/>
          </w:rPr>
          <w:footnoteReference w:id="101"/>
        </w:r>
      </w:del>
    </w:p>
    <w:p w14:paraId="4F6B0BD7" w14:textId="77777777" w:rsidR="00365763" w:rsidRPr="00365763" w:rsidRDefault="00365763" w:rsidP="00365763">
      <w:pPr>
        <w:jc w:val="both"/>
        <w:rPr>
          <w:rFonts w:ascii="EB Garamond" w:eastAsia="EB Garamond" w:hAnsi="EB Garamond" w:cs="EB Garamond"/>
        </w:rPr>
      </w:pPr>
    </w:p>
    <w:p w14:paraId="58B2080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[062] Tuesday, February 7, 1922</w:t>
      </w:r>
    </w:p>
    <w:p w14:paraId="40EAEBF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Winter {</w:t>
      </w:r>
      <w:r w:rsidRPr="00365763">
        <w:rPr>
          <w:rFonts w:ascii="EB Garamond" w:eastAsia="EB Garamond" w:hAnsi="EB Garamond" w:cs="EB Garamond"/>
          <w:i/>
        </w:rPr>
        <w:t>continued on facing page</w:t>
      </w:r>
      <w:r w:rsidRPr="00365763">
        <w:rPr>
          <w:rFonts w:ascii="EB Garamond" w:eastAsia="EB Garamond" w:hAnsi="EB Garamond" w:cs="EB Garamond"/>
        </w:rPr>
        <w:t>}</w:t>
      </w:r>
    </w:p>
    <w:p w14:paraId="0F6BC431" w14:textId="77777777" w:rsidR="00365763" w:rsidRPr="00365763" w:rsidRDefault="00365763" w:rsidP="00365763">
      <w:pPr>
        <w:jc w:val="right"/>
        <w:rPr>
          <w:rFonts w:ascii="EB Garamond" w:eastAsia="EB Garamond" w:hAnsi="EB Garamond" w:cs="EB Garamond"/>
        </w:rPr>
      </w:pPr>
    </w:p>
    <w:p w14:paraId="345254A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All day steaming down. Sunset beautiful. Became more friendly with people </w:t>
      </w:r>
      <w:r w:rsidRPr="00365763">
        <w:rPr>
          <w:rFonts w:ascii="EB Garamond" w:eastAsia="EB Garamond" w:hAnsi="EB Garamond" w:cs="EB Garamond"/>
          <w:i/>
        </w:rPr>
        <w:t>on leaving</w:t>
      </w:r>
      <w:r w:rsidRPr="00365763">
        <w:rPr>
          <w:rFonts w:ascii="EB Garamond" w:eastAsia="EB Garamond" w:hAnsi="EB Garamond" w:cs="EB Garamond"/>
        </w:rPr>
        <w:t xml:space="preserve">. The </w:t>
      </w:r>
      <w:r w:rsidRPr="00365763">
        <w:rPr>
          <w:rFonts w:ascii="EB Garamond" w:eastAsia="EB Garamond" w:hAnsi="EB Garamond" w:cs="EB Garamond"/>
          <w:i/>
        </w:rPr>
        <w:t>Willocks</w:t>
      </w:r>
      <w:r w:rsidRPr="00365763">
        <w:rPr>
          <w:rFonts w:ascii="EB Garamond" w:eastAsia="EB Garamond" w:hAnsi="EB Garamond" w:cs="EB Garamond"/>
        </w:rPr>
        <w:t xml:space="preserve"> for Baltimore, the </w:t>
      </w:r>
      <w:r w:rsidRPr="00365763">
        <w:rPr>
          <w:rFonts w:ascii="EB Garamond" w:eastAsia="EB Garamond" w:hAnsi="EB Garamond" w:cs="EB Garamond"/>
          <w:i/>
        </w:rPr>
        <w:t>Weeds</w:t>
      </w:r>
      <w:r w:rsidRPr="00365763">
        <w:rPr>
          <w:rFonts w:ascii="EB Garamond" w:eastAsia="EB Garamond" w:hAnsi="EB Garamond" w:cs="EB Garamond"/>
        </w:rPr>
        <w:t xml:space="preserve"> for Long Island, </w:t>
      </w:r>
      <w:r w:rsidRPr="00365763">
        <w:rPr>
          <w:rFonts w:ascii="EB Garamond" w:eastAsia="EB Garamond" w:hAnsi="EB Garamond" w:cs="EB Garamond"/>
          <w:i/>
        </w:rPr>
        <w:t>Sanderson</w:t>
      </w:r>
      <w:r w:rsidRPr="00365763">
        <w:rPr>
          <w:rFonts w:ascii="EB Garamond" w:eastAsia="EB Garamond" w:hAnsi="EB Garamond" w:cs="EB Garamond"/>
        </w:rPr>
        <w:t xml:space="preserve"> Tom Wahrlich’s friend </w:t>
      </w:r>
      <w:r w:rsidRPr="00365763">
        <w:rPr>
          <w:rFonts w:ascii="EB Garamond" w:eastAsia="EB Garamond" w:hAnsi="EB Garamond" w:cs="EB Garamond"/>
          <w:i/>
        </w:rPr>
        <w:t>Mrs. Donald</w:t>
      </w:r>
      <w:r w:rsidRPr="00365763">
        <w:rPr>
          <w:rFonts w:ascii="EB Garamond" w:eastAsia="EB Garamond" w:hAnsi="EB Garamond" w:cs="EB Garamond"/>
        </w:rPr>
        <w:t xml:space="preserve"> for Washington State, etc.</w:t>
      </w:r>
      <w:del w:id="316" w:author="Ilaria Della Monica" w:date="2022-02-20T10:53:00Z">
        <w:r w:rsidRPr="00365763" w:rsidDel="00F6340B">
          <w:rPr>
            <w:rFonts w:ascii="EB Garamond" w:eastAsia="EB Garamond" w:hAnsi="EB Garamond" w:cs="EB Garamond"/>
            <w:vertAlign w:val="superscript"/>
          </w:rPr>
          <w:footnoteReference w:id="102"/>
        </w:r>
      </w:del>
    </w:p>
    <w:p w14:paraId="5585939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strike/>
        </w:rPr>
        <w:t>First saw the Temples at Kalapsha and I bought an authentic nose-ring for Barbara from a little black girl just her age.</w:t>
      </w:r>
    </w:p>
    <w:p w14:paraId="007C897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Arrived Luxor at night.</w:t>
      </w:r>
      <w:del w:id="319" w:author="Ilaria Della Monica" w:date="2022-02-20T10:53:00Z">
        <w:r w:rsidRPr="00365763" w:rsidDel="00F6340B">
          <w:rPr>
            <w:rFonts w:ascii="EB Garamond" w:eastAsia="EB Garamond" w:hAnsi="EB Garamond" w:cs="EB Garamond"/>
            <w:vertAlign w:val="superscript"/>
          </w:rPr>
          <w:footnoteReference w:id="103"/>
        </w:r>
      </w:del>
    </w:p>
    <w:p w14:paraId="44B239C6" w14:textId="77777777" w:rsidR="00365763" w:rsidRPr="00365763" w:rsidRDefault="00365763" w:rsidP="00365763">
      <w:pPr>
        <w:jc w:val="both"/>
        <w:rPr>
          <w:rFonts w:ascii="EB Garamond" w:eastAsia="EB Garamond" w:hAnsi="EB Garamond" w:cs="EB Garamond"/>
        </w:rPr>
      </w:pPr>
    </w:p>
    <w:p w14:paraId="045F4CD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[063] Wednesday, February 8, 1922</w:t>
      </w:r>
    </w:p>
    <w:p w14:paraId="57133589"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continued from facing page</w:t>
      </w:r>
      <w:r w:rsidRPr="00365763">
        <w:rPr>
          <w:rFonts w:ascii="EB Garamond" w:eastAsia="EB Garamond" w:hAnsi="EB Garamond" w:cs="EB Garamond"/>
        </w:rPr>
        <w:t>} Palace Luxor</w:t>
      </w:r>
      <w:del w:id="322" w:author="Ilaria Della Monica" w:date="2022-02-20T10:53:00Z">
        <w:r w:rsidRPr="00365763" w:rsidDel="00F6340B">
          <w:rPr>
            <w:rFonts w:ascii="EB Garamond" w:eastAsia="EB Garamond" w:hAnsi="EB Garamond" w:cs="EB Garamond"/>
            <w:vertAlign w:val="superscript"/>
          </w:rPr>
          <w:footnoteReference w:id="104"/>
        </w:r>
      </w:del>
    </w:p>
    <w:p w14:paraId="16F99E6A" w14:textId="77777777" w:rsidR="00365763" w:rsidRPr="00365763" w:rsidRDefault="00365763" w:rsidP="00365763">
      <w:pPr>
        <w:rPr>
          <w:rFonts w:ascii="EB Garamond" w:eastAsia="EB Garamond" w:hAnsi="EB Garamond" w:cs="EB Garamond"/>
        </w:rPr>
      </w:pPr>
    </w:p>
    <w:p w14:paraId="013F139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Engaged Dragoman No. 1 Ahmet Abdallah, a nice, rather weak and silly but very tactful creature.</w:t>
      </w:r>
    </w:p>
    <w:p w14:paraId="6BDF3B7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Went on donkeys with Bonté to call on the </w:t>
      </w:r>
      <w:r w:rsidRPr="00365763">
        <w:rPr>
          <w:rFonts w:ascii="EB Garamond" w:eastAsia="EB Garamond" w:hAnsi="EB Garamond" w:cs="EB Garamond"/>
          <w:i/>
        </w:rPr>
        <w:t>Winlocks</w:t>
      </w:r>
      <w:del w:id="325" w:author="Ilaria Della Monica" w:date="2022-02-20T10:53:00Z">
        <w:r w:rsidRPr="00365763" w:rsidDel="00F6340B">
          <w:rPr>
            <w:rFonts w:ascii="EB Garamond" w:eastAsia="EB Garamond" w:hAnsi="EB Garamond" w:cs="EB Garamond"/>
            <w:vertAlign w:val="superscript"/>
          </w:rPr>
          <w:footnoteReference w:id="105"/>
        </w:r>
      </w:del>
      <w:r w:rsidRPr="00365763">
        <w:rPr>
          <w:rFonts w:ascii="EB Garamond" w:eastAsia="EB Garamond" w:hAnsi="EB Garamond" w:cs="EB Garamond"/>
        </w:rPr>
        <w:t xml:space="preserve"> at the “</w:t>
      </w:r>
      <w:r w:rsidRPr="00365763">
        <w:rPr>
          <w:rFonts w:ascii="EB Garamond" w:eastAsia="EB Garamond" w:hAnsi="EB Garamond" w:cs="EB Garamond"/>
          <w:u w:val="single"/>
        </w:rPr>
        <w:t>Magameum</w:t>
      </w:r>
      <w:r w:rsidRPr="00365763">
        <w:rPr>
          <w:rFonts w:ascii="EB Garamond" w:eastAsia="EB Garamond" w:hAnsi="EB Garamond" w:cs="EB Garamond"/>
        </w:rPr>
        <w:t>”,</w:t>
      </w:r>
      <w:del w:id="328" w:author="Ilaria Della Monica" w:date="2022-02-20T10:53:00Z">
        <w:r w:rsidRPr="00365763" w:rsidDel="00F6340B">
          <w:rPr>
            <w:rFonts w:ascii="EB Garamond" w:eastAsia="EB Garamond" w:hAnsi="EB Garamond" w:cs="EB Garamond"/>
            <w:vertAlign w:val="superscript"/>
          </w:rPr>
          <w:footnoteReference w:id="106"/>
        </w:r>
      </w:del>
      <w:r w:rsidRPr="00365763">
        <w:rPr>
          <w:rFonts w:ascii="EB Garamond" w:eastAsia="EB Garamond" w:hAnsi="EB Garamond" w:cs="EB Garamond"/>
        </w:rPr>
        <w:t xml:space="preserve"> or rather to see the </w:t>
      </w:r>
      <w:r w:rsidRPr="00365763">
        <w:rPr>
          <w:rFonts w:ascii="EB Garamond" w:eastAsia="EB Garamond" w:hAnsi="EB Garamond" w:cs="EB Garamond"/>
          <w:i/>
        </w:rPr>
        <w:t>Quibells</w:t>
      </w:r>
      <w:r w:rsidRPr="00365763">
        <w:rPr>
          <w:rFonts w:ascii="EB Garamond" w:eastAsia="EB Garamond" w:hAnsi="EB Garamond" w:cs="EB Garamond"/>
        </w:rPr>
        <w:t xml:space="preserve">, who were there. Wandered </w:t>
      </w:r>
      <w:r w:rsidRPr="00365763">
        <w:rPr>
          <w:rFonts w:ascii="EB Garamond" w:eastAsia="EB Garamond" w:hAnsi="EB Garamond" w:cs="EB Garamond"/>
          <w:u w:val="single"/>
        </w:rPr>
        <w:t>over</w:t>
      </w:r>
      <w:r w:rsidRPr="00365763">
        <w:rPr>
          <w:rFonts w:ascii="EB Garamond" w:eastAsia="EB Garamond" w:hAnsi="EB Garamond" w:cs="EB Garamond"/>
        </w:rPr>
        <w:t xml:space="preserve"> Der el Bahari</w:t>
      </w:r>
      <w:del w:id="331" w:author="Ilaria Della Monica" w:date="2022-02-20T10:53:00Z">
        <w:r w:rsidRPr="00365763" w:rsidDel="00F6340B">
          <w:rPr>
            <w:rFonts w:ascii="EB Garamond" w:eastAsia="EB Garamond" w:hAnsi="EB Garamond" w:cs="EB Garamond"/>
            <w:vertAlign w:val="superscript"/>
          </w:rPr>
          <w:footnoteReference w:id="107"/>
        </w:r>
      </w:del>
      <w:r w:rsidRPr="00365763">
        <w:rPr>
          <w:rFonts w:ascii="EB Garamond" w:eastAsia="EB Garamond" w:hAnsi="EB Garamond" w:cs="EB Garamond"/>
        </w:rPr>
        <w:t xml:space="preserve"> with the Quibells and came back to tea. </w:t>
      </w:r>
      <w:r w:rsidRPr="00365763">
        <w:rPr>
          <w:rFonts w:ascii="EB Garamond" w:eastAsia="EB Garamond" w:hAnsi="EB Garamond" w:cs="EB Garamond"/>
          <w:strike/>
        </w:rPr>
        <w:t>Saw some of the T.</w:t>
      </w:r>
    </w:p>
    <w:p w14:paraId="6DF9BD4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Winlocks </w:t>
      </w:r>
      <w:r w:rsidRPr="00365763">
        <w:rPr>
          <w:rFonts w:ascii="EB Garamond" w:eastAsia="EB Garamond" w:hAnsi="EB Garamond" w:cs="EB Garamond"/>
          <w:u w:val="single"/>
        </w:rPr>
        <w:t>greenhorny</w:t>
      </w:r>
      <w:r w:rsidRPr="00365763">
        <w:rPr>
          <w:rFonts w:ascii="EB Garamond" w:eastAsia="EB Garamond" w:hAnsi="EB Garamond" w:cs="EB Garamond"/>
        </w:rPr>
        <w:t xml:space="preserve"> and rather made Quibells darlings.</w:t>
      </w:r>
    </w:p>
    <w:p w14:paraId="20DFC2EF" w14:textId="77777777" w:rsidR="00365763" w:rsidRPr="00365763" w:rsidRDefault="00365763" w:rsidP="00365763">
      <w:pPr>
        <w:jc w:val="both"/>
        <w:rPr>
          <w:rFonts w:ascii="EB Garamond" w:eastAsia="EB Garamond" w:hAnsi="EB Garamond" w:cs="EB Garamond"/>
        </w:rPr>
      </w:pPr>
    </w:p>
    <w:p w14:paraId="434618D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Found the </w:t>
      </w:r>
      <w:r w:rsidRPr="00365763">
        <w:rPr>
          <w:rFonts w:ascii="EB Garamond" w:eastAsia="EB Garamond" w:hAnsi="EB Garamond" w:cs="EB Garamond"/>
          <w:i/>
        </w:rPr>
        <w:t>Kitsons</w:t>
      </w:r>
      <w:r w:rsidRPr="00365763">
        <w:rPr>
          <w:rFonts w:ascii="EB Garamond" w:eastAsia="EB Garamond" w:hAnsi="EB Garamond" w:cs="EB Garamond"/>
        </w:rPr>
        <w:t xml:space="preserve"> here. He is out of a Van Dyck picture, and very frail and appealing. He a typical (and v. nice) retired General, the daughter of 26 in the marriage market, but </w:t>
      </w:r>
      <w:r w:rsidRPr="00365763">
        <w:rPr>
          <w:rFonts w:ascii="EB Garamond" w:eastAsia="EB Garamond" w:hAnsi="EB Garamond" w:cs="EB Garamond"/>
          <w:u w:val="single"/>
        </w:rPr>
        <w:t>talking</w:t>
      </w:r>
      <w:r w:rsidRPr="00365763">
        <w:rPr>
          <w:rFonts w:ascii="EB Garamond" w:eastAsia="EB Garamond" w:hAnsi="EB Garamond" w:cs="EB Garamond"/>
        </w:rPr>
        <w:t xml:space="preserve"> vaguely of a “career” instead.</w:t>
      </w:r>
    </w:p>
    <w:p w14:paraId="733333DC" w14:textId="77777777" w:rsidR="00365763" w:rsidRPr="00365763" w:rsidRDefault="00365763" w:rsidP="00365763">
      <w:pPr>
        <w:jc w:val="both"/>
        <w:rPr>
          <w:rFonts w:ascii="EB Garamond" w:eastAsia="EB Garamond" w:hAnsi="EB Garamond" w:cs="EB Garamond"/>
        </w:rPr>
      </w:pPr>
    </w:p>
    <w:p w14:paraId="0E597DA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[064] Thursday, February 9, 1922</w:t>
      </w:r>
    </w:p>
    <w:p w14:paraId="1A3542F6"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Winter {</w:t>
      </w:r>
      <w:r w:rsidRPr="00365763">
        <w:rPr>
          <w:rFonts w:ascii="EB Garamond" w:eastAsia="EB Garamond" w:hAnsi="EB Garamond" w:cs="EB Garamond"/>
          <w:i/>
        </w:rPr>
        <w:t>continued on facing page</w:t>
      </w:r>
      <w:r w:rsidRPr="00365763">
        <w:rPr>
          <w:rFonts w:ascii="EB Garamond" w:eastAsia="EB Garamond" w:hAnsi="EB Garamond" w:cs="EB Garamond"/>
        </w:rPr>
        <w:t>}</w:t>
      </w:r>
    </w:p>
    <w:p w14:paraId="0856970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Luxor</w:t>
      </w:r>
    </w:p>
    <w:p w14:paraId="7CEDDD0F" w14:textId="77777777" w:rsidR="00365763" w:rsidRPr="00365763" w:rsidRDefault="00365763" w:rsidP="00365763">
      <w:pPr>
        <w:jc w:val="right"/>
        <w:rPr>
          <w:rFonts w:ascii="EB Garamond" w:eastAsia="EB Garamond" w:hAnsi="EB Garamond" w:cs="EB Garamond"/>
        </w:rPr>
      </w:pPr>
    </w:p>
    <w:p w14:paraId="4C4674A5"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Karnac.</w:t>
      </w:r>
    </w:p>
    <w:p w14:paraId="45F5C2DF" w14:textId="77777777" w:rsidR="00365763" w:rsidRPr="00365763" w:rsidRDefault="00365763" w:rsidP="00365763">
      <w:pPr>
        <w:jc w:val="both"/>
        <w:rPr>
          <w:rFonts w:ascii="EB Garamond" w:eastAsia="EB Garamond" w:hAnsi="EB Garamond" w:cs="EB Garamond"/>
        </w:rPr>
      </w:pPr>
    </w:p>
    <w:p w14:paraId="0041B231"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 xml:space="preserve">The </w:t>
      </w:r>
      <w:r w:rsidRPr="00365763">
        <w:rPr>
          <w:rFonts w:ascii="EB Garamond" w:eastAsia="EB Garamond" w:hAnsi="EB Garamond" w:cs="EB Garamond"/>
          <w:i/>
        </w:rPr>
        <w:t>sub-Mudir</w:t>
      </w:r>
      <w:del w:id="334" w:author="Ilaria Della Monica" w:date="2022-02-20T10:53:00Z">
        <w:r w:rsidRPr="00365763" w:rsidDel="00F6340B">
          <w:rPr>
            <w:rFonts w:ascii="EB Garamond" w:eastAsia="EB Garamond" w:hAnsi="EB Garamond" w:cs="EB Garamond"/>
            <w:vertAlign w:val="superscript"/>
          </w:rPr>
          <w:footnoteReference w:id="108"/>
        </w:r>
      </w:del>
      <w:r w:rsidRPr="00365763">
        <w:rPr>
          <w:rFonts w:ascii="EB Garamond" w:eastAsia="EB Garamond" w:hAnsi="EB Garamond" w:cs="EB Garamond"/>
        </w:rPr>
        <w:t xml:space="preserve"> took a lot of us to a garden, where we saw the </w:t>
      </w:r>
      <w:r w:rsidRPr="00365763">
        <w:rPr>
          <w:rFonts w:ascii="EB Garamond" w:eastAsia="EB Garamond" w:hAnsi="EB Garamond" w:cs="EB Garamond"/>
          <w:i/>
        </w:rPr>
        <w:t>snake-charmer</w:t>
      </w:r>
      <w:r w:rsidRPr="00365763">
        <w:rPr>
          <w:rFonts w:ascii="EB Garamond" w:eastAsia="EB Garamond" w:hAnsi="EB Garamond" w:cs="EB Garamond"/>
        </w:rPr>
        <w:t xml:space="preserve"> catch 2 scorpions, 2 cobras and another snake. Very fascinating. He is extremely agile and escapes the cobra’s bite with ease, letting it spit its venom till all is gone and it is tired, and then he easily takes it up and puts it in his basket.</w:t>
      </w:r>
    </w:p>
    <w:p w14:paraId="735DB8B8" w14:textId="77777777" w:rsidR="00365763" w:rsidRPr="00365763" w:rsidRDefault="00365763" w:rsidP="00365763">
      <w:pPr>
        <w:jc w:val="both"/>
        <w:rPr>
          <w:rFonts w:ascii="EB Garamond" w:eastAsia="EB Garamond" w:hAnsi="EB Garamond" w:cs="EB Garamond"/>
        </w:rPr>
      </w:pPr>
    </w:p>
    <w:p w14:paraId="6D84708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[065] Friday, February 10, 1922</w:t>
      </w:r>
    </w:p>
    <w:p w14:paraId="0CDD61F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continued from facing page</w:t>
      </w:r>
      <w:r w:rsidRPr="00365763">
        <w:rPr>
          <w:rFonts w:ascii="EB Garamond" w:eastAsia="EB Garamond" w:hAnsi="EB Garamond" w:cs="EB Garamond"/>
        </w:rPr>
        <w:t>} Palace</w:t>
      </w:r>
    </w:p>
    <w:p w14:paraId="24048E8F" w14:textId="77777777" w:rsidR="00365763" w:rsidRPr="00365763" w:rsidRDefault="00365763" w:rsidP="00365763">
      <w:pPr>
        <w:jc w:val="both"/>
        <w:rPr>
          <w:rFonts w:ascii="EB Garamond" w:eastAsia="EB Garamond" w:hAnsi="EB Garamond" w:cs="EB Garamond"/>
        </w:rPr>
      </w:pPr>
    </w:p>
    <w:p w14:paraId="5DDDDC83"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rPr>
        <w:t xml:space="preserve">Donkeyed to the other side and saw some of the </w:t>
      </w:r>
      <w:r w:rsidRPr="00365763">
        <w:rPr>
          <w:rFonts w:ascii="EB Garamond" w:eastAsia="EB Garamond" w:hAnsi="EB Garamond" w:cs="EB Garamond"/>
          <w:i/>
        </w:rPr>
        <w:t>Tombs of the Nobles</w:t>
      </w:r>
      <w:del w:id="337" w:author="Ilaria Della Monica" w:date="2022-02-20T10:53:00Z">
        <w:r w:rsidRPr="00365763" w:rsidDel="00F6340B">
          <w:rPr>
            <w:rFonts w:ascii="EB Garamond" w:eastAsia="EB Garamond" w:hAnsi="EB Garamond" w:cs="EB Garamond"/>
            <w:i/>
            <w:vertAlign w:val="superscript"/>
          </w:rPr>
          <w:footnoteReference w:id="109"/>
        </w:r>
      </w:del>
      <w:r w:rsidRPr="00365763">
        <w:rPr>
          <w:rFonts w:ascii="EB Garamond" w:eastAsia="EB Garamond" w:hAnsi="EB Garamond" w:cs="EB Garamond"/>
        </w:rPr>
        <w:t xml:space="preserve"> with the </w:t>
      </w:r>
      <w:r w:rsidRPr="00365763">
        <w:rPr>
          <w:rFonts w:ascii="EB Garamond" w:eastAsia="EB Garamond" w:hAnsi="EB Garamond" w:cs="EB Garamond"/>
          <w:i/>
        </w:rPr>
        <w:t>Quibells</w:t>
      </w:r>
      <w:r w:rsidRPr="00365763">
        <w:rPr>
          <w:rFonts w:ascii="EB Garamond" w:eastAsia="EB Garamond" w:hAnsi="EB Garamond" w:cs="EB Garamond"/>
        </w:rPr>
        <w:t>, who afterwards came to have tea with us, before leaving for Cairo.</w:t>
      </w:r>
    </w:p>
    <w:p w14:paraId="23618241" w14:textId="77777777" w:rsidR="00365763" w:rsidRPr="00365763" w:rsidRDefault="00365763" w:rsidP="00365763">
      <w:pPr>
        <w:ind w:firstLine="708"/>
        <w:jc w:val="both"/>
        <w:rPr>
          <w:rFonts w:ascii="EB Garamond" w:eastAsia="EB Garamond" w:hAnsi="EB Garamond" w:cs="EB Garamond"/>
        </w:rPr>
      </w:pPr>
    </w:p>
    <w:p w14:paraId="6ECECA55" w14:textId="77777777" w:rsidR="00365763" w:rsidRPr="00365763" w:rsidRDefault="00365763" w:rsidP="00365763">
      <w:pPr>
        <w:ind w:firstLine="708"/>
        <w:jc w:val="both"/>
        <w:rPr>
          <w:rFonts w:ascii="EB Garamond" w:eastAsia="EB Garamond" w:hAnsi="EB Garamond" w:cs="EB Garamond"/>
        </w:rPr>
      </w:pPr>
      <w:r w:rsidRPr="00365763">
        <w:rPr>
          <w:rFonts w:ascii="EB Garamond" w:eastAsia="EB Garamond" w:hAnsi="EB Garamond" w:cs="EB Garamond"/>
          <w:i/>
        </w:rPr>
        <w:t>Luxor by Moonlight</w:t>
      </w:r>
    </w:p>
    <w:p w14:paraId="0E350D1A" w14:textId="77777777" w:rsidR="00365763" w:rsidRPr="00365763" w:rsidRDefault="00365763" w:rsidP="00365763">
      <w:pPr>
        <w:ind w:firstLine="708"/>
        <w:jc w:val="both"/>
        <w:rPr>
          <w:rFonts w:ascii="EB Garamond" w:eastAsia="EB Garamond" w:hAnsi="EB Garamond" w:cs="EB Garamond"/>
        </w:rPr>
      </w:pPr>
    </w:p>
    <w:p w14:paraId="2444596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[066] Saturday, February 11, 1922</w:t>
      </w:r>
    </w:p>
    <w:p w14:paraId="6D270F79"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Winter Palace</w:t>
      </w:r>
    </w:p>
    <w:p w14:paraId="0E89783E" w14:textId="77777777" w:rsidR="00365763" w:rsidRPr="00365763" w:rsidRDefault="00365763" w:rsidP="00365763">
      <w:pPr>
        <w:jc w:val="right"/>
        <w:rPr>
          <w:rFonts w:ascii="EB Garamond" w:eastAsia="EB Garamond" w:hAnsi="EB Garamond" w:cs="EB Garamond"/>
        </w:rPr>
      </w:pPr>
    </w:p>
    <w:p w14:paraId="4AD6899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Bonté and I went to </w:t>
      </w:r>
      <w:r w:rsidRPr="00365763">
        <w:rPr>
          <w:rFonts w:ascii="EB Garamond" w:eastAsia="EB Garamond" w:hAnsi="EB Garamond" w:cs="EB Garamond"/>
          <w:i/>
        </w:rPr>
        <w:t>Kus</w:t>
      </w:r>
      <w:del w:id="340" w:author="Ilaria Della Monica" w:date="2022-02-20T10:53:00Z">
        <w:r w:rsidRPr="00365763" w:rsidDel="00F6340B">
          <w:rPr>
            <w:rFonts w:ascii="EB Garamond" w:eastAsia="EB Garamond" w:hAnsi="EB Garamond" w:cs="EB Garamond"/>
            <w:vertAlign w:val="superscript"/>
          </w:rPr>
          <w:footnoteReference w:id="110"/>
        </w:r>
      </w:del>
      <w:r w:rsidRPr="00365763">
        <w:rPr>
          <w:rFonts w:ascii="EB Garamond" w:eastAsia="EB Garamond" w:hAnsi="EB Garamond" w:cs="EB Garamond"/>
        </w:rPr>
        <w:t xml:space="preserve"> by the 6.10 train, as she had a girls’ school to inspect there. How competent, how tactful she was!! I admired her enormously. We had our breakfast in the train, but had to eat another banquet at the school, and still another at the house of the Mamour (</w:t>
      </w:r>
      <w:r w:rsidRPr="00365763">
        <w:rPr>
          <w:rFonts w:ascii="EB Garamond" w:eastAsia="EB Garamond" w:hAnsi="EB Garamond" w:cs="EB Garamond"/>
          <w:u w:val="single"/>
        </w:rPr>
        <w:t>major</w:t>
      </w:r>
      <w:r w:rsidRPr="00365763">
        <w:rPr>
          <w:rFonts w:ascii="EB Garamond" w:eastAsia="EB Garamond" w:hAnsi="EB Garamond" w:cs="EB Garamond"/>
        </w:rPr>
        <w:t>),</w:t>
      </w:r>
      <w:del w:id="343" w:author="Ilaria Della Monica" w:date="2022-02-20T10:53:00Z">
        <w:r w:rsidRPr="00365763" w:rsidDel="00F6340B">
          <w:rPr>
            <w:rFonts w:ascii="EB Garamond" w:eastAsia="EB Garamond" w:hAnsi="EB Garamond" w:cs="EB Garamond"/>
            <w:vertAlign w:val="superscript"/>
          </w:rPr>
          <w:footnoteReference w:id="111"/>
        </w:r>
      </w:del>
      <w:r w:rsidRPr="00365763">
        <w:rPr>
          <w:rFonts w:ascii="EB Garamond" w:eastAsia="EB Garamond" w:hAnsi="EB Garamond" w:cs="EB Garamond"/>
        </w:rPr>
        <w:t xml:space="preserve"> whose wife </w:t>
      </w:r>
      <w:r w:rsidRPr="00365763">
        <w:rPr>
          <w:rFonts w:ascii="EB Garamond" w:eastAsia="EB Garamond" w:hAnsi="EB Garamond" w:cs="EB Garamond"/>
          <w:u w:val="single"/>
        </w:rPr>
        <w:t>scrabbled</w:t>
      </w:r>
      <w:r w:rsidRPr="00365763">
        <w:rPr>
          <w:rFonts w:ascii="EB Garamond" w:eastAsia="EB Garamond" w:hAnsi="EB Garamond" w:cs="EB Garamond"/>
        </w:rPr>
        <w:t xml:space="preserve"> on the piano for us and miauled to a lute. Awful life. She never goes out not even into the garden!! Has no friends, and of course sees no men except her heavy fat oldish husband.</w:t>
      </w:r>
    </w:p>
    <w:p w14:paraId="23682524" w14:textId="77777777" w:rsidR="00365763" w:rsidRPr="00365763" w:rsidRDefault="00365763" w:rsidP="00365763">
      <w:pPr>
        <w:jc w:val="both"/>
        <w:rPr>
          <w:rFonts w:ascii="EB Garamond" w:eastAsia="EB Garamond" w:hAnsi="EB Garamond" w:cs="EB Garamond"/>
        </w:rPr>
      </w:pPr>
    </w:p>
    <w:p w14:paraId="6D65A90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Karnak sunset and again Moonlight. Nicky thrown from her donkey, but only bruised. I </w:t>
      </w:r>
      <w:r w:rsidRPr="00365763">
        <w:rPr>
          <w:rFonts w:ascii="EB Garamond" w:eastAsia="EB Garamond" w:hAnsi="EB Garamond" w:cs="EB Garamond"/>
          <w:i/>
        </w:rPr>
        <w:t>was</w:t>
      </w:r>
      <w:r w:rsidRPr="00365763">
        <w:rPr>
          <w:rFonts w:ascii="EB Garamond" w:eastAsia="EB Garamond" w:hAnsi="EB Garamond" w:cs="EB Garamond"/>
        </w:rPr>
        <w:t xml:space="preserve"> relieved when I heard her voice telling the dragoman not to whip the donkey!</w:t>
      </w:r>
    </w:p>
    <w:p w14:paraId="701227F0" w14:textId="77777777" w:rsidR="00365763" w:rsidRPr="00365763" w:rsidRDefault="00365763" w:rsidP="00365763">
      <w:pPr>
        <w:jc w:val="both"/>
        <w:rPr>
          <w:rFonts w:ascii="EB Garamond" w:eastAsia="EB Garamond" w:hAnsi="EB Garamond" w:cs="EB Garamond"/>
        </w:rPr>
      </w:pPr>
    </w:p>
    <w:p w14:paraId="03931D9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[067] Sunday, February 12, 1922</w:t>
      </w:r>
    </w:p>
    <w:p w14:paraId="3DE3305A"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Luxor</w:t>
      </w:r>
    </w:p>
    <w:p w14:paraId="4FC2C842" w14:textId="77777777" w:rsidR="00365763" w:rsidRPr="00365763" w:rsidRDefault="00365763" w:rsidP="00365763">
      <w:pPr>
        <w:rPr>
          <w:rFonts w:ascii="EB Garamond" w:eastAsia="EB Garamond" w:hAnsi="EB Garamond" w:cs="EB Garamond"/>
        </w:rPr>
      </w:pPr>
    </w:p>
    <w:p w14:paraId="7E89647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Ramasseum</w:t>
      </w:r>
      <w:del w:id="346" w:author="Ilaria Della Monica" w:date="2022-02-20T10:53:00Z">
        <w:r w:rsidRPr="00365763" w:rsidDel="00F6340B">
          <w:rPr>
            <w:rFonts w:ascii="EB Garamond" w:eastAsia="EB Garamond" w:hAnsi="EB Garamond" w:cs="EB Garamond"/>
            <w:vertAlign w:val="superscript"/>
          </w:rPr>
          <w:footnoteReference w:id="112"/>
        </w:r>
      </w:del>
      <w:r w:rsidRPr="00365763">
        <w:rPr>
          <w:rFonts w:ascii="EB Garamond" w:eastAsia="EB Garamond" w:hAnsi="EB Garamond" w:cs="EB Garamond"/>
        </w:rPr>
        <w:t xml:space="preserve"> at sunset.</w:t>
      </w:r>
    </w:p>
    <w:p w14:paraId="77E016E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8 skipped lines</w:t>
      </w:r>
      <w:r w:rsidRPr="00365763">
        <w:rPr>
          <w:rFonts w:ascii="EB Garamond" w:eastAsia="EB Garamond" w:hAnsi="EB Garamond" w:cs="EB Garamond"/>
        </w:rPr>
        <w:t>}</w:t>
      </w:r>
    </w:p>
    <w:p w14:paraId="6ADC58F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Bonté left in the evening. We have enjoyed her being here.</w:t>
      </w:r>
    </w:p>
    <w:p w14:paraId="224CDD1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79CB40A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Karnac moonlight with Lady Kitson.</w:t>
      </w:r>
    </w:p>
    <w:p w14:paraId="057B48F1" w14:textId="77777777" w:rsidR="00365763" w:rsidRPr="00365763" w:rsidRDefault="00365763" w:rsidP="00365763">
      <w:pPr>
        <w:jc w:val="both"/>
        <w:rPr>
          <w:rFonts w:ascii="EB Garamond" w:eastAsia="EB Garamond" w:hAnsi="EB Garamond" w:cs="EB Garamond"/>
        </w:rPr>
      </w:pPr>
    </w:p>
    <w:p w14:paraId="65AA011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[068] Monday, February 13, 1922</w:t>
      </w:r>
    </w:p>
    <w:p w14:paraId="45F9C53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the two facing pages</w:t>
      </w:r>
      <w:r w:rsidRPr="00365763">
        <w:rPr>
          <w:rFonts w:ascii="EB Garamond" w:eastAsia="EB Garamond" w:hAnsi="EB Garamond" w:cs="EB Garamond"/>
        </w:rPr>
        <w:t>} Luxor</w:t>
      </w:r>
    </w:p>
    <w:p w14:paraId="1A10EA90" w14:textId="77777777" w:rsidR="00365763" w:rsidRPr="00365763" w:rsidRDefault="00365763" w:rsidP="00365763">
      <w:pPr>
        <w:jc w:val="right"/>
        <w:rPr>
          <w:rFonts w:ascii="EB Garamond" w:eastAsia="EB Garamond" w:hAnsi="EB Garamond" w:cs="EB Garamond"/>
        </w:rPr>
      </w:pPr>
    </w:p>
    <w:p w14:paraId="160366A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Luxor Temple.</w:t>
      </w:r>
      <w:del w:id="349" w:author="Ilaria Della Monica" w:date="2022-02-20T10:53:00Z">
        <w:r w:rsidRPr="00365763" w:rsidDel="00F6340B">
          <w:rPr>
            <w:rFonts w:ascii="EB Garamond" w:eastAsia="EB Garamond" w:hAnsi="EB Garamond" w:cs="EB Garamond"/>
            <w:vertAlign w:val="superscript"/>
          </w:rPr>
          <w:footnoteReference w:id="113"/>
        </w:r>
      </w:del>
      <w:r w:rsidRPr="00365763">
        <w:rPr>
          <w:rFonts w:ascii="EB Garamond" w:eastAsia="EB Garamond" w:hAnsi="EB Garamond" w:cs="EB Garamond"/>
        </w:rPr>
        <w:t xml:space="preserve"> Call on </w:t>
      </w:r>
      <w:r w:rsidRPr="00365763">
        <w:rPr>
          <w:rFonts w:ascii="EB Garamond" w:eastAsia="EB Garamond" w:hAnsi="EB Garamond" w:cs="EB Garamond"/>
          <w:i/>
        </w:rPr>
        <w:t>Lady Allenby</w:t>
      </w:r>
      <w:r w:rsidRPr="00365763">
        <w:rPr>
          <w:rFonts w:ascii="EB Garamond" w:eastAsia="EB Garamond" w:hAnsi="EB Garamond" w:cs="EB Garamond"/>
        </w:rPr>
        <w:t xml:space="preserve"> in garden.</w:t>
      </w:r>
    </w:p>
    <w:p w14:paraId="1B854A4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 took the snake-charmer, </w:t>
      </w:r>
      <w:r w:rsidRPr="00365763">
        <w:rPr>
          <w:rFonts w:ascii="EB Garamond" w:eastAsia="EB Garamond" w:hAnsi="EB Garamond" w:cs="EB Garamond"/>
          <w:i/>
          <w:u w:val="single"/>
        </w:rPr>
        <w:t>Moussa</w:t>
      </w:r>
      <w:r w:rsidRPr="00365763">
        <w:rPr>
          <w:rFonts w:ascii="EB Garamond" w:eastAsia="EB Garamond" w:hAnsi="EB Garamond" w:cs="EB Garamond"/>
        </w:rPr>
        <w:t xml:space="preserve">, in </w:t>
      </w:r>
      <w:r w:rsidRPr="00365763">
        <w:rPr>
          <w:rFonts w:ascii="EB Garamond" w:eastAsia="EB Garamond" w:hAnsi="EB Garamond" w:cs="EB Garamond"/>
          <w:i/>
        </w:rPr>
        <w:t>Dr. Eders</w:t>
      </w:r>
      <w:r w:rsidRPr="00365763">
        <w:rPr>
          <w:rFonts w:ascii="EB Garamond" w:eastAsia="EB Garamond" w:hAnsi="EB Garamond" w:cs="EB Garamond"/>
        </w:rPr>
        <w:t xml:space="preserve">’ boat (he is the sanitary officer of Zanzibar and son of </w:t>
      </w:r>
      <w:r w:rsidRPr="00365763">
        <w:rPr>
          <w:rFonts w:ascii="EB Garamond" w:eastAsia="EB Garamond" w:hAnsi="EB Garamond" w:cs="EB Garamond"/>
          <w:i/>
        </w:rPr>
        <w:t xml:space="preserve">Mrs. </w:t>
      </w:r>
      <w:r w:rsidRPr="00365763">
        <w:rPr>
          <w:rFonts w:ascii="EB Garamond" w:eastAsia="EB Garamond" w:hAnsi="EB Garamond" w:cs="EB Garamond"/>
          <w:i/>
          <w:u w:val="single"/>
        </w:rPr>
        <w:t>Plummer</w:t>
      </w:r>
      <w:r w:rsidRPr="00365763">
        <w:rPr>
          <w:rFonts w:ascii="EB Garamond" w:eastAsia="EB Garamond" w:hAnsi="EB Garamond" w:cs="EB Garamond"/>
        </w:rPr>
        <w:t xml:space="preserve">, who also is here), and Dr. and Mrs. Willock, up the river, chose an over place, got out and watched him hunt for snakes. He found many scorpions and finally a black-throated spitting cobra. V[ery] long. He </w:t>
      </w:r>
      <w:r w:rsidRPr="00365763">
        <w:rPr>
          <w:rFonts w:ascii="EB Garamond" w:eastAsia="EB Garamond" w:hAnsi="EB Garamond" w:cs="EB Garamond"/>
          <w:u w:val="single"/>
        </w:rPr>
        <w:t xml:space="preserve">wd. </w:t>
      </w:r>
      <w:r w:rsidRPr="00365763">
        <w:rPr>
          <w:rFonts w:ascii="EB Garamond" w:eastAsia="EB Garamond" w:hAnsi="EB Garamond" w:cs="EB Garamond"/>
        </w:rPr>
        <w:t>have made more</w:t>
      </w:r>
      <w:r w:rsidRPr="00365763">
        <w:rPr>
          <w:rFonts w:ascii="EB Garamond" w:eastAsia="EB Garamond" w:hAnsi="EB Garamond" w:cs="EB Garamond"/>
          <w:u w:val="single"/>
        </w:rPr>
        <w:t xml:space="preserve"> </w:t>
      </w:r>
      <w:r w:rsidRPr="00365763">
        <w:rPr>
          <w:rFonts w:ascii="EB Garamond" w:eastAsia="EB Garamond" w:hAnsi="EB Garamond" w:cs="EB Garamond"/>
        </w:rPr>
        <w:t>play w. it, but it spat in his eye, wh. swelled up. Both doctors were absolutely convinced of his skill, tho they did not believe his incantations had anything to do with it.</w:t>
      </w:r>
    </w:p>
    <w:p w14:paraId="637EDE61" w14:textId="77777777" w:rsidR="00365763" w:rsidRPr="00365763" w:rsidRDefault="00365763" w:rsidP="00365763">
      <w:pPr>
        <w:jc w:val="both"/>
        <w:rPr>
          <w:rFonts w:ascii="EB Garamond" w:eastAsia="EB Garamond" w:hAnsi="EB Garamond" w:cs="EB Garamond"/>
        </w:rPr>
      </w:pPr>
    </w:p>
    <w:p w14:paraId="15261A9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[069] Tuesday, February 14, 1922</w:t>
      </w:r>
    </w:p>
    <w:p w14:paraId="71D7B7AC" w14:textId="77777777" w:rsidR="00365763" w:rsidRPr="00365763" w:rsidRDefault="00365763" w:rsidP="00365763">
      <w:pPr>
        <w:jc w:val="center"/>
        <w:rPr>
          <w:rFonts w:ascii="EB Garamond" w:eastAsia="EB Garamond" w:hAnsi="EB Garamond" w:cs="EB Garamond"/>
        </w:rPr>
      </w:pPr>
    </w:p>
    <w:p w14:paraId="7BAE3BF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Nicky laid up.</w:t>
      </w:r>
    </w:p>
    <w:p w14:paraId="6640588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Went to Luxor with B.B. and for a ride through the cultivation with Gen. and Lady Kitson. Very beautiful.</w:t>
      </w:r>
    </w:p>
    <w:p w14:paraId="4D90805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centered lower on the page is a picture of the snake charmer</w:t>
      </w:r>
      <w:r w:rsidRPr="00365763">
        <w:rPr>
          <w:rFonts w:ascii="EB Garamond" w:eastAsia="EB Garamond" w:hAnsi="EB Garamond" w:cs="EB Garamond"/>
        </w:rPr>
        <w:t>}</w:t>
      </w:r>
    </w:p>
    <w:p w14:paraId="3B977E64" w14:textId="77777777" w:rsidR="00365763" w:rsidRPr="00365763" w:rsidRDefault="00365763" w:rsidP="00365763">
      <w:pPr>
        <w:jc w:val="center"/>
        <w:rPr>
          <w:rFonts w:ascii="EB Garamond" w:eastAsia="EB Garamond" w:hAnsi="EB Garamond" w:cs="EB Garamond"/>
        </w:rPr>
      </w:pPr>
    </w:p>
    <w:p w14:paraId="3DD8896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[070] Wednesday, February 15, 1922</w:t>
      </w:r>
    </w:p>
    <w:p w14:paraId="371D4FA0"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Luxor</w:t>
      </w:r>
    </w:p>
    <w:p w14:paraId="7A8480F7" w14:textId="77777777" w:rsidR="00365763" w:rsidRPr="00365763" w:rsidRDefault="00365763" w:rsidP="00365763">
      <w:pPr>
        <w:jc w:val="right"/>
        <w:rPr>
          <w:rFonts w:ascii="EB Garamond" w:eastAsia="EB Garamond" w:hAnsi="EB Garamond" w:cs="EB Garamond"/>
        </w:rPr>
      </w:pPr>
    </w:p>
    <w:p w14:paraId="48548DC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Again Luxor Temple. Nicky sailed with Mrs. Plummer and Dr. Eders, and B.B. and I rode with the Kitsons to Medinet Habu</w:t>
      </w:r>
      <w:del w:id="352" w:author="Ilaria Della Monica" w:date="2022-02-20T10:53:00Z">
        <w:r w:rsidRPr="00365763" w:rsidDel="00F6340B">
          <w:rPr>
            <w:rFonts w:ascii="EB Garamond" w:eastAsia="EB Garamond" w:hAnsi="EB Garamond" w:cs="EB Garamond"/>
            <w:vertAlign w:val="superscript"/>
          </w:rPr>
          <w:footnoteReference w:id="114"/>
        </w:r>
      </w:del>
      <w:r w:rsidRPr="00365763">
        <w:rPr>
          <w:rFonts w:ascii="EB Garamond" w:eastAsia="EB Garamond" w:hAnsi="EB Garamond" w:cs="EB Garamond"/>
        </w:rPr>
        <w:t xml:space="preserve"> and had tea there.</w:t>
      </w:r>
    </w:p>
    <w:p w14:paraId="6ECEC8B4" w14:textId="77777777" w:rsidR="00365763" w:rsidRPr="00365763" w:rsidRDefault="00365763" w:rsidP="00365763">
      <w:pPr>
        <w:jc w:val="both"/>
        <w:rPr>
          <w:rFonts w:ascii="EB Garamond" w:eastAsia="EB Garamond" w:hAnsi="EB Garamond" w:cs="EB Garamond"/>
        </w:rPr>
      </w:pPr>
    </w:p>
    <w:p w14:paraId="0DF685F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[071] Thursday, February 16, 1922</w:t>
      </w:r>
    </w:p>
    <w:p w14:paraId="457D65C3" w14:textId="77777777" w:rsidR="00365763" w:rsidRPr="00365763" w:rsidRDefault="00365763" w:rsidP="00365763">
      <w:pPr>
        <w:jc w:val="center"/>
        <w:rPr>
          <w:rFonts w:ascii="EB Garamond" w:eastAsia="EB Garamond" w:hAnsi="EB Garamond" w:cs="EB Garamond"/>
        </w:rPr>
      </w:pPr>
    </w:p>
    <w:p w14:paraId="76B5C34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Tombs of Kings</w:t>
      </w:r>
      <w:del w:id="355" w:author="Ilaria Della Monica" w:date="2022-02-20T10:53:00Z">
        <w:r w:rsidRPr="00365763" w:rsidDel="00F6340B">
          <w:rPr>
            <w:rFonts w:ascii="EB Garamond" w:eastAsia="EB Garamond" w:hAnsi="EB Garamond" w:cs="EB Garamond"/>
            <w:vertAlign w:val="superscript"/>
          </w:rPr>
          <w:footnoteReference w:id="115"/>
        </w:r>
      </w:del>
      <w:r w:rsidRPr="00365763">
        <w:rPr>
          <w:rFonts w:ascii="EB Garamond" w:eastAsia="EB Garamond" w:hAnsi="EB Garamond" w:cs="EB Garamond"/>
        </w:rPr>
        <w:t xml:space="preserve"> and lunch in one of them. Walked over the mountain and down to Deir el Medina,</w:t>
      </w:r>
      <w:del w:id="358" w:author="Ilaria Della Monica" w:date="2022-02-20T10:53:00Z">
        <w:r w:rsidRPr="00365763" w:rsidDel="00F6340B">
          <w:rPr>
            <w:rFonts w:ascii="EB Garamond" w:eastAsia="EB Garamond" w:hAnsi="EB Garamond" w:cs="EB Garamond"/>
            <w:vertAlign w:val="superscript"/>
          </w:rPr>
          <w:footnoteReference w:id="116"/>
        </w:r>
      </w:del>
      <w:r w:rsidRPr="00365763">
        <w:rPr>
          <w:rFonts w:ascii="EB Garamond" w:eastAsia="EB Garamond" w:hAnsi="EB Garamond" w:cs="EB Garamond"/>
        </w:rPr>
        <w:t xml:space="preserve"> very beautiful, taking in the French Kobolds</w:t>
      </w:r>
      <w:del w:id="361" w:author="Ilaria Della Monica" w:date="2022-02-20T10:53:00Z">
        <w:r w:rsidRPr="00365763" w:rsidDel="00F6340B">
          <w:rPr>
            <w:rFonts w:ascii="EB Garamond" w:eastAsia="EB Garamond" w:hAnsi="EB Garamond" w:cs="EB Garamond"/>
            <w:vertAlign w:val="superscript"/>
          </w:rPr>
          <w:footnoteReference w:id="117"/>
        </w:r>
      </w:del>
      <w:r w:rsidRPr="00365763">
        <w:rPr>
          <w:rFonts w:ascii="EB Garamond" w:eastAsia="EB Garamond" w:hAnsi="EB Garamond" w:cs="EB Garamond"/>
        </w:rPr>
        <w:t xml:space="preserve"> on the way. L’Abbé St. Paul Girard, and MM. Kuentz</w:t>
      </w:r>
      <w:del w:id="364" w:author="Ilaria Della Monica" w:date="2022-02-20T10:53:00Z">
        <w:r w:rsidRPr="00365763" w:rsidDel="00F6340B">
          <w:rPr>
            <w:rFonts w:ascii="EB Garamond" w:eastAsia="EB Garamond" w:hAnsi="EB Garamond" w:cs="EB Garamond"/>
            <w:vertAlign w:val="superscript"/>
          </w:rPr>
          <w:footnoteReference w:id="118"/>
        </w:r>
      </w:del>
      <w:r w:rsidRPr="00365763">
        <w:rPr>
          <w:rFonts w:ascii="EB Garamond" w:eastAsia="EB Garamond" w:hAnsi="EB Garamond" w:cs="EB Garamond"/>
        </w:rPr>
        <w:t xml:space="preserve"> and Bruyère</w:t>
      </w:r>
      <w:del w:id="367" w:author="Ilaria Della Monica" w:date="2022-02-20T10:53:00Z">
        <w:r w:rsidRPr="00365763" w:rsidDel="00F6340B">
          <w:rPr>
            <w:rFonts w:ascii="EB Garamond" w:eastAsia="EB Garamond" w:hAnsi="EB Garamond" w:cs="EB Garamond"/>
            <w:vertAlign w:val="superscript"/>
          </w:rPr>
          <w:footnoteReference w:id="119"/>
        </w:r>
      </w:del>
      <w:r w:rsidRPr="00365763">
        <w:rPr>
          <w:rFonts w:ascii="EB Garamond" w:eastAsia="EB Garamond" w:hAnsi="EB Garamond" w:cs="EB Garamond"/>
        </w:rPr>
        <w:t>—all very delightful. Such a contrast to the Winlocks!</w:t>
      </w:r>
    </w:p>
    <w:p w14:paraId="36125C88" w14:textId="77777777" w:rsidR="00365763" w:rsidRPr="00365763" w:rsidRDefault="00365763" w:rsidP="00365763">
      <w:pPr>
        <w:jc w:val="both"/>
        <w:rPr>
          <w:rFonts w:ascii="EB Garamond" w:eastAsia="EB Garamond" w:hAnsi="EB Garamond" w:cs="EB Garamond"/>
        </w:rPr>
      </w:pPr>
    </w:p>
    <w:p w14:paraId="7974951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[072] Friday, February 17, 1922</w:t>
      </w:r>
    </w:p>
    <w:p w14:paraId="08894CD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Luxor</w:t>
      </w:r>
    </w:p>
    <w:p w14:paraId="165646CD" w14:textId="77777777" w:rsidR="00365763" w:rsidRPr="00365763" w:rsidRDefault="00365763" w:rsidP="00365763">
      <w:pPr>
        <w:jc w:val="right"/>
        <w:rPr>
          <w:rFonts w:ascii="EB Garamond" w:eastAsia="EB Garamond" w:hAnsi="EB Garamond" w:cs="EB Garamond"/>
        </w:rPr>
      </w:pPr>
    </w:p>
    <w:p w14:paraId="06E6E6C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Had lunch with </w:t>
      </w:r>
      <w:r w:rsidRPr="00365763">
        <w:rPr>
          <w:rFonts w:ascii="EB Garamond" w:eastAsia="EB Garamond" w:hAnsi="EB Garamond" w:cs="EB Garamond"/>
          <w:i/>
        </w:rPr>
        <w:t>Lord Carnarvon</w:t>
      </w:r>
      <w:del w:id="370" w:author="Ilaria Della Monica" w:date="2022-02-20T10:53:00Z">
        <w:r w:rsidRPr="00365763" w:rsidDel="00F6340B">
          <w:rPr>
            <w:rFonts w:ascii="EB Garamond" w:eastAsia="EB Garamond" w:hAnsi="EB Garamond" w:cs="EB Garamond"/>
            <w:vertAlign w:val="superscript"/>
          </w:rPr>
          <w:footnoteReference w:id="120"/>
        </w:r>
      </w:del>
      <w:r w:rsidRPr="00365763">
        <w:rPr>
          <w:rFonts w:ascii="EB Garamond" w:eastAsia="EB Garamond" w:hAnsi="EB Garamond" w:cs="EB Garamond"/>
        </w:rPr>
        <w:t xml:space="preserve"> and </w:t>
      </w:r>
      <w:r w:rsidRPr="00365763">
        <w:rPr>
          <w:rFonts w:ascii="EB Garamond" w:eastAsia="EB Garamond" w:hAnsi="EB Garamond" w:cs="EB Garamond"/>
          <w:i/>
        </w:rPr>
        <w:t>Howard Carter</w:t>
      </w:r>
      <w:del w:id="373" w:author="Ilaria Della Monica" w:date="2022-02-20T10:53:00Z">
        <w:r w:rsidRPr="00365763" w:rsidDel="00F6340B">
          <w:rPr>
            <w:rFonts w:ascii="EB Garamond" w:eastAsia="EB Garamond" w:hAnsi="EB Garamond" w:cs="EB Garamond"/>
            <w:vertAlign w:val="superscript"/>
          </w:rPr>
          <w:footnoteReference w:id="121"/>
        </w:r>
      </w:del>
      <w:r w:rsidRPr="00365763">
        <w:rPr>
          <w:rFonts w:ascii="EB Garamond" w:eastAsia="EB Garamond" w:hAnsi="EB Garamond" w:cs="EB Garamond"/>
        </w:rPr>
        <w:t xml:space="preserve"> at their delightful house near the Cooks’ Rest House. The inside is just the brown mud, and is like undressed brown suède, it is a colour flies don’t care for.</w:t>
      </w:r>
    </w:p>
    <w:p w14:paraId="632F9AD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They neither of them believed in Moussa, the snake-charmer.</w:t>
      </w:r>
    </w:p>
    <w:p w14:paraId="3453CEF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had a long discussion with Carter about the origin of the Egyptians. He thinks they came from the far south.</w:t>
      </w:r>
    </w:p>
    <w:p w14:paraId="0E37E806" w14:textId="77777777" w:rsidR="00365763" w:rsidRPr="00365763" w:rsidRDefault="00365763" w:rsidP="00365763">
      <w:pPr>
        <w:jc w:val="both"/>
        <w:rPr>
          <w:rFonts w:ascii="EB Garamond" w:eastAsia="EB Garamond" w:hAnsi="EB Garamond" w:cs="EB Garamond"/>
        </w:rPr>
      </w:pPr>
    </w:p>
    <w:p w14:paraId="11CCDF3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[073] Saturday, February 18, 1922</w:t>
      </w:r>
    </w:p>
    <w:p w14:paraId="7B9ADFF8" w14:textId="77777777" w:rsidR="00365763" w:rsidRPr="00365763" w:rsidRDefault="00365763" w:rsidP="00365763">
      <w:pPr>
        <w:jc w:val="center"/>
        <w:rPr>
          <w:rFonts w:ascii="EB Garamond" w:eastAsia="EB Garamond" w:hAnsi="EB Garamond" w:cs="EB Garamond"/>
        </w:rPr>
      </w:pPr>
    </w:p>
    <w:p w14:paraId="7F8F1B6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Tombs of Queens</w:t>
      </w:r>
      <w:del w:id="376" w:author="Ilaria Della Monica" w:date="2022-02-20T10:53:00Z">
        <w:r w:rsidRPr="00365763" w:rsidDel="00F6340B">
          <w:rPr>
            <w:rFonts w:ascii="EB Garamond" w:eastAsia="EB Garamond" w:hAnsi="EB Garamond" w:cs="EB Garamond"/>
            <w:vertAlign w:val="superscript"/>
          </w:rPr>
          <w:footnoteReference w:id="122"/>
        </w:r>
      </w:del>
      <w:r w:rsidRPr="00365763">
        <w:rPr>
          <w:rFonts w:ascii="EB Garamond" w:eastAsia="EB Garamond" w:hAnsi="EB Garamond" w:cs="EB Garamond"/>
        </w:rPr>
        <w:t xml:space="preserve"> with </w:t>
      </w:r>
      <w:r w:rsidRPr="00365763">
        <w:rPr>
          <w:rFonts w:ascii="EB Garamond" w:eastAsia="EB Garamond" w:hAnsi="EB Garamond" w:cs="EB Garamond"/>
          <w:i/>
        </w:rPr>
        <w:t>M. Bruyère</w:t>
      </w:r>
      <w:r w:rsidRPr="00365763">
        <w:rPr>
          <w:rFonts w:ascii="EB Garamond" w:eastAsia="EB Garamond" w:hAnsi="EB Garamond" w:cs="EB Garamond"/>
        </w:rPr>
        <w:t xml:space="preserve"> and lunch at their shanty with him and M. Kuentz, in the midst of flies and tornados of mummy-dust. Saw other Tombs of Nobles</w:t>
      </w:r>
      <w:del w:id="379" w:author="Ilaria Della Monica" w:date="2022-02-20T10:53:00Z">
        <w:r w:rsidRPr="00365763" w:rsidDel="00F6340B">
          <w:rPr>
            <w:rFonts w:ascii="EB Garamond" w:eastAsia="EB Garamond" w:hAnsi="EB Garamond" w:cs="EB Garamond"/>
            <w:vertAlign w:val="superscript"/>
          </w:rPr>
          <w:footnoteReference w:id="123"/>
        </w:r>
      </w:del>
      <w:r w:rsidRPr="00365763">
        <w:rPr>
          <w:rFonts w:ascii="EB Garamond" w:eastAsia="EB Garamond" w:hAnsi="EB Garamond" w:cs="EB Garamond"/>
        </w:rPr>
        <w:t xml:space="preserve"> near by, then Deir el Medina and ended up with tea at the Ramasseum. They are very agreeable companions.</w:t>
      </w:r>
    </w:p>
    <w:p w14:paraId="301A8D3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centered lower on the page is a picture of the Ramasseum</w:t>
      </w:r>
      <w:r w:rsidRPr="00365763">
        <w:rPr>
          <w:rFonts w:ascii="EB Garamond" w:eastAsia="EB Garamond" w:hAnsi="EB Garamond" w:cs="EB Garamond"/>
        </w:rPr>
        <w:t>}</w:t>
      </w:r>
    </w:p>
    <w:p w14:paraId="05A75DC2" w14:textId="77777777" w:rsidR="00365763" w:rsidRPr="00365763" w:rsidRDefault="00365763" w:rsidP="00365763">
      <w:pPr>
        <w:jc w:val="center"/>
        <w:rPr>
          <w:rFonts w:ascii="EB Garamond" w:eastAsia="EB Garamond" w:hAnsi="EB Garamond" w:cs="EB Garamond"/>
        </w:rPr>
      </w:pPr>
    </w:p>
    <w:p w14:paraId="00C47D8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[074] Sunday, February 19, 1922</w:t>
      </w:r>
    </w:p>
    <w:p w14:paraId="0D0F3673"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Luxor</w:t>
      </w:r>
    </w:p>
    <w:p w14:paraId="1BA88DEE" w14:textId="77777777" w:rsidR="00365763" w:rsidRPr="00365763" w:rsidRDefault="00365763" w:rsidP="00365763">
      <w:pPr>
        <w:jc w:val="right"/>
        <w:rPr>
          <w:rFonts w:ascii="EB Garamond" w:eastAsia="EB Garamond" w:hAnsi="EB Garamond" w:cs="EB Garamond"/>
        </w:rPr>
      </w:pPr>
    </w:p>
    <w:p w14:paraId="2C59B2A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Karnac</w:t>
      </w:r>
      <w:r w:rsidRPr="00365763">
        <w:rPr>
          <w:rFonts w:ascii="EB Garamond" w:eastAsia="EB Garamond" w:hAnsi="EB Garamond" w:cs="EB Garamond"/>
        </w:rPr>
        <w:t xml:space="preserve"> in the morning. Rest and letters in the afternoon.</w:t>
      </w:r>
    </w:p>
    <w:p w14:paraId="0826671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shall never know Karnac well enough!</w:t>
      </w:r>
    </w:p>
    <w:p w14:paraId="444D15E9" w14:textId="77777777" w:rsidR="00365763" w:rsidRPr="00365763" w:rsidRDefault="00365763" w:rsidP="00365763">
      <w:pPr>
        <w:jc w:val="both"/>
        <w:rPr>
          <w:rFonts w:ascii="EB Garamond" w:eastAsia="EB Garamond" w:hAnsi="EB Garamond" w:cs="EB Garamond"/>
        </w:rPr>
      </w:pPr>
    </w:p>
    <w:p w14:paraId="5C4E713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Wrote to </w:t>
      </w:r>
      <w:r w:rsidRPr="00365763">
        <w:rPr>
          <w:rFonts w:ascii="EB Garamond" w:eastAsia="EB Garamond" w:hAnsi="EB Garamond" w:cs="EB Garamond"/>
          <w:u w:val="single"/>
        </w:rPr>
        <w:t>Alys</w:t>
      </w:r>
      <w:r w:rsidRPr="00365763">
        <w:rPr>
          <w:rFonts w:ascii="EB Garamond" w:eastAsia="EB Garamond" w:hAnsi="EB Garamond" w:cs="EB Garamond"/>
        </w:rPr>
        <w:t>,</w:t>
      </w:r>
      <w:del w:id="382" w:author="Ilaria Della Monica" w:date="2022-02-20T10:53:00Z">
        <w:r w:rsidRPr="00365763" w:rsidDel="00F6340B">
          <w:rPr>
            <w:rFonts w:ascii="EB Garamond" w:eastAsia="EB Garamond" w:hAnsi="EB Garamond" w:cs="EB Garamond"/>
            <w:vertAlign w:val="superscript"/>
          </w:rPr>
          <w:footnoteReference w:id="124"/>
        </w:r>
      </w:del>
      <w:r w:rsidRPr="00365763">
        <w:rPr>
          <w:rFonts w:ascii="EB Garamond" w:eastAsia="EB Garamond" w:hAnsi="EB Garamond" w:cs="EB Garamond"/>
        </w:rPr>
        <w:t xml:space="preserve"> Logan, Ray, Karin,</w:t>
      </w:r>
      <w:del w:id="385" w:author="Ilaria Della Monica" w:date="2022-02-20T10:53:00Z">
        <w:r w:rsidRPr="00365763" w:rsidDel="00F6340B">
          <w:rPr>
            <w:rFonts w:ascii="EB Garamond" w:eastAsia="EB Garamond" w:hAnsi="EB Garamond" w:cs="EB Garamond"/>
            <w:vertAlign w:val="superscript"/>
          </w:rPr>
          <w:footnoteReference w:id="125"/>
        </w:r>
      </w:del>
      <w:r w:rsidRPr="00365763">
        <w:rPr>
          <w:rFonts w:ascii="EB Garamond" w:eastAsia="EB Garamond" w:hAnsi="EB Garamond" w:cs="EB Garamond"/>
        </w:rPr>
        <w:t xml:space="preserve"> Barbara.</w:t>
      </w:r>
    </w:p>
    <w:p w14:paraId="4859F371" w14:textId="77777777" w:rsidR="00365763" w:rsidRPr="00365763" w:rsidRDefault="00365763" w:rsidP="00365763">
      <w:pPr>
        <w:jc w:val="both"/>
        <w:rPr>
          <w:rFonts w:ascii="EB Garamond" w:eastAsia="EB Garamond" w:hAnsi="EB Garamond" w:cs="EB Garamond"/>
        </w:rPr>
      </w:pPr>
    </w:p>
    <w:p w14:paraId="3DDD133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t>
      </w:r>
      <w:r w:rsidRPr="00365763">
        <w:rPr>
          <w:rFonts w:ascii="EB Garamond" w:eastAsia="EB Garamond" w:hAnsi="EB Garamond" w:cs="EB Garamond"/>
          <w:i/>
        </w:rPr>
        <w:t>At the end of the page</w:t>
      </w:r>
      <w:r w:rsidRPr="00365763">
        <w:rPr>
          <w:rFonts w:ascii="EB Garamond" w:eastAsia="EB Garamond" w:hAnsi="EB Garamond" w:cs="EB Garamond"/>
        </w:rPr>
        <w:t xml:space="preserve">} B. B. and Nicky started at 6.10 for </w:t>
      </w:r>
      <w:r w:rsidRPr="00365763">
        <w:rPr>
          <w:rFonts w:ascii="EB Garamond" w:eastAsia="EB Garamond" w:hAnsi="EB Garamond" w:cs="EB Garamond"/>
          <w:i/>
        </w:rPr>
        <w:t>Sohag</w:t>
      </w:r>
      <w:r w:rsidRPr="00365763">
        <w:rPr>
          <w:rFonts w:ascii="EB Garamond" w:eastAsia="EB Garamond" w:hAnsi="EB Garamond" w:cs="EB Garamond"/>
        </w:rPr>
        <w:t>,</w:t>
      </w:r>
      <w:del w:id="388" w:author="Ilaria Della Monica" w:date="2022-02-20T10:53:00Z">
        <w:r w:rsidRPr="00365763" w:rsidDel="00F6340B">
          <w:rPr>
            <w:rFonts w:ascii="EB Garamond" w:eastAsia="EB Garamond" w:hAnsi="EB Garamond" w:cs="EB Garamond"/>
            <w:vertAlign w:val="superscript"/>
          </w:rPr>
          <w:footnoteReference w:id="126"/>
        </w:r>
      </w:del>
      <w:r w:rsidRPr="00365763">
        <w:rPr>
          <w:rFonts w:ascii="EB Garamond" w:eastAsia="EB Garamond" w:hAnsi="EB Garamond" w:cs="EB Garamond"/>
        </w:rPr>
        <w:t xml:space="preserve"> where they were housed by the {</w:t>
      </w:r>
      <w:r w:rsidRPr="00365763">
        <w:rPr>
          <w:rFonts w:ascii="EB Garamond" w:eastAsia="EB Garamond" w:hAnsi="EB Garamond" w:cs="EB Garamond"/>
          <w:i/>
        </w:rPr>
        <w:t>continued on facing page, Monday, February 20</w:t>
      </w:r>
      <w:r w:rsidRPr="00365763">
        <w:rPr>
          <w:rFonts w:ascii="EB Garamond" w:eastAsia="EB Garamond" w:hAnsi="EB Garamond" w:cs="EB Garamond"/>
        </w:rPr>
        <w:t>}</w:t>
      </w:r>
    </w:p>
    <w:p w14:paraId="6535E9CF" w14:textId="77777777" w:rsidR="00365763" w:rsidRPr="00365763" w:rsidRDefault="00365763" w:rsidP="00365763">
      <w:pPr>
        <w:jc w:val="both"/>
        <w:rPr>
          <w:rFonts w:ascii="EB Garamond" w:eastAsia="EB Garamond" w:hAnsi="EB Garamond" w:cs="EB Garamond"/>
        </w:rPr>
      </w:pPr>
    </w:p>
    <w:p w14:paraId="60578E1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[075] Monday, February 20, 1922</w:t>
      </w:r>
    </w:p>
    <w:p w14:paraId="19F273FA" w14:textId="77777777" w:rsidR="00365763" w:rsidRPr="00365763" w:rsidRDefault="00365763" w:rsidP="00365763">
      <w:pPr>
        <w:jc w:val="center"/>
        <w:rPr>
          <w:rFonts w:ascii="EB Garamond" w:eastAsia="EB Garamond" w:hAnsi="EB Garamond" w:cs="EB Garamond"/>
        </w:rPr>
      </w:pPr>
    </w:p>
    <w:p w14:paraId="0558081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continued from facing page</w:t>
      </w:r>
      <w:r w:rsidRPr="00365763">
        <w:rPr>
          <w:rFonts w:ascii="EB Garamond" w:eastAsia="EB Garamond" w:hAnsi="EB Garamond" w:cs="EB Garamond"/>
        </w:rPr>
        <w:t xml:space="preserve">} district nurse, </w:t>
      </w:r>
      <w:r w:rsidRPr="00365763">
        <w:rPr>
          <w:rFonts w:ascii="EB Garamond" w:eastAsia="EB Garamond" w:hAnsi="EB Garamond" w:cs="EB Garamond"/>
          <w:i/>
        </w:rPr>
        <w:t>Miss Hallowell</w:t>
      </w:r>
      <w:r w:rsidRPr="00365763">
        <w:rPr>
          <w:rFonts w:ascii="EB Garamond" w:eastAsia="EB Garamond" w:hAnsi="EB Garamond" w:cs="EB Garamond"/>
        </w:rPr>
        <w:t>, a friend of Bonté’s. She is an elderly Irish Gentlewoman who knows the stars, believes that some of the Lost Ten Tribes</w:t>
      </w:r>
      <w:del w:id="391" w:author="Ilaria Della Monica" w:date="2022-02-20T10:53:00Z">
        <w:r w:rsidRPr="00365763" w:rsidDel="00F6340B">
          <w:rPr>
            <w:rFonts w:ascii="EB Garamond" w:eastAsia="EB Garamond" w:hAnsi="EB Garamond" w:cs="EB Garamond"/>
            <w:vertAlign w:val="superscript"/>
          </w:rPr>
          <w:footnoteReference w:id="127"/>
        </w:r>
      </w:del>
      <w:r w:rsidRPr="00365763">
        <w:rPr>
          <w:rFonts w:ascii="EB Garamond" w:eastAsia="EB Garamond" w:hAnsi="EB Garamond" w:cs="EB Garamond"/>
        </w:rPr>
        <w:t xml:space="preserve"> are in Ireland, and is convinced that the Great Pyramid was built by Job “as the axis of the earth”.</w:t>
      </w:r>
      <w:del w:id="394" w:author="Ilaria Della Monica" w:date="2022-02-20T10:53:00Z">
        <w:r w:rsidRPr="00365763" w:rsidDel="00F6340B">
          <w:rPr>
            <w:rFonts w:ascii="EB Garamond" w:eastAsia="EB Garamond" w:hAnsi="EB Garamond" w:cs="EB Garamond"/>
            <w:vertAlign w:val="superscript"/>
          </w:rPr>
          <w:footnoteReference w:id="128"/>
        </w:r>
      </w:del>
      <w:r w:rsidRPr="00365763">
        <w:rPr>
          <w:rFonts w:ascii="EB Garamond" w:eastAsia="EB Garamond" w:hAnsi="EB Garamond" w:cs="EB Garamond"/>
        </w:rPr>
        <w:t xml:space="preserve"> It was like living a chapter of the Apocalypse. But she was most competent, and their expedition to</w:t>
      </w:r>
      <w:r w:rsidRPr="00365763">
        <w:rPr>
          <w:rFonts w:ascii="EB Garamond" w:eastAsia="EB Garamond" w:hAnsi="EB Garamond" w:cs="EB Garamond"/>
          <w:i/>
        </w:rPr>
        <w:t xml:space="preserve"> the Red and the White Coptic Monasteries</w:t>
      </w:r>
      <w:r w:rsidRPr="00365763">
        <w:rPr>
          <w:rFonts w:ascii="EB Garamond" w:eastAsia="EB Garamond" w:hAnsi="EB Garamond" w:cs="EB Garamond"/>
        </w:rPr>
        <w:t xml:space="preserve"> went off very well.</w:t>
      </w:r>
      <w:del w:id="399" w:author="Ilaria Della Monica" w:date="2022-02-20T10:53:00Z">
        <w:r w:rsidRPr="00365763" w:rsidDel="00F6340B">
          <w:rPr>
            <w:rFonts w:ascii="EB Garamond" w:eastAsia="EB Garamond" w:hAnsi="EB Garamond" w:cs="EB Garamond"/>
            <w:vertAlign w:val="superscript"/>
          </w:rPr>
          <w:footnoteReference w:id="129"/>
        </w:r>
      </w:del>
    </w:p>
    <w:p w14:paraId="1D3A9AF8" w14:textId="77777777" w:rsidR="00365763" w:rsidRPr="00365763" w:rsidRDefault="00365763" w:rsidP="00365763">
      <w:pPr>
        <w:jc w:val="both"/>
        <w:rPr>
          <w:rFonts w:ascii="EB Garamond" w:eastAsia="EB Garamond" w:hAnsi="EB Garamond" w:cs="EB Garamond"/>
        </w:rPr>
      </w:pPr>
    </w:p>
    <w:p w14:paraId="6C57DC4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I stayed here to meet </w:t>
      </w:r>
      <w:r w:rsidRPr="00365763">
        <w:rPr>
          <w:rFonts w:ascii="EB Garamond" w:eastAsia="EB Garamond" w:hAnsi="EB Garamond" w:cs="EB Garamond"/>
          <w:i/>
        </w:rPr>
        <w:t>Patricolo</w:t>
      </w:r>
      <w:r w:rsidRPr="00365763">
        <w:rPr>
          <w:rFonts w:ascii="EB Garamond" w:eastAsia="EB Garamond" w:hAnsi="EB Garamond" w:cs="EB Garamond"/>
        </w:rPr>
        <w:t xml:space="preserve"> in the morning. We went to the Luxor Temple, and spent the afternoon at Medinet Habu, and listened to the music in the evening. The Bohemian violinist here is very good. B.B. and Nicky got back at 11, tired but triumphant.</w:t>
      </w:r>
    </w:p>
    <w:p w14:paraId="01AB8FB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Guido,</w:t>
      </w:r>
      <w:del w:id="402" w:author="Ilaria Della Monica" w:date="2022-02-20T10:53:00Z">
        <w:r w:rsidRPr="00365763" w:rsidDel="00F6340B">
          <w:rPr>
            <w:rFonts w:ascii="EB Garamond" w:eastAsia="EB Garamond" w:hAnsi="EB Garamond" w:cs="EB Garamond"/>
            <w:vertAlign w:val="superscript"/>
          </w:rPr>
          <w:footnoteReference w:id="130"/>
        </w:r>
      </w:del>
      <w:r w:rsidRPr="00365763">
        <w:rPr>
          <w:rFonts w:ascii="EB Garamond" w:eastAsia="EB Garamond" w:hAnsi="EB Garamond" w:cs="EB Garamond"/>
        </w:rPr>
        <w:t xml:space="preserve"> Mrs. Ross,</w:t>
      </w:r>
      <w:del w:id="405" w:author="Ilaria Della Monica" w:date="2022-02-20T10:53:00Z">
        <w:r w:rsidRPr="00365763" w:rsidDel="00F6340B">
          <w:rPr>
            <w:rFonts w:ascii="EB Garamond" w:eastAsia="EB Garamond" w:hAnsi="EB Garamond" w:cs="EB Garamond"/>
            <w:vertAlign w:val="superscript"/>
          </w:rPr>
          <w:footnoteReference w:id="131"/>
        </w:r>
      </w:del>
      <w:r w:rsidRPr="00365763">
        <w:rPr>
          <w:rFonts w:ascii="EB Garamond" w:eastAsia="EB Garamond" w:hAnsi="EB Garamond" w:cs="EB Garamond"/>
        </w:rPr>
        <w:t xml:space="preserve"> Geoffrey,</w:t>
      </w:r>
      <w:del w:id="408" w:author="Ilaria Della Monica" w:date="2022-02-20T10:53:00Z">
        <w:r w:rsidRPr="00365763" w:rsidDel="00F6340B">
          <w:rPr>
            <w:rFonts w:ascii="EB Garamond" w:eastAsia="EB Garamond" w:hAnsi="EB Garamond" w:cs="EB Garamond"/>
            <w:vertAlign w:val="superscript"/>
          </w:rPr>
          <w:footnoteReference w:id="132"/>
        </w:r>
      </w:del>
      <w:r w:rsidRPr="00365763">
        <w:rPr>
          <w:rFonts w:ascii="EB Garamond" w:eastAsia="EB Garamond" w:hAnsi="EB Garamond" w:cs="EB Garamond"/>
        </w:rPr>
        <w:t xml:space="preserve"> </w:t>
      </w:r>
      <w:r w:rsidRPr="00365763">
        <w:rPr>
          <w:rFonts w:ascii="EB Garamond" w:eastAsia="EB Garamond" w:hAnsi="EB Garamond" w:cs="EB Garamond"/>
          <w:u w:val="single"/>
        </w:rPr>
        <w:t>Ammannati</w:t>
      </w:r>
      <w:r w:rsidRPr="00365763">
        <w:rPr>
          <w:rFonts w:ascii="EB Garamond" w:eastAsia="EB Garamond" w:hAnsi="EB Garamond" w:cs="EB Garamond"/>
        </w:rPr>
        <w:t xml:space="preserve"> etc.</w:t>
      </w:r>
    </w:p>
    <w:p w14:paraId="2DB5A1EC" w14:textId="77777777" w:rsidR="00365763" w:rsidRPr="00365763" w:rsidRDefault="00365763" w:rsidP="00365763">
      <w:pPr>
        <w:jc w:val="both"/>
        <w:rPr>
          <w:rFonts w:ascii="EB Garamond" w:eastAsia="EB Garamond" w:hAnsi="EB Garamond" w:cs="EB Garamond"/>
        </w:rPr>
      </w:pPr>
    </w:p>
    <w:p w14:paraId="2C119BE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[076] Tuesday, February 21, 1922</w:t>
      </w:r>
    </w:p>
    <w:p w14:paraId="3A979EA0"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Luxor</w:t>
      </w:r>
    </w:p>
    <w:p w14:paraId="65AD3D8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Patricolo</w:t>
      </w:r>
    </w:p>
    <w:p w14:paraId="421F8432" w14:textId="77777777" w:rsidR="00365763" w:rsidRPr="00365763" w:rsidRDefault="00365763" w:rsidP="00365763">
      <w:pPr>
        <w:jc w:val="right"/>
        <w:rPr>
          <w:rFonts w:ascii="EB Garamond" w:eastAsia="EB Garamond" w:hAnsi="EB Garamond" w:cs="EB Garamond"/>
        </w:rPr>
      </w:pPr>
    </w:p>
    <w:p w14:paraId="4E1F458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BB </w:t>
      </w:r>
    </w:p>
    <w:p w14:paraId="20BC5F29"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 xml:space="preserve">To the </w:t>
      </w:r>
      <w:r w:rsidRPr="00365763">
        <w:rPr>
          <w:rFonts w:ascii="EB Garamond" w:eastAsia="EB Garamond" w:hAnsi="EB Garamond" w:cs="EB Garamond"/>
          <w:i/>
        </w:rPr>
        <w:t>Luxor Temple</w:t>
      </w:r>
      <w:r w:rsidRPr="00365763">
        <w:rPr>
          <w:rFonts w:ascii="EB Garamond" w:eastAsia="EB Garamond" w:hAnsi="EB Garamond" w:cs="EB Garamond"/>
        </w:rPr>
        <w:t xml:space="preserve"> with the French diggers </w:t>
      </w:r>
      <w:r w:rsidRPr="00365763">
        <w:rPr>
          <w:rFonts w:ascii="EB Garamond" w:eastAsia="EB Garamond" w:hAnsi="EB Garamond" w:cs="EB Garamond"/>
          <w:i/>
        </w:rPr>
        <w:t>MM. Kuentz and Bruyère</w:t>
      </w:r>
      <w:r w:rsidRPr="00365763">
        <w:rPr>
          <w:rFonts w:ascii="EB Garamond" w:eastAsia="EB Garamond" w:hAnsi="EB Garamond" w:cs="EB Garamond"/>
        </w:rPr>
        <w:t xml:space="preserve"> and </w:t>
      </w:r>
      <w:r w:rsidRPr="00365763">
        <w:rPr>
          <w:rFonts w:ascii="EB Garamond" w:eastAsia="EB Garamond" w:hAnsi="EB Garamond" w:cs="EB Garamond"/>
          <w:i/>
        </w:rPr>
        <w:t>Patricolo</w:t>
      </w:r>
      <w:r w:rsidRPr="00365763">
        <w:rPr>
          <w:rFonts w:ascii="EB Garamond" w:eastAsia="EB Garamond" w:hAnsi="EB Garamond" w:cs="EB Garamond"/>
        </w:rPr>
        <w:t xml:space="preserve"> in the morning and with the same to </w:t>
      </w:r>
      <w:r w:rsidRPr="00365763">
        <w:rPr>
          <w:rFonts w:ascii="EB Garamond" w:eastAsia="EB Garamond" w:hAnsi="EB Garamond" w:cs="EB Garamond"/>
          <w:i/>
        </w:rPr>
        <w:t>Karnac</w:t>
      </w:r>
      <w:r w:rsidRPr="00365763">
        <w:rPr>
          <w:rFonts w:ascii="EB Garamond" w:eastAsia="EB Garamond" w:hAnsi="EB Garamond" w:cs="EB Garamond"/>
        </w:rPr>
        <w:t xml:space="preserve"> for the whole afternoon. Nicky and I went to the </w:t>
      </w:r>
      <w:r w:rsidRPr="00365763">
        <w:rPr>
          <w:rFonts w:ascii="EB Garamond" w:eastAsia="EB Garamond" w:hAnsi="EB Garamond" w:cs="EB Garamond"/>
          <w:i/>
        </w:rPr>
        <w:t>Fair</w:t>
      </w:r>
      <w:r w:rsidRPr="00365763">
        <w:rPr>
          <w:rFonts w:ascii="EB Garamond" w:eastAsia="EB Garamond" w:hAnsi="EB Garamond" w:cs="EB Garamond"/>
        </w:rPr>
        <w:t>, but it was crowded, noisy, hot and dusty, and there wasn’t much to see, except shouting Arabs and camels and donkeys.</w:t>
      </w:r>
    </w:p>
    <w:p w14:paraId="759B640F"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In the evening we talked with Miss Franklin, a sculptress, her cousin the young Samuel (son of the Commissioner for Palestine</w:t>
      </w:r>
      <w:del w:id="411" w:author="Ilaria Della Monica" w:date="2022-02-20T10:53:00Z">
        <w:r w:rsidRPr="00365763" w:rsidDel="00F6340B">
          <w:rPr>
            <w:rFonts w:ascii="EB Garamond" w:eastAsia="EB Garamond" w:hAnsi="EB Garamond" w:cs="EB Garamond"/>
            <w:vertAlign w:val="superscript"/>
          </w:rPr>
          <w:footnoteReference w:id="133"/>
        </w:r>
      </w:del>
      <w:r w:rsidRPr="00365763">
        <w:rPr>
          <w:rFonts w:ascii="EB Garamond" w:eastAsia="EB Garamond" w:hAnsi="EB Garamond" w:cs="EB Garamond"/>
        </w:rPr>
        <w:t>) who is going up to Balliol</w:t>
      </w:r>
      <w:del w:id="414" w:author="Ilaria Della Monica" w:date="2022-02-20T10:53:00Z">
        <w:r w:rsidRPr="00365763" w:rsidDel="00F6340B">
          <w:rPr>
            <w:rFonts w:ascii="EB Garamond" w:eastAsia="EB Garamond" w:hAnsi="EB Garamond" w:cs="EB Garamond"/>
            <w:vertAlign w:val="superscript"/>
          </w:rPr>
          <w:footnoteReference w:id="134"/>
        </w:r>
      </w:del>
      <w:r w:rsidRPr="00365763">
        <w:rPr>
          <w:rFonts w:ascii="EB Garamond" w:eastAsia="EB Garamond" w:hAnsi="EB Garamond" w:cs="EB Garamond"/>
        </w:rPr>
        <w:t xml:space="preserve"> next term. He reminded me acutely of Bertie when he was young.</w:t>
      </w:r>
      <w:del w:id="417" w:author="Ilaria Della Monica" w:date="2022-02-20T10:53:00Z">
        <w:r w:rsidRPr="00365763" w:rsidDel="00F6340B">
          <w:rPr>
            <w:rFonts w:ascii="EB Garamond" w:eastAsia="EB Garamond" w:hAnsi="EB Garamond" w:cs="EB Garamond"/>
            <w:vertAlign w:val="superscript"/>
          </w:rPr>
          <w:footnoteReference w:id="135"/>
        </w:r>
      </w:del>
    </w:p>
    <w:p w14:paraId="655A8E2E" w14:textId="77777777" w:rsidR="00365763" w:rsidRPr="00365763" w:rsidRDefault="00365763" w:rsidP="00365763">
      <w:pPr>
        <w:ind w:firstLine="720"/>
        <w:jc w:val="both"/>
        <w:rPr>
          <w:rFonts w:ascii="EB Garamond" w:eastAsia="EB Garamond" w:hAnsi="EB Garamond" w:cs="EB Garamond"/>
        </w:rPr>
      </w:pPr>
    </w:p>
    <w:p w14:paraId="5E0D68E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[077] Wednesday, February 22, 1922</w:t>
      </w:r>
    </w:p>
    <w:p w14:paraId="437F53B8" w14:textId="77777777" w:rsidR="00365763" w:rsidRPr="00365763" w:rsidRDefault="00365763" w:rsidP="00365763">
      <w:pPr>
        <w:jc w:val="both"/>
        <w:rPr>
          <w:rFonts w:ascii="EB Garamond" w:eastAsia="EB Garamond" w:hAnsi="EB Garamond" w:cs="EB Garamond"/>
        </w:rPr>
      </w:pPr>
    </w:p>
    <w:p w14:paraId="06BB8AD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All day at the </w:t>
      </w:r>
      <w:r w:rsidRPr="00365763">
        <w:rPr>
          <w:rFonts w:ascii="EB Garamond" w:eastAsia="EB Garamond" w:hAnsi="EB Garamond" w:cs="EB Garamond"/>
          <w:i/>
        </w:rPr>
        <w:t>Tombs of the Nobles</w:t>
      </w:r>
      <w:r w:rsidRPr="00365763">
        <w:rPr>
          <w:rFonts w:ascii="EB Garamond" w:eastAsia="EB Garamond" w:hAnsi="EB Garamond" w:cs="EB Garamond"/>
        </w:rPr>
        <w:t xml:space="preserve"> with Patricolo, and </w:t>
      </w:r>
      <w:r w:rsidRPr="00365763">
        <w:rPr>
          <w:rFonts w:ascii="EB Garamond" w:eastAsia="EB Garamond" w:hAnsi="EB Garamond" w:cs="EB Garamond"/>
          <w:strike/>
        </w:rPr>
        <w:t>tea with nice</w:t>
      </w:r>
      <w:r w:rsidRPr="00365763">
        <w:rPr>
          <w:rFonts w:ascii="EB Garamond" w:eastAsia="EB Garamond" w:hAnsi="EB Garamond" w:cs="EB Garamond"/>
        </w:rPr>
        <w:t xml:space="preserve"> lunch at the Ramasseum. Tea with nice, simple Mr. and Mrs. Davies at the English Rest House. She copies the tomb paintings. Their view is lovely.</w:t>
      </w:r>
      <w:del w:id="420" w:author="Ilaria Della Monica" w:date="2022-02-20T10:53:00Z">
        <w:r w:rsidRPr="00365763" w:rsidDel="00F6340B">
          <w:rPr>
            <w:rFonts w:ascii="EB Garamond" w:eastAsia="EB Garamond" w:hAnsi="EB Garamond" w:cs="EB Garamond"/>
            <w:vertAlign w:val="superscript"/>
          </w:rPr>
          <w:footnoteReference w:id="136"/>
        </w:r>
      </w:del>
    </w:p>
    <w:p w14:paraId="63CA418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Two Amenho</w:t>
      </w:r>
      <w:r w:rsidRPr="00365763">
        <w:rPr>
          <w:rFonts w:ascii="EB Garamond" w:eastAsia="EB Garamond" w:hAnsi="EB Garamond" w:cs="EB Garamond"/>
          <w:strike/>
        </w:rPr>
        <w:t>p</w:t>
      </w:r>
      <w:r w:rsidRPr="00365763">
        <w:rPr>
          <w:rFonts w:ascii="EB Garamond" w:eastAsia="EB Garamond" w:hAnsi="EB Garamond" w:cs="EB Garamond"/>
        </w:rPr>
        <w:t>tep tombs, sculptured (56 and 52 I think) are really beautiful,</w:t>
      </w:r>
      <w:del w:id="423" w:author="Ilaria Della Monica" w:date="2022-02-20T10:53:00Z">
        <w:r w:rsidRPr="00365763" w:rsidDel="00F6340B">
          <w:rPr>
            <w:rFonts w:ascii="EB Garamond" w:eastAsia="EB Garamond" w:hAnsi="EB Garamond" w:cs="EB Garamond"/>
            <w:vertAlign w:val="superscript"/>
          </w:rPr>
          <w:footnoteReference w:id="137"/>
        </w:r>
      </w:del>
      <w:r w:rsidRPr="00365763">
        <w:rPr>
          <w:rFonts w:ascii="EB Garamond" w:eastAsia="EB Garamond" w:hAnsi="EB Garamond" w:cs="EB Garamond"/>
        </w:rPr>
        <w:t xml:space="preserve"> ranging in quality from Desiderio</w:t>
      </w:r>
      <w:del w:id="426" w:author="Ilaria Della Monica" w:date="2022-02-20T10:53:00Z">
        <w:r w:rsidRPr="00365763" w:rsidDel="00F6340B">
          <w:rPr>
            <w:rFonts w:ascii="EB Garamond" w:eastAsia="EB Garamond" w:hAnsi="EB Garamond" w:cs="EB Garamond"/>
            <w:vertAlign w:val="superscript"/>
          </w:rPr>
          <w:footnoteReference w:id="138"/>
        </w:r>
      </w:del>
      <w:r w:rsidRPr="00365763">
        <w:rPr>
          <w:rFonts w:ascii="EB Garamond" w:eastAsia="EB Garamond" w:hAnsi="EB Garamond" w:cs="EB Garamond"/>
        </w:rPr>
        <w:t xml:space="preserve"> to Agostino da Duccio.</w:t>
      </w:r>
      <w:del w:id="429" w:author="Ilaria Della Monica" w:date="2022-02-20T10:53:00Z">
        <w:r w:rsidRPr="00365763" w:rsidDel="00F6340B">
          <w:rPr>
            <w:rFonts w:ascii="EB Garamond" w:eastAsia="EB Garamond" w:hAnsi="EB Garamond" w:cs="EB Garamond"/>
            <w:vertAlign w:val="superscript"/>
          </w:rPr>
          <w:footnoteReference w:id="139"/>
        </w:r>
      </w:del>
    </w:p>
    <w:p w14:paraId="613FE52D" w14:textId="77777777" w:rsidR="00365763" w:rsidRPr="00365763" w:rsidRDefault="00365763" w:rsidP="00365763">
      <w:pPr>
        <w:jc w:val="both"/>
        <w:rPr>
          <w:rFonts w:ascii="EB Garamond" w:eastAsia="EB Garamond" w:hAnsi="EB Garamond" w:cs="EB Garamond"/>
        </w:rPr>
      </w:pPr>
    </w:p>
    <w:p w14:paraId="6B47DE1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B.B. says he has in regard to mastering Egyptian Art, all the coquetry of a woman </w:t>
      </w:r>
      <w:r w:rsidRPr="00365763">
        <w:rPr>
          <w:rFonts w:ascii="EB Garamond" w:eastAsia="EB Garamond" w:hAnsi="EB Garamond" w:cs="EB Garamond"/>
          <w:i/>
        </w:rPr>
        <w:t>sur le retour</w:t>
      </w:r>
      <w:r w:rsidRPr="00365763">
        <w:rPr>
          <w:rFonts w:ascii="EB Garamond" w:eastAsia="EB Garamond" w:hAnsi="EB Garamond" w:cs="EB Garamond"/>
        </w:rPr>
        <w:t xml:space="preserve"> who tries to “keep young.” But Anno Domini is too much for him. Nicky remembers a thousand details that he forgets as soon as he is obliged to turn his reluctant back upon them.</w:t>
      </w:r>
    </w:p>
    <w:p w14:paraId="3F200407" w14:textId="77777777" w:rsidR="00365763" w:rsidRPr="00365763" w:rsidRDefault="00365763" w:rsidP="00365763">
      <w:pPr>
        <w:jc w:val="both"/>
        <w:rPr>
          <w:rFonts w:ascii="EB Garamond" w:eastAsia="EB Garamond" w:hAnsi="EB Garamond" w:cs="EB Garamond"/>
        </w:rPr>
      </w:pPr>
    </w:p>
    <w:p w14:paraId="4A475B2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[078] Thursday, February 23, 1922</w:t>
      </w:r>
    </w:p>
    <w:p w14:paraId="2E7FF1F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Luxor</w:t>
      </w:r>
    </w:p>
    <w:p w14:paraId="7D7300B9"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Patricolo</w:t>
      </w:r>
    </w:p>
    <w:p w14:paraId="3FEFB18B" w14:textId="77777777" w:rsidR="00365763" w:rsidRPr="00365763" w:rsidRDefault="00365763" w:rsidP="00365763">
      <w:pPr>
        <w:jc w:val="right"/>
        <w:rPr>
          <w:rFonts w:ascii="EB Garamond" w:eastAsia="EB Garamond" w:hAnsi="EB Garamond" w:cs="EB Garamond"/>
        </w:rPr>
      </w:pPr>
    </w:p>
    <w:p w14:paraId="697AF08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Karnac (B.B. and Nicky) Patricolo at Esneh [</w:t>
      </w:r>
      <w:r w:rsidRPr="00365763">
        <w:rPr>
          <w:rFonts w:ascii="EB Garamond" w:eastAsia="EB Garamond" w:hAnsi="EB Garamond" w:cs="EB Garamond"/>
          <w:i/>
        </w:rPr>
        <w:t>sic</w:t>
      </w:r>
      <w:r w:rsidRPr="00365763">
        <w:rPr>
          <w:rFonts w:ascii="EB Garamond" w:eastAsia="EB Garamond" w:hAnsi="EB Garamond" w:cs="EB Garamond"/>
        </w:rPr>
        <w:t>].</w:t>
      </w:r>
    </w:p>
    <w:p w14:paraId="2C6AF68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Excursion to Medamut,</w:t>
      </w:r>
      <w:del w:id="432" w:author="Ilaria Della Monica" w:date="2022-02-20T10:53:00Z">
        <w:r w:rsidRPr="00365763" w:rsidDel="00F6340B">
          <w:rPr>
            <w:rFonts w:ascii="EB Garamond" w:eastAsia="EB Garamond" w:hAnsi="EB Garamond" w:cs="EB Garamond"/>
            <w:vertAlign w:val="superscript"/>
          </w:rPr>
          <w:footnoteReference w:id="140"/>
        </w:r>
      </w:del>
      <w:r w:rsidRPr="00365763">
        <w:rPr>
          <w:rFonts w:ascii="EB Garamond" w:eastAsia="EB Garamond" w:hAnsi="EB Garamond" w:cs="EB Garamond"/>
        </w:rPr>
        <w:t xml:space="preserve"> across the cultivation. It was very beautiful, but too far for my legs, which got the cramp, and I tumbled off, and they sent a carriage for me.</w:t>
      </w:r>
    </w:p>
    <w:p w14:paraId="1E80D12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I could not sleep </w:t>
      </w:r>
      <w:r w:rsidRPr="00365763">
        <w:rPr>
          <w:rFonts w:ascii="EB Garamond" w:eastAsia="EB Garamond" w:hAnsi="EB Garamond" w:cs="EB Garamond"/>
          <w:u w:val="single"/>
        </w:rPr>
        <w:t>from</w:t>
      </w:r>
      <w:r w:rsidRPr="00365763">
        <w:rPr>
          <w:rFonts w:ascii="EB Garamond" w:eastAsia="EB Garamond" w:hAnsi="EB Garamond" w:cs="EB Garamond"/>
        </w:rPr>
        <w:t xml:space="preserve"> the pain.</w:t>
      </w:r>
    </w:p>
    <w:p w14:paraId="4EE4371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2421F4C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Ray.</w:t>
      </w:r>
    </w:p>
    <w:p w14:paraId="45B8291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centered lower on the page is a picture of Mary among Egyptian ruins</w:t>
      </w:r>
      <w:r w:rsidRPr="00365763">
        <w:rPr>
          <w:rFonts w:ascii="EB Garamond" w:eastAsia="EB Garamond" w:hAnsi="EB Garamond" w:cs="EB Garamond"/>
        </w:rPr>
        <w:t>}</w:t>
      </w:r>
    </w:p>
    <w:p w14:paraId="450D5D67" w14:textId="77777777" w:rsidR="00365763" w:rsidRPr="00365763" w:rsidRDefault="00365763" w:rsidP="00365763">
      <w:pPr>
        <w:jc w:val="center"/>
        <w:rPr>
          <w:rFonts w:ascii="EB Garamond" w:eastAsia="EB Garamond" w:hAnsi="EB Garamond" w:cs="EB Garamond"/>
        </w:rPr>
      </w:pPr>
    </w:p>
    <w:p w14:paraId="2CC5108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[079] Friday, February 24, 1922</w:t>
      </w:r>
    </w:p>
    <w:p w14:paraId="1F1822A0"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Furness</w:t>
      </w:r>
    </w:p>
    <w:p w14:paraId="7BF51935" w14:textId="77777777" w:rsidR="00365763" w:rsidRPr="00365763" w:rsidRDefault="00365763" w:rsidP="00365763">
      <w:pPr>
        <w:rPr>
          <w:rFonts w:ascii="EB Garamond" w:eastAsia="EB Garamond" w:hAnsi="EB Garamond" w:cs="EB Garamond"/>
        </w:rPr>
      </w:pPr>
    </w:p>
    <w:p w14:paraId="04D4F23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 Robin Furness arrived at 7.45.</w:t>
      </w:r>
      <w:del w:id="435" w:author="Ilaria Della Monica" w:date="2022-02-20T10:53:00Z">
        <w:r w:rsidRPr="00365763" w:rsidDel="00F6340B">
          <w:rPr>
            <w:rFonts w:ascii="EB Garamond" w:eastAsia="EB Garamond" w:hAnsi="EB Garamond" w:cs="EB Garamond"/>
            <w:vertAlign w:val="superscript"/>
          </w:rPr>
          <w:footnoteReference w:id="141"/>
        </w:r>
      </w:del>
      <w:r w:rsidRPr="00365763">
        <w:rPr>
          <w:rFonts w:ascii="EB Garamond" w:eastAsia="EB Garamond" w:hAnsi="EB Garamond" w:cs="EB Garamond"/>
        </w:rPr>
        <w:t xml:space="preserve"> I met him.</w:t>
      </w:r>
    </w:p>
    <w:p w14:paraId="785D6B2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Luxor in morning. </w:t>
      </w:r>
      <w:r w:rsidRPr="00365763">
        <w:rPr>
          <w:rFonts w:ascii="EB Garamond" w:eastAsia="EB Garamond" w:hAnsi="EB Garamond" w:cs="EB Garamond"/>
          <w:strike/>
        </w:rPr>
        <w:t>Karnac in</w:t>
      </w:r>
      <w:r w:rsidRPr="00365763">
        <w:rPr>
          <w:rFonts w:ascii="EB Garamond" w:eastAsia="EB Garamond" w:hAnsi="EB Garamond" w:cs="EB Garamond"/>
        </w:rPr>
        <w:t xml:space="preserve"> Tea at Medinet Habu and a glorious walk along the cliffs, coming down at the Cooks’ Rest House.</w:t>
      </w:r>
    </w:p>
    <w:p w14:paraId="32E5312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It was very tiring, and my legs hurt me so that I cried in the night. I did not sleep till 5.30: but I had a wonderful experience of </w:t>
      </w:r>
      <w:r w:rsidRPr="00365763">
        <w:rPr>
          <w:rFonts w:ascii="EB Garamond" w:eastAsia="EB Garamond" w:hAnsi="EB Garamond" w:cs="EB Garamond"/>
          <w:i/>
        </w:rPr>
        <w:t>entering into</w:t>
      </w:r>
      <w:r w:rsidRPr="00365763">
        <w:rPr>
          <w:rFonts w:ascii="EB Garamond" w:eastAsia="EB Garamond" w:hAnsi="EB Garamond" w:cs="EB Garamond"/>
        </w:rPr>
        <w:t xml:space="preserve"> the visual world of Egyptian art. It was like </w:t>
      </w:r>
      <w:r w:rsidRPr="00365763">
        <w:rPr>
          <w:rFonts w:ascii="EB Garamond" w:eastAsia="EB Garamond" w:hAnsi="EB Garamond" w:cs="EB Garamond"/>
          <w:i/>
        </w:rPr>
        <w:t>suddenly being able to read</w:t>
      </w:r>
      <w:r w:rsidRPr="00365763">
        <w:rPr>
          <w:rFonts w:ascii="EB Garamond" w:eastAsia="EB Garamond" w:hAnsi="EB Garamond" w:cs="EB Garamond"/>
        </w:rPr>
        <w:t xml:space="preserve"> a language at whose unfamiliar alphabet you had been staring for months.</w:t>
      </w:r>
    </w:p>
    <w:p w14:paraId="1D9A970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In the case of Egyptian art, our standards don’t apply any more than our “Golden Urn” standards apply to Wordsworth. If he </w:t>
      </w:r>
      <w:r w:rsidRPr="00365763">
        <w:rPr>
          <w:rFonts w:ascii="EB Garamond" w:eastAsia="EB Garamond" w:hAnsi="EB Garamond" w:cs="EB Garamond"/>
          <w:strike/>
        </w:rPr>
        <w:t>wa</w:t>
      </w:r>
      <w:r w:rsidRPr="00365763">
        <w:rPr>
          <w:rFonts w:ascii="EB Garamond" w:eastAsia="EB Garamond" w:hAnsi="EB Garamond" w:cs="EB Garamond"/>
        </w:rPr>
        <w:t>isn’t pure poetry, he is quite as great in another way. It is days since we sniffed at the “execution”.</w:t>
      </w:r>
      <w:del w:id="438" w:author="Ilaria Della Monica" w:date="2022-02-20T10:53:00Z">
        <w:r w:rsidRPr="00365763" w:rsidDel="00F6340B">
          <w:rPr>
            <w:rFonts w:ascii="EB Garamond" w:eastAsia="EB Garamond" w:hAnsi="EB Garamond" w:cs="EB Garamond"/>
            <w:vertAlign w:val="superscript"/>
          </w:rPr>
          <w:footnoteReference w:id="142"/>
        </w:r>
      </w:del>
    </w:p>
    <w:p w14:paraId="4EA0D1CA" w14:textId="77777777" w:rsidR="00365763" w:rsidRPr="00365763" w:rsidRDefault="00365763" w:rsidP="00365763">
      <w:pPr>
        <w:jc w:val="both"/>
        <w:rPr>
          <w:rFonts w:ascii="EB Garamond" w:eastAsia="EB Garamond" w:hAnsi="EB Garamond" w:cs="EB Garamond"/>
        </w:rPr>
      </w:pPr>
    </w:p>
    <w:p w14:paraId="0A9D21F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[080] Saturday, February 25, 1922</w:t>
      </w:r>
    </w:p>
    <w:p w14:paraId="492C52E0"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Luxor</w:t>
      </w:r>
    </w:p>
    <w:p w14:paraId="44742EE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Patricolo</w:t>
      </w:r>
    </w:p>
    <w:p w14:paraId="3838DB84" w14:textId="77777777" w:rsidR="00365763" w:rsidRPr="00365763" w:rsidRDefault="00365763" w:rsidP="00365763">
      <w:pPr>
        <w:jc w:val="right"/>
        <w:rPr>
          <w:rFonts w:ascii="EB Garamond" w:eastAsia="EB Garamond" w:hAnsi="EB Garamond" w:cs="EB Garamond"/>
        </w:rPr>
      </w:pPr>
    </w:p>
    <w:p w14:paraId="784A313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Karnac</w:t>
      </w:r>
      <w:r w:rsidRPr="00365763">
        <w:rPr>
          <w:rFonts w:ascii="EB Garamond" w:eastAsia="EB Garamond" w:hAnsi="EB Garamond" w:cs="EB Garamond"/>
        </w:rPr>
        <w:t xml:space="preserve"> in the morning: very hot but getting more interesting each time.</w:t>
      </w:r>
    </w:p>
    <w:p w14:paraId="514FECA4" w14:textId="77777777" w:rsidR="00365763" w:rsidRPr="00365763" w:rsidRDefault="00365763" w:rsidP="00365763">
      <w:pPr>
        <w:jc w:val="both"/>
        <w:rPr>
          <w:rFonts w:ascii="EB Garamond" w:eastAsia="EB Garamond" w:hAnsi="EB Garamond" w:cs="EB Garamond"/>
        </w:rPr>
      </w:pPr>
    </w:p>
    <w:p w14:paraId="0236369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Patricolo</w:t>
      </w:r>
      <w:r w:rsidRPr="00365763">
        <w:rPr>
          <w:rFonts w:ascii="EB Garamond" w:eastAsia="EB Garamond" w:hAnsi="EB Garamond" w:cs="EB Garamond"/>
        </w:rPr>
        <w:t xml:space="preserve"> left at 3. A very nice man.</w:t>
      </w:r>
    </w:p>
    <w:p w14:paraId="74D9A8C7" w14:textId="77777777" w:rsidR="00365763" w:rsidRPr="00365763" w:rsidRDefault="00365763" w:rsidP="00365763">
      <w:pPr>
        <w:jc w:val="both"/>
        <w:rPr>
          <w:rFonts w:ascii="EB Garamond" w:eastAsia="EB Garamond" w:hAnsi="EB Garamond" w:cs="EB Garamond"/>
        </w:rPr>
      </w:pPr>
    </w:p>
    <w:p w14:paraId="5D2CDDA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Dr.</w:t>
      </w:r>
      <w:r w:rsidRPr="00365763">
        <w:rPr>
          <w:rFonts w:ascii="EB Garamond" w:eastAsia="EB Garamond" w:hAnsi="EB Garamond" w:cs="EB Garamond"/>
        </w:rPr>
        <w:t xml:space="preserve"> </w:t>
      </w:r>
      <w:r w:rsidRPr="00365763">
        <w:rPr>
          <w:rFonts w:ascii="EB Garamond" w:eastAsia="EB Garamond" w:hAnsi="EB Garamond" w:cs="EB Garamond"/>
          <w:i/>
        </w:rPr>
        <w:t>Young</w:t>
      </w:r>
      <w:r w:rsidRPr="00365763">
        <w:rPr>
          <w:rFonts w:ascii="EB Garamond" w:eastAsia="EB Garamond" w:hAnsi="EB Garamond" w:cs="EB Garamond"/>
        </w:rPr>
        <w:t xml:space="preserve"> (Hugh) Logan’s Dr., arrived and in 5 minutes was drawing me pictures of Logan’s bladder, urethra and prostate, to illustrate </w:t>
      </w:r>
      <w:r w:rsidRPr="00365763">
        <w:rPr>
          <w:rFonts w:ascii="EB Garamond" w:eastAsia="EB Garamond" w:hAnsi="EB Garamond" w:cs="EB Garamond"/>
          <w:u w:val="single"/>
        </w:rPr>
        <w:t>the</w:t>
      </w:r>
      <w:r w:rsidRPr="00365763">
        <w:rPr>
          <w:rFonts w:ascii="EB Garamond" w:eastAsia="EB Garamond" w:hAnsi="EB Garamond" w:cs="EB Garamond"/>
        </w:rPr>
        <w:t xml:space="preserve"> operation he did on him at the Johns Hopkins.</w:t>
      </w:r>
    </w:p>
    <w:p w14:paraId="1D3FDD62" w14:textId="77777777" w:rsidR="00365763" w:rsidRPr="00365763" w:rsidRDefault="00365763" w:rsidP="00365763">
      <w:pPr>
        <w:jc w:val="both"/>
        <w:rPr>
          <w:rFonts w:ascii="EB Garamond" w:eastAsia="EB Garamond" w:hAnsi="EB Garamond" w:cs="EB Garamond"/>
        </w:rPr>
      </w:pPr>
    </w:p>
    <w:p w14:paraId="361CB54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Karnac</w:t>
      </w:r>
      <w:r w:rsidRPr="00365763">
        <w:rPr>
          <w:rFonts w:ascii="EB Garamond" w:eastAsia="EB Garamond" w:hAnsi="EB Garamond" w:cs="EB Garamond"/>
        </w:rPr>
        <w:t xml:space="preserve"> at sunset walking round on the wall, and riding back by the river.</w:t>
      </w:r>
    </w:p>
    <w:p w14:paraId="0663DD09" w14:textId="77777777" w:rsidR="00365763" w:rsidRPr="00365763" w:rsidRDefault="00365763" w:rsidP="00365763">
      <w:pPr>
        <w:jc w:val="both"/>
        <w:rPr>
          <w:rFonts w:ascii="EB Garamond" w:eastAsia="EB Garamond" w:hAnsi="EB Garamond" w:cs="EB Garamond"/>
        </w:rPr>
      </w:pPr>
    </w:p>
    <w:p w14:paraId="40234D2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[081] Sunday, February 26, 1922</w:t>
      </w:r>
    </w:p>
    <w:p w14:paraId="2552C0E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Furness</w:t>
      </w:r>
    </w:p>
    <w:p w14:paraId="72C05169" w14:textId="77777777" w:rsidR="00365763" w:rsidRPr="00365763" w:rsidRDefault="00365763" w:rsidP="00365763">
      <w:pPr>
        <w:jc w:val="both"/>
        <w:rPr>
          <w:rFonts w:ascii="EB Garamond" w:eastAsia="EB Garamond" w:hAnsi="EB Garamond" w:cs="EB Garamond"/>
        </w:rPr>
      </w:pPr>
    </w:p>
    <w:p w14:paraId="5700190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Went to the </w:t>
      </w:r>
      <w:r w:rsidRPr="00365763">
        <w:rPr>
          <w:rFonts w:ascii="EB Garamond" w:eastAsia="EB Garamond" w:hAnsi="EB Garamond" w:cs="EB Garamond"/>
          <w:i/>
        </w:rPr>
        <w:t>Tombs of the Nobles</w:t>
      </w:r>
      <w:r w:rsidRPr="00365763">
        <w:rPr>
          <w:rFonts w:ascii="EB Garamond" w:eastAsia="EB Garamond" w:hAnsi="EB Garamond" w:cs="EB Garamond"/>
        </w:rPr>
        <w:t xml:space="preserve"> in the morning with Mr. Davies. The first one he showed us had a remarkably fine painting of an Ibex, like a Pisanello.</w:t>
      </w:r>
      <w:del w:id="441" w:author="Ilaria Della Monica" w:date="2022-02-20T10:53:00Z">
        <w:r w:rsidRPr="00365763" w:rsidDel="00F6340B">
          <w:rPr>
            <w:rFonts w:ascii="EB Garamond" w:eastAsia="EB Garamond" w:hAnsi="EB Garamond" w:cs="EB Garamond"/>
            <w:vertAlign w:val="superscript"/>
          </w:rPr>
          <w:footnoteReference w:id="143"/>
        </w:r>
      </w:del>
      <w:r w:rsidRPr="00365763">
        <w:rPr>
          <w:rFonts w:ascii="EB Garamond" w:eastAsia="EB Garamond" w:hAnsi="EB Garamond" w:cs="EB Garamond"/>
        </w:rPr>
        <w:t xml:space="preserve"> Another tomb had the back ____ (¾) of a girl, the only instance.</w:t>
      </w:r>
    </w:p>
    <w:p w14:paraId="39CC694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Lunched with the Davies: such nice people.</w:t>
      </w:r>
    </w:p>
    <w:p w14:paraId="71EF6C75"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Heavy scirocco.</w:t>
      </w:r>
      <w:del w:id="445" w:author="Ilaria Della Monica" w:date="2022-02-20T10:53:00Z">
        <w:r w:rsidRPr="00365763" w:rsidDel="00F6340B">
          <w:rPr>
            <w:rFonts w:ascii="EB Garamond" w:eastAsia="EB Garamond" w:hAnsi="EB Garamond" w:cs="EB Garamond"/>
            <w:vertAlign w:val="superscript"/>
          </w:rPr>
          <w:footnoteReference w:id="144"/>
        </w:r>
      </w:del>
      <w:r w:rsidRPr="00365763">
        <w:rPr>
          <w:rFonts w:ascii="EB Garamond" w:eastAsia="EB Garamond" w:hAnsi="EB Garamond" w:cs="EB Garamond"/>
        </w:rPr>
        <w:t xml:space="preserve"> {</w:t>
      </w:r>
      <w:r w:rsidRPr="00365763">
        <w:rPr>
          <w:rFonts w:ascii="EB Garamond" w:eastAsia="EB Garamond" w:hAnsi="EB Garamond" w:cs="EB Garamond"/>
          <w:i/>
        </w:rPr>
        <w:t>lower on the page, beginning on this line and offset to the right, is a picture of Mary and an unidentified man</w:t>
      </w:r>
      <w:r w:rsidRPr="00365763">
        <w:rPr>
          <w:rFonts w:ascii="EB Garamond" w:eastAsia="EB Garamond" w:hAnsi="EB Garamond" w:cs="EB Garamond"/>
        </w:rPr>
        <w:t>}</w:t>
      </w:r>
    </w:p>
    <w:p w14:paraId="0920B008" w14:textId="77777777" w:rsidR="00365763" w:rsidRPr="00365763" w:rsidRDefault="00365763" w:rsidP="00365763">
      <w:pPr>
        <w:ind w:firstLine="720"/>
        <w:jc w:val="both"/>
        <w:rPr>
          <w:rFonts w:ascii="EB Garamond" w:eastAsia="EB Garamond" w:hAnsi="EB Garamond" w:cs="EB Garamond"/>
        </w:rPr>
      </w:pPr>
    </w:p>
    <w:p w14:paraId="460DC932"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Did not sleep until 4.</w:t>
      </w:r>
    </w:p>
    <w:p w14:paraId="19EC560A" w14:textId="77777777" w:rsidR="00365763" w:rsidRPr="00365763" w:rsidRDefault="00365763" w:rsidP="00365763">
      <w:pPr>
        <w:ind w:firstLine="720"/>
        <w:jc w:val="both"/>
        <w:rPr>
          <w:rFonts w:ascii="EB Garamond" w:eastAsia="EB Garamond" w:hAnsi="EB Garamond" w:cs="EB Garamond"/>
        </w:rPr>
      </w:pPr>
    </w:p>
    <w:p w14:paraId="1AAD6D1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 xml:space="preserve">[082] </w:t>
      </w:r>
      <w:r w:rsidRPr="00365763">
        <w:rPr>
          <w:rFonts w:ascii="EB Garamond" w:eastAsia="EB Garamond" w:hAnsi="EB Garamond" w:cs="EB Garamond"/>
          <w:strike/>
        </w:rPr>
        <w:t>Monday</w:t>
      </w:r>
      <w:r w:rsidRPr="00365763">
        <w:rPr>
          <w:rFonts w:ascii="EB Garamond" w:eastAsia="EB Garamond" w:hAnsi="EB Garamond" w:cs="EB Garamond"/>
        </w:rPr>
        <w:t xml:space="preserve">, February </w:t>
      </w:r>
      <w:r w:rsidRPr="00365763">
        <w:rPr>
          <w:rFonts w:ascii="EB Garamond" w:eastAsia="EB Garamond" w:hAnsi="EB Garamond" w:cs="EB Garamond"/>
          <w:strike/>
        </w:rPr>
        <w:t>27</w:t>
      </w:r>
      <w:r w:rsidRPr="00365763">
        <w:rPr>
          <w:rFonts w:ascii="EB Garamond" w:eastAsia="EB Garamond" w:hAnsi="EB Garamond" w:cs="EB Garamond"/>
        </w:rPr>
        <w:t>,1922 March 1</w:t>
      </w:r>
    </w:p>
    <w:p w14:paraId="0A3DD7D5"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Luxor</w:t>
      </w:r>
    </w:p>
    <w:p w14:paraId="018DB1C4" w14:textId="77777777" w:rsidR="00365763" w:rsidRPr="00365763" w:rsidRDefault="00365763" w:rsidP="00365763">
      <w:pPr>
        <w:jc w:val="right"/>
        <w:rPr>
          <w:rFonts w:ascii="EB Garamond" w:eastAsia="EB Garamond" w:hAnsi="EB Garamond" w:cs="EB Garamond"/>
        </w:rPr>
      </w:pPr>
    </w:p>
    <w:p w14:paraId="33E9663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_____ </w:t>
      </w:r>
      <w:r w:rsidRPr="00365763">
        <w:rPr>
          <w:rFonts w:ascii="EB Garamond" w:eastAsia="EB Garamond" w:hAnsi="EB Garamond" w:cs="EB Garamond"/>
          <w:strike/>
        </w:rPr>
        <w:t>29th</w:t>
      </w:r>
      <w:r w:rsidRPr="00365763">
        <w:rPr>
          <w:rFonts w:ascii="EB Garamond" w:eastAsia="EB Garamond" w:hAnsi="EB Garamond" w:cs="EB Garamond"/>
        </w:rPr>
        <w:t xml:space="preserve"> </w:t>
      </w:r>
      <w:r w:rsidRPr="00365763">
        <w:rPr>
          <w:rFonts w:ascii="EB Garamond" w:eastAsia="EB Garamond" w:hAnsi="EB Garamond" w:cs="EB Garamond"/>
          <w:u w:val="single"/>
        </w:rPr>
        <w:t>1st</w:t>
      </w:r>
      <w:r w:rsidRPr="00365763">
        <w:rPr>
          <w:rFonts w:ascii="EB Garamond" w:eastAsia="EB Garamond" w:hAnsi="EB Garamond" w:cs="EB Garamond"/>
        </w:rPr>
        <w:t xml:space="preserve"> which I wrote by mistake.</w:t>
      </w:r>
    </w:p>
    <w:p w14:paraId="1C027CA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26742A7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On the </w:t>
      </w:r>
      <w:r w:rsidRPr="00365763">
        <w:rPr>
          <w:rFonts w:ascii="EB Garamond" w:eastAsia="EB Garamond" w:hAnsi="EB Garamond" w:cs="EB Garamond"/>
          <w:u w:val="single"/>
        </w:rPr>
        <w:t>28th</w:t>
      </w:r>
      <w:r w:rsidRPr="00365763">
        <w:rPr>
          <w:rFonts w:ascii="EB Garamond" w:eastAsia="EB Garamond" w:hAnsi="EB Garamond" w:cs="EB Garamond"/>
        </w:rPr>
        <w:t xml:space="preserve"> Philomène de Levis-Mirepoix arrived.</w:t>
      </w:r>
      <w:del w:id="448" w:author="Ilaria Della Monica" w:date="2022-02-20T10:53:00Z">
        <w:r w:rsidRPr="00365763" w:rsidDel="00F6340B">
          <w:rPr>
            <w:rFonts w:ascii="EB Garamond" w:eastAsia="EB Garamond" w:hAnsi="EB Garamond" w:cs="EB Garamond"/>
            <w:vertAlign w:val="superscript"/>
          </w:rPr>
          <w:footnoteReference w:id="145"/>
        </w:r>
      </w:del>
      <w:r w:rsidRPr="00365763">
        <w:rPr>
          <w:rFonts w:ascii="EB Garamond" w:eastAsia="EB Garamond" w:hAnsi="EB Garamond" w:cs="EB Garamond"/>
        </w:rPr>
        <w:t xml:space="preserve"> I met her in the morning.</w:t>
      </w:r>
    </w:p>
    <w:p w14:paraId="518E87C9" w14:textId="77777777" w:rsidR="00365763" w:rsidRPr="00365763" w:rsidRDefault="00365763" w:rsidP="00365763">
      <w:pPr>
        <w:jc w:val="both"/>
        <w:rPr>
          <w:rFonts w:ascii="EB Garamond" w:eastAsia="EB Garamond" w:hAnsi="EB Garamond" w:cs="EB Garamond"/>
        </w:rPr>
      </w:pPr>
    </w:p>
    <w:p w14:paraId="63FC1D1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Went to the Luxor Temple in morning and Medinet Habu for tea and saw </w:t>
      </w:r>
      <w:r w:rsidRPr="00365763">
        <w:rPr>
          <w:rFonts w:ascii="EB Garamond" w:eastAsia="EB Garamond" w:hAnsi="EB Garamond" w:cs="EB Garamond"/>
          <w:i/>
        </w:rPr>
        <w:t>Tomb of Ramose</w:t>
      </w:r>
      <w:r w:rsidRPr="00365763">
        <w:rPr>
          <w:rFonts w:ascii="EB Garamond" w:eastAsia="EB Garamond" w:hAnsi="EB Garamond" w:cs="EB Garamond"/>
        </w:rPr>
        <w:t xml:space="preserve"> [</w:t>
      </w:r>
      <w:r w:rsidRPr="00365763">
        <w:rPr>
          <w:rFonts w:ascii="EB Garamond" w:eastAsia="EB Garamond" w:hAnsi="EB Garamond" w:cs="EB Garamond"/>
          <w:i/>
        </w:rPr>
        <w:t>sic</w:t>
      </w:r>
      <w:r w:rsidRPr="00365763">
        <w:rPr>
          <w:rFonts w:ascii="EB Garamond" w:eastAsia="EB Garamond" w:hAnsi="EB Garamond" w:cs="EB Garamond"/>
        </w:rPr>
        <w:t>],</w:t>
      </w:r>
      <w:del w:id="451" w:author="Ilaria Della Monica" w:date="2022-02-20T10:53:00Z">
        <w:r w:rsidRPr="00365763" w:rsidDel="00F6340B">
          <w:rPr>
            <w:rFonts w:ascii="EB Garamond" w:eastAsia="EB Garamond" w:hAnsi="EB Garamond" w:cs="EB Garamond"/>
            <w:vertAlign w:val="superscript"/>
          </w:rPr>
          <w:footnoteReference w:id="146"/>
        </w:r>
      </w:del>
      <w:r w:rsidRPr="00365763">
        <w:rPr>
          <w:rFonts w:ascii="EB Garamond" w:eastAsia="EB Garamond" w:hAnsi="EB Garamond" w:cs="EB Garamond"/>
        </w:rPr>
        <w:t xml:space="preserve"> perhaps the very finest of all except Sakkara, and on a grander scale than those.</w:t>
      </w:r>
    </w:p>
    <w:p w14:paraId="59F4250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Had tea with Winlocks.</w:t>
      </w:r>
    </w:p>
    <w:p w14:paraId="063DC0E3" w14:textId="77777777" w:rsidR="00365763" w:rsidRPr="00365763" w:rsidRDefault="00365763" w:rsidP="00365763">
      <w:pPr>
        <w:jc w:val="both"/>
        <w:rPr>
          <w:rFonts w:ascii="EB Garamond" w:eastAsia="EB Garamond" w:hAnsi="EB Garamond" w:cs="EB Garamond"/>
        </w:rPr>
      </w:pPr>
    </w:p>
    <w:p w14:paraId="0A1D663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[083] Tuesday, February 28, 1922</w:t>
      </w:r>
    </w:p>
    <w:p w14:paraId="24E5E8E0" w14:textId="77777777" w:rsidR="00365763" w:rsidRPr="00365763" w:rsidRDefault="00365763" w:rsidP="00365763">
      <w:pPr>
        <w:jc w:val="center"/>
        <w:rPr>
          <w:rFonts w:ascii="EB Garamond" w:eastAsia="EB Garamond" w:hAnsi="EB Garamond" w:cs="EB Garamond"/>
        </w:rPr>
      </w:pPr>
    </w:p>
    <w:p w14:paraId="23239E03" w14:textId="77777777" w:rsidR="00365763" w:rsidRPr="00365763" w:rsidRDefault="00365763" w:rsidP="00365763">
      <w:pPr>
        <w:jc w:val="both"/>
        <w:rPr>
          <w:rFonts w:ascii="EB Garamond" w:eastAsia="EB Garamond" w:hAnsi="EB Garamond" w:cs="EB Garamond"/>
          <w:strike/>
        </w:rPr>
      </w:pPr>
      <w:r w:rsidRPr="00365763">
        <w:rPr>
          <w:rFonts w:ascii="EB Garamond" w:eastAsia="EB Garamond" w:hAnsi="EB Garamond" w:cs="EB Garamond"/>
        </w:rPr>
        <w:tab/>
      </w:r>
      <w:r w:rsidRPr="00365763">
        <w:rPr>
          <w:rFonts w:ascii="EB Garamond" w:eastAsia="EB Garamond" w:hAnsi="EB Garamond" w:cs="EB Garamond"/>
          <w:strike/>
        </w:rPr>
        <w:t>Philomène de Levis-Mirepoix arrived in the</w:t>
      </w:r>
    </w:p>
    <w:p w14:paraId="28719B4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Breakfasted</w:t>
      </w:r>
      <w:r w:rsidRPr="00365763">
        <w:rPr>
          <w:rFonts w:ascii="EB Garamond" w:eastAsia="EB Garamond" w:hAnsi="EB Garamond" w:cs="EB Garamond"/>
        </w:rPr>
        <w:t xml:space="preserve"> at Der el Bahari and enjoyed it. But when we sat in the garden talking with our guest, Howard Carter, B.B. and I positively </w:t>
      </w:r>
      <w:r w:rsidRPr="00365763">
        <w:rPr>
          <w:rFonts w:ascii="EB Garamond" w:eastAsia="EB Garamond" w:hAnsi="EB Garamond" w:cs="EB Garamond"/>
          <w:u w:val="single"/>
        </w:rPr>
        <w:t>died</w:t>
      </w:r>
      <w:r w:rsidRPr="00365763">
        <w:rPr>
          <w:rFonts w:ascii="EB Garamond" w:eastAsia="EB Garamond" w:hAnsi="EB Garamond" w:cs="EB Garamond"/>
        </w:rPr>
        <w:t xml:space="preserve"> of sleepiness.</w:t>
      </w:r>
    </w:p>
    <w:p w14:paraId="295DCF00" w14:textId="77777777" w:rsidR="00365763" w:rsidRPr="00365763" w:rsidRDefault="00365763" w:rsidP="00365763">
      <w:pPr>
        <w:jc w:val="both"/>
        <w:rPr>
          <w:rFonts w:ascii="EB Garamond" w:eastAsia="EB Garamond" w:hAnsi="EB Garamond" w:cs="EB Garamond"/>
        </w:rPr>
      </w:pPr>
    </w:p>
    <w:p w14:paraId="0EDB0A4B"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strike/>
        </w:rPr>
        <w:t>Karnac</w:t>
      </w:r>
      <w:r w:rsidRPr="00365763">
        <w:rPr>
          <w:rFonts w:ascii="EB Garamond" w:eastAsia="EB Garamond" w:hAnsi="EB Garamond" w:cs="EB Garamond"/>
        </w:rPr>
        <w:t xml:space="preserve"> </w:t>
      </w:r>
      <w:r w:rsidRPr="00365763">
        <w:rPr>
          <w:rFonts w:ascii="EB Garamond" w:eastAsia="EB Garamond" w:hAnsi="EB Garamond" w:cs="EB Garamond"/>
          <w:u w:val="single"/>
        </w:rPr>
        <w:t>Sail</w:t>
      </w:r>
      <w:r w:rsidRPr="00365763">
        <w:rPr>
          <w:rFonts w:ascii="EB Garamond" w:eastAsia="EB Garamond" w:hAnsi="EB Garamond" w:cs="EB Garamond"/>
        </w:rPr>
        <w:t xml:space="preserve"> in afternoon for 2 </w:t>
      </w:r>
      <w:r w:rsidRPr="00365763">
        <w:rPr>
          <w:rFonts w:ascii="EB Garamond" w:eastAsia="EB Garamond" w:hAnsi="EB Garamond" w:cs="EB Garamond"/>
          <w:u w:val="single"/>
        </w:rPr>
        <w:t>hours</w:t>
      </w:r>
      <w:r w:rsidRPr="00365763">
        <w:rPr>
          <w:rFonts w:ascii="EB Garamond" w:eastAsia="EB Garamond" w:hAnsi="EB Garamond" w:cs="EB Garamond"/>
        </w:rPr>
        <w:t>.</w:t>
      </w:r>
    </w:p>
    <w:p w14:paraId="0426AA2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centered lower on the page is a picture of Mary with Bernard</w:t>
      </w:r>
      <w:r w:rsidRPr="00365763">
        <w:rPr>
          <w:rFonts w:ascii="EB Garamond" w:eastAsia="EB Garamond" w:hAnsi="EB Garamond" w:cs="EB Garamond"/>
        </w:rPr>
        <w:t>}</w:t>
      </w:r>
    </w:p>
    <w:p w14:paraId="5A5B4C66" w14:textId="77777777" w:rsidR="00365763" w:rsidRPr="00365763" w:rsidRDefault="00365763" w:rsidP="00365763">
      <w:pPr>
        <w:jc w:val="center"/>
        <w:rPr>
          <w:rFonts w:ascii="EB Garamond" w:eastAsia="EB Garamond" w:hAnsi="EB Garamond" w:cs="EB Garamond"/>
        </w:rPr>
      </w:pPr>
    </w:p>
    <w:p w14:paraId="7B8ECCE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[084] Wednesday, March 1, 1922</w:t>
      </w:r>
    </w:p>
    <w:p w14:paraId="3057B0A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Luxor</w:t>
      </w:r>
    </w:p>
    <w:p w14:paraId="2F21D94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Really Feb; 27th</w:t>
      </w:r>
    </w:p>
    <w:p w14:paraId="409A53DC" w14:textId="77777777" w:rsidR="00365763" w:rsidRPr="00365763" w:rsidRDefault="00365763" w:rsidP="00365763">
      <w:pPr>
        <w:jc w:val="right"/>
        <w:rPr>
          <w:rFonts w:ascii="EB Garamond" w:eastAsia="EB Garamond" w:hAnsi="EB Garamond" w:cs="EB Garamond"/>
        </w:rPr>
      </w:pPr>
    </w:p>
    <w:p w14:paraId="7B90068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Too tired to do anything, but BB and Nicky spent the day at </w:t>
      </w:r>
      <w:r w:rsidRPr="00365763">
        <w:rPr>
          <w:rFonts w:ascii="EB Garamond" w:eastAsia="EB Garamond" w:hAnsi="EB Garamond" w:cs="EB Garamond"/>
          <w:i/>
        </w:rPr>
        <w:t>Medinet Habu</w:t>
      </w:r>
      <w:r w:rsidRPr="00365763">
        <w:rPr>
          <w:rFonts w:ascii="EB Garamond" w:eastAsia="EB Garamond" w:hAnsi="EB Garamond" w:cs="EB Garamond"/>
        </w:rPr>
        <w:t>. I wrote to Karin for her 33rd birthday (Mar. 10), to Barbara (for her whooping cough) to Creswell, Mrs. Devonshire, Lisa Curtis for Ralph’s death,</w:t>
      </w:r>
      <w:del w:id="454" w:author="Ilaria Della Monica" w:date="2022-02-20T10:53:00Z">
        <w:r w:rsidRPr="00365763" w:rsidDel="00F6340B">
          <w:rPr>
            <w:rFonts w:ascii="EB Garamond" w:eastAsia="EB Garamond" w:hAnsi="EB Garamond" w:cs="EB Garamond"/>
            <w:vertAlign w:val="superscript"/>
          </w:rPr>
          <w:footnoteReference w:id="147"/>
        </w:r>
      </w:del>
      <w:r w:rsidRPr="00365763">
        <w:rPr>
          <w:rFonts w:ascii="EB Garamond" w:eastAsia="EB Garamond" w:hAnsi="EB Garamond" w:cs="EB Garamond"/>
        </w:rPr>
        <w:t xml:space="preserve"> Paul Manship,</w:t>
      </w:r>
      <w:del w:id="457" w:author="Ilaria Della Monica" w:date="2022-02-20T10:53:00Z">
        <w:r w:rsidRPr="00365763" w:rsidDel="00F6340B">
          <w:rPr>
            <w:rFonts w:ascii="EB Garamond" w:eastAsia="EB Garamond" w:hAnsi="EB Garamond" w:cs="EB Garamond"/>
            <w:vertAlign w:val="superscript"/>
          </w:rPr>
          <w:footnoteReference w:id="148"/>
        </w:r>
      </w:del>
      <w:r w:rsidRPr="00365763">
        <w:rPr>
          <w:rFonts w:ascii="EB Garamond" w:eastAsia="EB Garamond" w:hAnsi="EB Garamond" w:cs="EB Garamond"/>
        </w:rPr>
        <w:t xml:space="preserve"> Alys.</w:t>
      </w:r>
    </w:p>
    <w:p w14:paraId="5F580AB7" w14:textId="77777777" w:rsidR="00365763" w:rsidRPr="00365763" w:rsidRDefault="00365763" w:rsidP="00365763">
      <w:pPr>
        <w:jc w:val="both"/>
        <w:rPr>
          <w:rFonts w:ascii="EB Garamond" w:eastAsia="EB Garamond" w:hAnsi="EB Garamond" w:cs="EB Garamond"/>
        </w:rPr>
      </w:pPr>
    </w:p>
    <w:p w14:paraId="4F9FF10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Mr. </w:t>
      </w:r>
      <w:r w:rsidRPr="00365763">
        <w:rPr>
          <w:rFonts w:ascii="EB Garamond" w:eastAsia="EB Garamond" w:hAnsi="EB Garamond" w:cs="EB Garamond"/>
          <w:i/>
        </w:rPr>
        <w:t>W. H. Truman</w:t>
      </w:r>
      <w:r w:rsidRPr="00365763">
        <w:rPr>
          <w:rFonts w:ascii="EB Garamond" w:eastAsia="EB Garamond" w:hAnsi="EB Garamond" w:cs="EB Garamond"/>
        </w:rPr>
        <w:t>, Ed? Inspector, dined with us and was most interesting about native customs.</w:t>
      </w:r>
    </w:p>
    <w:p w14:paraId="45EDD476" w14:textId="77777777" w:rsidR="00365763" w:rsidRPr="00365763" w:rsidRDefault="00365763" w:rsidP="00365763">
      <w:pPr>
        <w:jc w:val="both"/>
        <w:rPr>
          <w:rFonts w:ascii="EB Garamond" w:eastAsia="EB Garamond" w:hAnsi="EB Garamond" w:cs="EB Garamond"/>
        </w:rPr>
      </w:pPr>
    </w:p>
    <w:p w14:paraId="4FFC7A9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Met </w:t>
      </w:r>
      <w:r w:rsidRPr="00365763">
        <w:rPr>
          <w:rFonts w:ascii="EB Garamond" w:eastAsia="EB Garamond" w:hAnsi="EB Garamond" w:cs="EB Garamond"/>
          <w:i/>
        </w:rPr>
        <w:t>Lady Carnarvon</w:t>
      </w:r>
      <w:r w:rsidRPr="00365763">
        <w:rPr>
          <w:rFonts w:ascii="EB Garamond" w:eastAsia="EB Garamond" w:hAnsi="EB Garamond" w:cs="EB Garamond"/>
        </w:rPr>
        <w:t>.</w:t>
      </w:r>
    </w:p>
    <w:p w14:paraId="23F72CBA" w14:textId="77777777" w:rsidR="00365763" w:rsidRPr="00365763" w:rsidRDefault="00365763" w:rsidP="00365763">
      <w:pPr>
        <w:jc w:val="both"/>
        <w:rPr>
          <w:rFonts w:ascii="EB Garamond" w:eastAsia="EB Garamond" w:hAnsi="EB Garamond" w:cs="EB Garamond"/>
        </w:rPr>
      </w:pPr>
    </w:p>
    <w:p w14:paraId="5C7B8E7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This is Monday Feb. 27th</w:t>
      </w:r>
    </w:p>
    <w:p w14:paraId="0B14921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 drawn hand points to the line above</w:t>
      </w:r>
      <w:r w:rsidRPr="00365763">
        <w:rPr>
          <w:rFonts w:ascii="EB Garamond" w:eastAsia="EB Garamond" w:hAnsi="EB Garamond" w:cs="EB Garamond"/>
        </w:rPr>
        <w:t>}</w:t>
      </w:r>
    </w:p>
    <w:p w14:paraId="2F346A2C" w14:textId="77777777" w:rsidR="00365763" w:rsidRPr="00365763" w:rsidRDefault="00365763" w:rsidP="00365763">
      <w:pPr>
        <w:jc w:val="center"/>
        <w:rPr>
          <w:rFonts w:ascii="EB Garamond" w:eastAsia="EB Garamond" w:hAnsi="EB Garamond" w:cs="EB Garamond"/>
        </w:rPr>
      </w:pPr>
    </w:p>
    <w:p w14:paraId="08D9E53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[085] Thursday, March 2, 1922</w:t>
      </w:r>
    </w:p>
    <w:p w14:paraId="2A3B308B" w14:textId="77777777" w:rsidR="00365763" w:rsidRPr="00365763" w:rsidRDefault="00365763" w:rsidP="00365763">
      <w:pPr>
        <w:jc w:val="center"/>
        <w:rPr>
          <w:rFonts w:ascii="EB Garamond" w:eastAsia="EB Garamond" w:hAnsi="EB Garamond" w:cs="EB Garamond"/>
        </w:rPr>
      </w:pPr>
    </w:p>
    <w:p w14:paraId="3BC21BD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Karnak in morning. Snake-charmer in afternoon and a lovely sail with tea in the boat. Found a small snake, and a cobra. Much struck by huge banana trees.</w:t>
      </w:r>
    </w:p>
    <w:p w14:paraId="20B3BF2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3 skipped lines</w:t>
      </w:r>
      <w:r w:rsidRPr="00365763">
        <w:rPr>
          <w:rFonts w:ascii="EB Garamond" w:eastAsia="EB Garamond" w:hAnsi="EB Garamond" w:cs="EB Garamond"/>
        </w:rPr>
        <w:t>}</w:t>
      </w:r>
    </w:p>
    <w:p w14:paraId="2ABA360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are gradually getting the feeling as of catching echoes of some nightly symphony played by an [</w:t>
      </w:r>
      <w:r w:rsidRPr="00365763">
        <w:rPr>
          <w:rFonts w:ascii="EB Garamond" w:eastAsia="EB Garamond" w:hAnsi="EB Garamond" w:cs="EB Garamond"/>
          <w:i/>
        </w:rPr>
        <w:t>sic</w:t>
      </w:r>
      <w:r w:rsidRPr="00365763">
        <w:rPr>
          <w:rFonts w:ascii="EB Garamond" w:eastAsia="EB Garamond" w:hAnsi="EB Garamond" w:cs="EB Garamond"/>
        </w:rPr>
        <w:t>] huge orchestra. Compared to it European art seems like chamber music.</w:t>
      </w:r>
    </w:p>
    <w:p w14:paraId="44B6AC9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Here is no religion of renunciation, of resignation, of annihilation—but fierce self-assertion, even—and especially—beyond the grave, of unquestioned </w:t>
      </w:r>
      <w:r w:rsidRPr="00365763">
        <w:rPr>
          <w:rFonts w:ascii="EB Garamond" w:eastAsia="EB Garamond" w:hAnsi="EB Garamond" w:cs="EB Garamond"/>
          <w:strike/>
        </w:rPr>
        <w:t>mate</w:t>
      </w:r>
      <w:r w:rsidRPr="00365763">
        <w:rPr>
          <w:rFonts w:ascii="EB Garamond" w:eastAsia="EB Garamond" w:hAnsi="EB Garamond" w:cs="EB Garamond"/>
        </w:rPr>
        <w:t xml:space="preserve"> and triumphant materialism.</w:t>
      </w:r>
    </w:p>
    <w:p w14:paraId="2F07E9BC" w14:textId="77777777" w:rsidR="00365763" w:rsidRPr="00365763" w:rsidRDefault="00365763" w:rsidP="00365763">
      <w:pPr>
        <w:jc w:val="both"/>
        <w:rPr>
          <w:rFonts w:ascii="EB Garamond" w:eastAsia="EB Garamond" w:hAnsi="EB Garamond" w:cs="EB Garamond"/>
        </w:rPr>
      </w:pPr>
    </w:p>
    <w:p w14:paraId="5D9E92B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However shall we manage to tear ourselves away from this overwhelming thing?</w:t>
      </w:r>
    </w:p>
    <w:p w14:paraId="276F198C" w14:textId="77777777" w:rsidR="00365763" w:rsidRPr="00365763" w:rsidRDefault="00365763" w:rsidP="00365763">
      <w:pPr>
        <w:jc w:val="both"/>
        <w:rPr>
          <w:rFonts w:ascii="EB Garamond" w:eastAsia="EB Garamond" w:hAnsi="EB Garamond" w:cs="EB Garamond"/>
        </w:rPr>
      </w:pPr>
    </w:p>
    <w:p w14:paraId="6C33E9F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[086] Friday, March 3, 1922</w:t>
      </w:r>
    </w:p>
    <w:p w14:paraId="1EA4C92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Luxor</w:t>
      </w:r>
    </w:p>
    <w:p w14:paraId="32C6D921"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Nicky</w:t>
      </w:r>
    </w:p>
    <w:p w14:paraId="1184A4A7"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Philomène</w:t>
      </w:r>
    </w:p>
    <w:p w14:paraId="28AD5018" w14:textId="77777777" w:rsidR="00365763" w:rsidRPr="00365763" w:rsidRDefault="00365763" w:rsidP="00365763">
      <w:pPr>
        <w:jc w:val="right"/>
        <w:rPr>
          <w:rFonts w:ascii="EB Garamond" w:eastAsia="EB Garamond" w:hAnsi="EB Garamond" w:cs="EB Garamond"/>
        </w:rPr>
      </w:pPr>
    </w:p>
    <w:p w14:paraId="1BE66FC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Tombs of Queens</w:t>
      </w:r>
      <w:r w:rsidRPr="00365763">
        <w:rPr>
          <w:rFonts w:ascii="EB Garamond" w:eastAsia="EB Garamond" w:hAnsi="EB Garamond" w:cs="EB Garamond"/>
        </w:rPr>
        <w:t>. The little son of Nefertari has a tomb</w:t>
      </w:r>
      <w:r w:rsidRPr="00365763">
        <w:rPr>
          <w:rFonts w:ascii="EB Garamond" w:eastAsia="EB Garamond" w:hAnsi="EB Garamond" w:cs="EB Garamond"/>
          <w:i/>
        </w:rPr>
        <w:t xml:space="preserve"> full of</w:t>
      </w:r>
      <w:r w:rsidRPr="00365763">
        <w:rPr>
          <w:rFonts w:ascii="EB Garamond" w:eastAsia="EB Garamond" w:hAnsi="EB Garamond" w:cs="EB Garamond"/>
        </w:rPr>
        <w:t xml:space="preserve"> the most varied and lovely </w:t>
      </w:r>
      <w:r w:rsidRPr="00365763">
        <w:rPr>
          <w:rFonts w:ascii="EB Garamond" w:eastAsia="EB Garamond" w:hAnsi="EB Garamond" w:cs="EB Garamond"/>
          <w:u w:val="single"/>
        </w:rPr>
        <w:t>costumes</w:t>
      </w:r>
      <w:r w:rsidRPr="00365763">
        <w:rPr>
          <w:rFonts w:ascii="EB Garamond" w:eastAsia="EB Garamond" w:hAnsi="EB Garamond" w:cs="EB Garamond"/>
        </w:rPr>
        <w:t>. Lunched at Gurna and the French house, and saw the new Tomb they have just discovered. Tea at Medinet Abu [</w:t>
      </w:r>
      <w:r w:rsidRPr="00365763">
        <w:rPr>
          <w:rFonts w:ascii="EB Garamond" w:eastAsia="EB Garamond" w:hAnsi="EB Garamond" w:cs="EB Garamond"/>
          <w:i/>
        </w:rPr>
        <w:t>sic</w:t>
      </w:r>
      <w:r w:rsidRPr="00365763">
        <w:rPr>
          <w:rFonts w:ascii="EB Garamond" w:eastAsia="EB Garamond" w:hAnsi="EB Garamond" w:cs="EB Garamond"/>
        </w:rPr>
        <w:t>].</w:t>
      </w:r>
    </w:p>
    <w:p w14:paraId="7259FA1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M. Pillet</w:t>
      </w:r>
      <w:r w:rsidRPr="00365763">
        <w:rPr>
          <w:rFonts w:ascii="EB Garamond" w:eastAsia="EB Garamond" w:hAnsi="EB Garamond" w:cs="EB Garamond"/>
        </w:rPr>
        <w:t>, architect at Karnac,</w:t>
      </w:r>
      <w:del w:id="460" w:author="Ilaria Della Monica" w:date="2022-02-20T10:53:00Z">
        <w:r w:rsidRPr="00365763" w:rsidDel="00F6340B">
          <w:rPr>
            <w:rFonts w:ascii="EB Garamond" w:eastAsia="EB Garamond" w:hAnsi="EB Garamond" w:cs="EB Garamond"/>
            <w:vertAlign w:val="superscript"/>
          </w:rPr>
          <w:footnoteReference w:id="149"/>
        </w:r>
      </w:del>
      <w:r w:rsidRPr="00365763">
        <w:rPr>
          <w:rFonts w:ascii="EB Garamond" w:eastAsia="EB Garamond" w:hAnsi="EB Garamond" w:cs="EB Garamond"/>
        </w:rPr>
        <w:t xml:space="preserve"> came to dine, and told us about Susa, etc.</w:t>
      </w:r>
      <w:del w:id="463" w:author="Ilaria Della Monica" w:date="2022-02-20T10:53:00Z">
        <w:r w:rsidRPr="00365763" w:rsidDel="00F6340B">
          <w:rPr>
            <w:rFonts w:ascii="EB Garamond" w:eastAsia="EB Garamond" w:hAnsi="EB Garamond" w:cs="EB Garamond"/>
            <w:vertAlign w:val="superscript"/>
          </w:rPr>
          <w:footnoteReference w:id="150"/>
        </w:r>
      </w:del>
    </w:p>
    <w:p w14:paraId="00DBCF9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0BB7DDA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t>
      </w:r>
      <w:r w:rsidRPr="00365763">
        <w:rPr>
          <w:rFonts w:ascii="EB Garamond" w:eastAsia="EB Garamond" w:hAnsi="EB Garamond" w:cs="EB Garamond"/>
          <w:i/>
        </w:rPr>
        <w:t>In a different, darker ink; probably a later addition</w:t>
      </w:r>
      <w:r w:rsidRPr="00365763">
        <w:rPr>
          <w:rFonts w:ascii="EB Garamond" w:eastAsia="EB Garamond" w:hAnsi="EB Garamond" w:cs="EB Garamond"/>
        </w:rPr>
        <w:t xml:space="preserve">} The original compositions were so grand and so absolutely artistic that </w:t>
      </w:r>
      <w:r w:rsidRPr="00365763">
        <w:rPr>
          <w:rFonts w:ascii="EB Garamond" w:eastAsia="EB Garamond" w:hAnsi="EB Garamond" w:cs="EB Garamond"/>
          <w:u w:val="single"/>
        </w:rPr>
        <w:t>even</w:t>
      </w:r>
      <w:r w:rsidRPr="00365763">
        <w:rPr>
          <w:rFonts w:ascii="EB Garamond" w:eastAsia="EB Garamond" w:hAnsi="EB Garamond" w:cs="EB Garamond"/>
        </w:rPr>
        <w:t xml:space="preserve"> 4000 years of “successive copying” did not destroy their art value or drive their significance.</w:t>
      </w:r>
    </w:p>
    <w:p w14:paraId="27BF0492" w14:textId="77777777" w:rsidR="00365763" w:rsidRPr="00365763" w:rsidRDefault="00365763" w:rsidP="00365763">
      <w:pPr>
        <w:jc w:val="both"/>
        <w:rPr>
          <w:rFonts w:ascii="EB Garamond" w:eastAsia="EB Garamond" w:hAnsi="EB Garamond" w:cs="EB Garamond"/>
        </w:rPr>
      </w:pPr>
    </w:p>
    <w:p w14:paraId="661F1D2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[087] Saturday, March 4, 1922</w:t>
      </w:r>
    </w:p>
    <w:p w14:paraId="52AE6DF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El Kab</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Mahamid</w:t>
      </w:r>
    </w:p>
    <w:p w14:paraId="08BEA55C" w14:textId="77777777" w:rsidR="00365763" w:rsidRPr="00365763" w:rsidRDefault="00365763" w:rsidP="00365763">
      <w:pPr>
        <w:jc w:val="both"/>
        <w:rPr>
          <w:rFonts w:ascii="EB Garamond" w:eastAsia="EB Garamond" w:hAnsi="EB Garamond" w:cs="EB Garamond"/>
        </w:rPr>
      </w:pPr>
    </w:p>
    <w:p w14:paraId="14DA661C"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Train at 10 reaching Mahamid at 12.</w:t>
      </w:r>
      <w:del w:id="466" w:author="Ilaria Della Monica" w:date="2022-02-20T10:53:00Z">
        <w:r w:rsidRPr="00365763" w:rsidDel="00F6340B">
          <w:rPr>
            <w:rFonts w:ascii="EB Garamond" w:eastAsia="EB Garamond" w:hAnsi="EB Garamond" w:cs="EB Garamond"/>
            <w:vertAlign w:val="superscript"/>
          </w:rPr>
          <w:footnoteReference w:id="151"/>
        </w:r>
      </w:del>
      <w:r w:rsidRPr="00365763">
        <w:rPr>
          <w:rFonts w:ascii="EB Garamond" w:eastAsia="EB Garamond" w:hAnsi="EB Garamond" w:cs="EB Garamond"/>
        </w:rPr>
        <w:t xml:space="preserve"> Incredible donkeys awaited us and conveyed us—somehow—to the Rest House at El Kab</w:t>
      </w:r>
      <w:del w:id="469" w:author="Ilaria Della Monica" w:date="2022-02-20T10:53:00Z">
        <w:r w:rsidRPr="00365763" w:rsidDel="00F6340B">
          <w:rPr>
            <w:rFonts w:ascii="EB Garamond" w:eastAsia="EB Garamond" w:hAnsi="EB Garamond" w:cs="EB Garamond"/>
            <w:vertAlign w:val="superscript"/>
          </w:rPr>
          <w:footnoteReference w:id="152"/>
        </w:r>
      </w:del>
      <w:r w:rsidRPr="00365763">
        <w:rPr>
          <w:rFonts w:ascii="EB Garamond" w:eastAsia="EB Garamond" w:hAnsi="EB Garamond" w:cs="EB Garamond"/>
        </w:rPr>
        <w:t xml:space="preserve"> where </w:t>
      </w:r>
      <w:r w:rsidRPr="00365763">
        <w:rPr>
          <w:rFonts w:ascii="EB Garamond" w:eastAsia="EB Garamond" w:hAnsi="EB Garamond" w:cs="EB Garamond"/>
          <w:i/>
        </w:rPr>
        <w:t>Mr. Somers Clarke</w:t>
      </w:r>
      <w:del w:id="472" w:author="Ilaria Della Monica" w:date="2022-02-20T10:53:00Z">
        <w:r w:rsidRPr="00365763" w:rsidDel="00F6340B">
          <w:rPr>
            <w:rFonts w:ascii="EB Garamond" w:eastAsia="EB Garamond" w:hAnsi="EB Garamond" w:cs="EB Garamond"/>
            <w:vertAlign w:val="superscript"/>
          </w:rPr>
          <w:footnoteReference w:id="153"/>
        </w:r>
      </w:del>
      <w:r w:rsidRPr="00365763">
        <w:rPr>
          <w:rFonts w:ascii="EB Garamond" w:eastAsia="EB Garamond" w:hAnsi="EB Garamond" w:cs="EB Garamond"/>
        </w:rPr>
        <w:t xml:space="preserve"> and luncheon awaited us. He is over 80, of the disappearing type, unchanged by residing abroad, sturdy and vain and </w:t>
      </w:r>
      <w:r w:rsidRPr="00365763">
        <w:rPr>
          <w:rFonts w:ascii="EB Garamond" w:eastAsia="EB Garamond" w:hAnsi="EB Garamond" w:cs="EB Garamond"/>
          <w:u w:val="single"/>
        </w:rPr>
        <w:t>ruling</w:t>
      </w:r>
      <w:r w:rsidRPr="00365763">
        <w:rPr>
          <w:rFonts w:ascii="EB Garamond" w:eastAsia="EB Garamond" w:hAnsi="EB Garamond" w:cs="EB Garamond"/>
        </w:rPr>
        <w:t xml:space="preserve"> the natives. They seem to adore him. Certainly there’s a bit of “Number 2” in it, probably innocently.</w:t>
      </w:r>
    </w:p>
    <w:p w14:paraId="198BEFAE" w14:textId="77777777" w:rsidR="00365763" w:rsidRPr="00365763" w:rsidRDefault="00365763" w:rsidP="00365763">
      <w:pPr>
        <w:ind w:firstLine="720"/>
        <w:jc w:val="both"/>
        <w:rPr>
          <w:rFonts w:ascii="EB Garamond" w:eastAsia="EB Garamond" w:hAnsi="EB Garamond" w:cs="EB Garamond"/>
        </w:rPr>
      </w:pPr>
    </w:p>
    <w:p w14:paraId="28769FD5"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He showed us El Kab, and we sailed up in his felucca to the house he built himself in a cliff over the Nile.</w:t>
      </w:r>
    </w:p>
    <w:p w14:paraId="69DE7C01" w14:textId="77777777" w:rsidR="00365763" w:rsidRPr="00365763" w:rsidRDefault="00365763" w:rsidP="00365763">
      <w:pPr>
        <w:ind w:firstLine="720"/>
        <w:jc w:val="both"/>
        <w:rPr>
          <w:rFonts w:ascii="EB Garamond" w:eastAsia="EB Garamond" w:hAnsi="EB Garamond" w:cs="EB Garamond"/>
        </w:rPr>
      </w:pPr>
    </w:p>
    <w:p w14:paraId="17481319"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It revealed possibilities of life here. But I should not attempt being a hermit without plenty of money to build a comfortable house, get good food and service and a supply of books!!</w:t>
      </w:r>
    </w:p>
    <w:p w14:paraId="43116CAA" w14:textId="77777777" w:rsidR="00365763" w:rsidRPr="00365763" w:rsidRDefault="00365763" w:rsidP="00365763">
      <w:pPr>
        <w:ind w:firstLine="720"/>
        <w:jc w:val="both"/>
        <w:rPr>
          <w:rFonts w:ascii="EB Garamond" w:eastAsia="EB Garamond" w:hAnsi="EB Garamond" w:cs="EB Garamond"/>
        </w:rPr>
      </w:pPr>
    </w:p>
    <w:p w14:paraId="0E8293A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[088] Sunday, March 5, 1922</w:t>
      </w:r>
    </w:p>
    <w:p w14:paraId="4266EB45" w14:textId="77777777" w:rsidR="00365763" w:rsidRPr="00365763" w:rsidRDefault="00365763" w:rsidP="00365763">
      <w:pPr>
        <w:ind w:left="2160"/>
        <w:jc w:val="both"/>
        <w:rPr>
          <w:rFonts w:ascii="EB Garamond" w:eastAsia="EB Garamond" w:hAnsi="EB Garamond" w:cs="EB Garamond"/>
        </w:rPr>
      </w:pPr>
      <w:r w:rsidRPr="00365763">
        <w:rPr>
          <w:rFonts w:ascii="EB Garamond" w:eastAsia="EB Garamond" w:hAnsi="EB Garamond" w:cs="EB Garamond"/>
        </w:rPr>
        <w:t>El Kab</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Luxor</w:t>
      </w:r>
    </w:p>
    <w:p w14:paraId="015C971A" w14:textId="77777777" w:rsidR="00365763" w:rsidRPr="00365763" w:rsidRDefault="00365763" w:rsidP="00365763">
      <w:pPr>
        <w:jc w:val="both"/>
        <w:rPr>
          <w:rFonts w:ascii="EB Garamond" w:eastAsia="EB Garamond" w:hAnsi="EB Garamond" w:cs="EB Garamond"/>
        </w:rPr>
      </w:pPr>
    </w:p>
    <w:p w14:paraId="581D7C8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Mounted on bridle-less, stirrup-less donkeys, we rode over the desert to see the Temples and Inscriptions on the road from the ancient gold quarries to the Nile.</w:t>
      </w:r>
    </w:p>
    <w:p w14:paraId="7E3F878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Dear old Somers Clarke got rather boring. He is deaf, so I had to keep up the conversation. I was worn out when we left him after lunch in his rest-house.</w:t>
      </w:r>
    </w:p>
    <w:p w14:paraId="663F6A0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But it was worth doing.</w:t>
      </w:r>
    </w:p>
    <w:p w14:paraId="29D4B2D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 the text below appears to have been written with a different ink</w:t>
      </w:r>
      <w:r w:rsidRPr="00365763">
        <w:rPr>
          <w:rFonts w:ascii="EB Garamond" w:eastAsia="EB Garamond" w:hAnsi="EB Garamond" w:cs="EB Garamond"/>
        </w:rPr>
        <w:t>}</w:t>
      </w:r>
    </w:p>
    <w:p w14:paraId="5FDCCEF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….From a letter to Neith:</w:t>
      </w:r>
      <w:del w:id="475" w:author="Ilaria Della Monica" w:date="2022-02-20T10:53:00Z">
        <w:r w:rsidRPr="00365763" w:rsidDel="00F6340B">
          <w:rPr>
            <w:rFonts w:ascii="EB Garamond" w:eastAsia="EB Garamond" w:hAnsi="EB Garamond" w:cs="EB Garamond"/>
            <w:vertAlign w:val="superscript"/>
          </w:rPr>
          <w:footnoteReference w:id="154"/>
        </w:r>
      </w:del>
      <w:r w:rsidRPr="00365763">
        <w:rPr>
          <w:rFonts w:ascii="EB Garamond" w:eastAsia="EB Garamond" w:hAnsi="EB Garamond" w:cs="EB Garamond"/>
        </w:rPr>
        <w:t xml:space="preserve">—An old Englishman lives in a large </w:t>
      </w:r>
      <w:r w:rsidRPr="00365763">
        <w:rPr>
          <w:rFonts w:ascii="EB Garamond" w:eastAsia="EB Garamond" w:hAnsi="EB Garamond" w:cs="EB Garamond"/>
          <w:u w:val="single"/>
        </w:rPr>
        <w:t>darned</w:t>
      </w:r>
      <w:r w:rsidRPr="00365763">
        <w:rPr>
          <w:rFonts w:ascii="EB Garamond" w:eastAsia="EB Garamond" w:hAnsi="EB Garamond" w:cs="EB Garamond"/>
        </w:rPr>
        <w:t xml:space="preserve"> house he has built for himself on a high bank overlooking the Nile and the Desert with a track leading on and on to the ancient Gold Mines and the Red Sea. There he lives with his books and his sun-baths, his sail-boat and his Natives, who love him like a father and deity combined. We made up our minds to grow old {</w:t>
      </w:r>
      <w:r w:rsidRPr="00365763">
        <w:rPr>
          <w:rFonts w:ascii="EB Garamond" w:eastAsia="EB Garamond" w:hAnsi="EB Garamond" w:cs="EB Garamond"/>
          <w:i/>
        </w:rPr>
        <w:t>continued on the facing page</w:t>
      </w:r>
      <w:r w:rsidRPr="00365763">
        <w:rPr>
          <w:rFonts w:ascii="EB Garamond" w:eastAsia="EB Garamond" w:hAnsi="EB Garamond" w:cs="EB Garamond"/>
        </w:rPr>
        <w:t>}</w:t>
      </w:r>
    </w:p>
    <w:p w14:paraId="34FBFDA5" w14:textId="77777777" w:rsidR="00365763" w:rsidRPr="00365763" w:rsidRDefault="00365763" w:rsidP="00365763">
      <w:pPr>
        <w:jc w:val="both"/>
        <w:rPr>
          <w:rFonts w:ascii="EB Garamond" w:eastAsia="EB Garamond" w:hAnsi="EB Garamond" w:cs="EB Garamond"/>
        </w:rPr>
      </w:pPr>
    </w:p>
    <w:p w14:paraId="423E73B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[089] Monday, March 6, 1922</w:t>
      </w:r>
    </w:p>
    <w:p w14:paraId="70EA05F9" w14:textId="77777777" w:rsidR="00365763" w:rsidRPr="00365763" w:rsidRDefault="00365763" w:rsidP="00365763">
      <w:pPr>
        <w:jc w:val="center"/>
        <w:rPr>
          <w:rFonts w:ascii="EB Garamond" w:eastAsia="EB Garamond" w:hAnsi="EB Garamond" w:cs="EB Garamond"/>
        </w:rPr>
      </w:pPr>
    </w:p>
    <w:p w14:paraId="5CF4212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Went to the Valley of the Kings. The Tomb of Seti I has a nearer approach to compositions in our sense than almost anything in Egyptian Art.</w:t>
      </w:r>
      <w:del w:id="478" w:author="Ilaria Della Monica" w:date="2022-02-20T10:53:00Z">
        <w:r w:rsidRPr="00365763" w:rsidDel="00F6340B">
          <w:rPr>
            <w:rFonts w:ascii="EB Garamond" w:eastAsia="EB Garamond" w:hAnsi="EB Garamond" w:cs="EB Garamond"/>
            <w:vertAlign w:val="superscript"/>
          </w:rPr>
          <w:footnoteReference w:id="155"/>
        </w:r>
      </w:del>
    </w:p>
    <w:p w14:paraId="1CA802F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Lunched there and took that glorious walk over the hills to Der el Bahari, where we had tea and looked again at the lovely reliefs.</w:t>
      </w:r>
    </w:p>
    <w:p w14:paraId="7486DA5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6 skipped lines; the text below appears to have been written with a different ink and is continued from the “letter to Neith” begun on the previous page</w:t>
      </w:r>
      <w:r w:rsidRPr="00365763">
        <w:rPr>
          <w:rFonts w:ascii="EB Garamond" w:eastAsia="EB Garamond" w:hAnsi="EB Garamond" w:cs="EB Garamond"/>
        </w:rPr>
        <w:t>}</w:t>
      </w:r>
    </w:p>
    <w:p w14:paraId="7472BA7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that way</w:t>
      </w:r>
      <w:r w:rsidRPr="00365763">
        <w:rPr>
          <w:rFonts w:ascii="EB Garamond" w:eastAsia="EB Garamond" w:hAnsi="EB Garamond" w:cs="EB Garamond"/>
        </w:rPr>
        <w:t xml:space="preserve">. Once we’ve launched I Tatti as an ‘Institution’, we shall retire with a lot of books, and sit by the Nile till the time comes to be buried in the clean golden sand of the Desert. We shall discuss everything under the sun, with amusement, and the tolerance </w:t>
      </w:r>
      <w:r w:rsidRPr="00365763">
        <w:rPr>
          <w:rFonts w:ascii="EB Garamond" w:eastAsia="EB Garamond" w:hAnsi="EB Garamond" w:cs="EB Garamond"/>
          <w:u w:val="single"/>
        </w:rPr>
        <w:t>we Earth</w:t>
      </w:r>
      <w:r w:rsidRPr="00365763">
        <w:rPr>
          <w:rFonts w:ascii="EB Garamond" w:eastAsia="EB Garamond" w:hAnsi="EB Garamond" w:cs="EB Garamond"/>
        </w:rPr>
        <w:t xml:space="preserve"> Bubble should feel towards the colonies </w:t>
      </w:r>
      <w:r w:rsidRPr="00365763">
        <w:rPr>
          <w:rFonts w:ascii="EB Garamond" w:eastAsia="EB Garamond" w:hAnsi="EB Garamond" w:cs="EB Garamond"/>
          <w:u w:val="single"/>
        </w:rPr>
        <w:t>momentarily</w:t>
      </w:r>
      <w:r w:rsidRPr="00365763">
        <w:rPr>
          <w:rFonts w:ascii="EB Garamond" w:eastAsia="EB Garamond" w:hAnsi="EB Garamond" w:cs="EB Garamond"/>
        </w:rPr>
        <w:t xml:space="preserve"> reflected in another, before they all burst.”</w:t>
      </w:r>
    </w:p>
    <w:p w14:paraId="7068E529" w14:textId="77777777" w:rsidR="00365763" w:rsidRPr="00365763" w:rsidRDefault="00365763" w:rsidP="00365763">
      <w:pPr>
        <w:jc w:val="both"/>
        <w:rPr>
          <w:rFonts w:ascii="EB Garamond" w:eastAsia="EB Garamond" w:hAnsi="EB Garamond" w:cs="EB Garamond"/>
        </w:rPr>
      </w:pPr>
    </w:p>
    <w:p w14:paraId="032C461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[090] Tuesday, March 7, 1922</w:t>
      </w:r>
    </w:p>
    <w:p w14:paraId="5488AA81"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Luxor</w:t>
      </w:r>
    </w:p>
    <w:p w14:paraId="1A01F6C7" w14:textId="77777777" w:rsidR="00365763" w:rsidRPr="00365763" w:rsidRDefault="00365763" w:rsidP="00365763">
      <w:pPr>
        <w:jc w:val="right"/>
        <w:rPr>
          <w:rFonts w:ascii="EB Garamond" w:eastAsia="EB Garamond" w:hAnsi="EB Garamond" w:cs="EB Garamond"/>
        </w:rPr>
      </w:pPr>
    </w:p>
    <w:p w14:paraId="5864E79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Karnac in morning, the </w:t>
      </w:r>
      <w:r w:rsidRPr="00365763">
        <w:rPr>
          <w:rFonts w:ascii="EB Garamond" w:eastAsia="EB Garamond" w:hAnsi="EB Garamond" w:cs="EB Garamond"/>
          <w:i/>
        </w:rPr>
        <w:t>Winlocks</w:t>
      </w:r>
      <w:r w:rsidRPr="00365763">
        <w:rPr>
          <w:rFonts w:ascii="EB Garamond" w:eastAsia="EB Garamond" w:hAnsi="EB Garamond" w:cs="EB Garamond"/>
        </w:rPr>
        <w:t xml:space="preserve"> to lunch, tea at the Ramasseum with </w:t>
      </w:r>
      <w:r w:rsidRPr="00365763">
        <w:rPr>
          <w:rFonts w:ascii="EB Garamond" w:eastAsia="EB Garamond" w:hAnsi="EB Garamond" w:cs="EB Garamond"/>
          <w:i/>
        </w:rPr>
        <w:t>MM. Bruyère</w:t>
      </w:r>
      <w:r w:rsidRPr="00365763">
        <w:rPr>
          <w:rFonts w:ascii="EB Garamond" w:eastAsia="EB Garamond" w:hAnsi="EB Garamond" w:cs="EB Garamond"/>
        </w:rPr>
        <w:t xml:space="preserve"> et </w:t>
      </w:r>
      <w:r w:rsidRPr="00365763">
        <w:rPr>
          <w:rFonts w:ascii="EB Garamond" w:eastAsia="EB Garamond" w:hAnsi="EB Garamond" w:cs="EB Garamond"/>
          <w:i/>
        </w:rPr>
        <w:t>Kuentz</w:t>
      </w:r>
      <w:r w:rsidRPr="00365763">
        <w:rPr>
          <w:rFonts w:ascii="EB Garamond" w:eastAsia="EB Garamond" w:hAnsi="EB Garamond" w:cs="EB Garamond"/>
        </w:rPr>
        <w:t>.</w:t>
      </w:r>
    </w:p>
    <w:p w14:paraId="321567A5" w14:textId="77777777" w:rsidR="00365763" w:rsidRPr="00365763" w:rsidRDefault="00365763" w:rsidP="00365763">
      <w:pPr>
        <w:jc w:val="both"/>
        <w:rPr>
          <w:rFonts w:ascii="EB Garamond" w:eastAsia="EB Garamond" w:hAnsi="EB Garamond" w:cs="EB Garamond"/>
        </w:rPr>
      </w:pPr>
    </w:p>
    <w:p w14:paraId="7A35EBF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No one knows what the Ankh was. It was probably an ancient and mysterious symbol from prehistoric times.</w:t>
      </w:r>
      <w:del w:id="481" w:author="Ilaria Della Monica" w:date="2022-02-20T10:53:00Z">
        <w:r w:rsidRPr="00365763" w:rsidDel="00F6340B">
          <w:rPr>
            <w:rFonts w:ascii="EB Garamond" w:eastAsia="EB Garamond" w:hAnsi="EB Garamond" w:cs="EB Garamond"/>
            <w:vertAlign w:val="superscript"/>
          </w:rPr>
          <w:footnoteReference w:id="156"/>
        </w:r>
      </w:del>
    </w:p>
    <w:p w14:paraId="01AA90CB" w14:textId="77777777" w:rsidR="00365763" w:rsidRPr="00365763" w:rsidRDefault="00365763" w:rsidP="00365763">
      <w:pPr>
        <w:jc w:val="both"/>
        <w:rPr>
          <w:rFonts w:ascii="EB Garamond" w:eastAsia="EB Garamond" w:hAnsi="EB Garamond" w:cs="EB Garamond"/>
        </w:rPr>
      </w:pPr>
    </w:p>
    <w:p w14:paraId="07816D6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[091] Wednesday, March 8, 1922</w:t>
      </w:r>
    </w:p>
    <w:p w14:paraId="0B4FB27D" w14:textId="77777777" w:rsidR="00365763" w:rsidRPr="00365763" w:rsidRDefault="00365763" w:rsidP="00365763">
      <w:pPr>
        <w:jc w:val="center"/>
        <w:rPr>
          <w:rFonts w:ascii="EB Garamond" w:eastAsia="EB Garamond" w:hAnsi="EB Garamond" w:cs="EB Garamond"/>
        </w:rPr>
      </w:pPr>
    </w:p>
    <w:p w14:paraId="0B7F1F4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Went to the Ramosi tomb and its twin </w:t>
      </w:r>
      <w:r w:rsidRPr="00365763">
        <w:rPr>
          <w:rFonts w:ascii="EB Garamond" w:eastAsia="EB Garamond" w:hAnsi="EB Garamond" w:cs="EB Garamond"/>
          <w:u w:val="single"/>
        </w:rPr>
        <w:t>one Ka-en-Heh</w:t>
      </w:r>
      <w:r w:rsidRPr="00365763">
        <w:rPr>
          <w:rFonts w:ascii="EB Garamond" w:eastAsia="EB Garamond" w:hAnsi="EB Garamond" w:cs="EB Garamond"/>
        </w:rPr>
        <w:t xml:space="preserve">, the best in Luxor. What lovely reliefs! As fine in </w:t>
      </w:r>
      <w:r w:rsidRPr="00365763">
        <w:rPr>
          <w:rFonts w:ascii="EB Garamond" w:eastAsia="EB Garamond" w:hAnsi="EB Garamond" w:cs="EB Garamond"/>
          <w:u w:val="single"/>
        </w:rPr>
        <w:t>line</w:t>
      </w:r>
      <w:r w:rsidRPr="00365763">
        <w:rPr>
          <w:rFonts w:ascii="EB Garamond" w:eastAsia="EB Garamond" w:hAnsi="EB Garamond" w:cs="EB Garamond"/>
        </w:rPr>
        <w:t xml:space="preserve"> as Desiderio, as amusing as Benozzo,</w:t>
      </w:r>
      <w:del w:id="484" w:author="Ilaria Della Monica" w:date="2022-02-20T10:53:00Z">
        <w:r w:rsidRPr="00365763" w:rsidDel="00F6340B">
          <w:rPr>
            <w:rFonts w:ascii="EB Garamond" w:eastAsia="EB Garamond" w:hAnsi="EB Garamond" w:cs="EB Garamond"/>
            <w:vertAlign w:val="superscript"/>
          </w:rPr>
          <w:footnoteReference w:id="157"/>
        </w:r>
      </w:del>
      <w:r w:rsidRPr="00365763">
        <w:rPr>
          <w:rFonts w:ascii="EB Garamond" w:eastAsia="EB Garamond" w:hAnsi="EB Garamond" w:cs="EB Garamond"/>
        </w:rPr>
        <w:t xml:space="preserve"> as </w:t>
      </w:r>
      <w:r w:rsidRPr="00365763">
        <w:rPr>
          <w:rFonts w:ascii="EB Garamond" w:eastAsia="EB Garamond" w:hAnsi="EB Garamond" w:cs="EB Garamond"/>
          <w:u w:val="single"/>
        </w:rPr>
        <w:t>taking</w:t>
      </w:r>
      <w:r w:rsidRPr="00365763">
        <w:rPr>
          <w:rFonts w:ascii="EB Garamond" w:eastAsia="EB Garamond" w:hAnsi="EB Garamond" w:cs="EB Garamond"/>
        </w:rPr>
        <w:t xml:space="preserve"> as Agostino da [</w:t>
      </w:r>
      <w:r w:rsidRPr="00365763">
        <w:rPr>
          <w:rFonts w:ascii="EB Garamond" w:eastAsia="EB Garamond" w:hAnsi="EB Garamond" w:cs="EB Garamond"/>
          <w:i/>
        </w:rPr>
        <w:t>sic</w:t>
      </w:r>
      <w:r w:rsidRPr="00365763">
        <w:rPr>
          <w:rFonts w:ascii="EB Garamond" w:eastAsia="EB Garamond" w:hAnsi="EB Garamond" w:cs="EB Garamond"/>
        </w:rPr>
        <w:t>] Duccio, and as grand as Donatello!</w:t>
      </w:r>
      <w:del w:id="487" w:author="Ilaria Della Monica" w:date="2022-02-20T10:53:00Z">
        <w:r w:rsidRPr="00365763" w:rsidDel="00F6340B">
          <w:rPr>
            <w:rFonts w:ascii="EB Garamond" w:eastAsia="EB Garamond" w:hAnsi="EB Garamond" w:cs="EB Garamond"/>
            <w:vertAlign w:val="superscript"/>
          </w:rPr>
          <w:footnoteReference w:id="158"/>
        </w:r>
      </w:del>
    </w:p>
    <w:p w14:paraId="26DE8729" w14:textId="77777777" w:rsidR="00365763" w:rsidRPr="00365763" w:rsidRDefault="00365763" w:rsidP="00365763">
      <w:pPr>
        <w:jc w:val="both"/>
        <w:rPr>
          <w:rFonts w:ascii="EB Garamond" w:eastAsia="EB Garamond" w:hAnsi="EB Garamond" w:cs="EB Garamond"/>
        </w:rPr>
      </w:pPr>
    </w:p>
    <w:p w14:paraId="41F4099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Lunched with the </w:t>
      </w:r>
      <w:r w:rsidRPr="00365763">
        <w:rPr>
          <w:rFonts w:ascii="EB Garamond" w:eastAsia="EB Garamond" w:hAnsi="EB Garamond" w:cs="EB Garamond"/>
          <w:i/>
        </w:rPr>
        <w:t>Winlocks</w:t>
      </w:r>
      <w:r w:rsidRPr="00365763">
        <w:rPr>
          <w:rFonts w:ascii="EB Garamond" w:eastAsia="EB Garamond" w:hAnsi="EB Garamond" w:cs="EB Garamond"/>
        </w:rPr>
        <w:t>. He seems more friendly.</w:t>
      </w:r>
    </w:p>
    <w:p w14:paraId="4A202741" w14:textId="77777777" w:rsidR="00365763" w:rsidRPr="00365763" w:rsidRDefault="00365763" w:rsidP="00365763">
      <w:pPr>
        <w:jc w:val="both"/>
        <w:rPr>
          <w:rFonts w:ascii="EB Garamond" w:eastAsia="EB Garamond" w:hAnsi="EB Garamond" w:cs="EB Garamond"/>
        </w:rPr>
      </w:pPr>
    </w:p>
    <w:p w14:paraId="4E8EB87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Went to Karnac for sunset and early moonlight, and had some chat with M. Pillé [</w:t>
      </w:r>
      <w:r w:rsidRPr="00365763">
        <w:rPr>
          <w:rFonts w:ascii="EB Garamond" w:eastAsia="EB Garamond" w:hAnsi="EB Garamond" w:cs="EB Garamond"/>
          <w:i/>
        </w:rPr>
        <w:t>sic</w:t>
      </w:r>
      <w:r w:rsidRPr="00365763">
        <w:rPr>
          <w:rFonts w:ascii="EB Garamond" w:eastAsia="EB Garamond" w:hAnsi="EB Garamond" w:cs="EB Garamond"/>
        </w:rPr>
        <w:t>], the architect in chief.</w:t>
      </w:r>
    </w:p>
    <w:p w14:paraId="54485F03" w14:textId="77777777" w:rsidR="00365763" w:rsidRPr="00365763" w:rsidRDefault="00365763" w:rsidP="00365763">
      <w:pPr>
        <w:jc w:val="both"/>
        <w:rPr>
          <w:rFonts w:ascii="EB Garamond" w:eastAsia="EB Garamond" w:hAnsi="EB Garamond" w:cs="EB Garamond"/>
        </w:rPr>
      </w:pPr>
    </w:p>
    <w:p w14:paraId="7771DA7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Gen. Storrs that we weren’t coming to Jerusalem. Wrote to Patricolo, Alban, Geoffrey, Mrs. Ross.</w:t>
      </w:r>
    </w:p>
    <w:p w14:paraId="65D7FCE5" w14:textId="77777777" w:rsidR="00365763" w:rsidRPr="00365763" w:rsidRDefault="00365763" w:rsidP="00365763">
      <w:pPr>
        <w:jc w:val="both"/>
        <w:rPr>
          <w:rFonts w:ascii="EB Garamond" w:eastAsia="EB Garamond" w:hAnsi="EB Garamond" w:cs="EB Garamond"/>
        </w:rPr>
      </w:pPr>
    </w:p>
    <w:p w14:paraId="2A0DD76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[092] Thursday, March 9, 1922</w:t>
      </w:r>
    </w:p>
    <w:p w14:paraId="700D47B5"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SS. Egypt</w:t>
      </w:r>
    </w:p>
    <w:p w14:paraId="4884DAEC" w14:textId="77777777" w:rsidR="00365763" w:rsidRPr="00365763" w:rsidRDefault="00365763" w:rsidP="00365763">
      <w:pPr>
        <w:jc w:val="right"/>
        <w:rPr>
          <w:rFonts w:ascii="EB Garamond" w:eastAsia="EB Garamond" w:hAnsi="EB Garamond" w:cs="EB Garamond"/>
        </w:rPr>
      </w:pPr>
    </w:p>
    <w:p w14:paraId="2BCF666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Left Luxor at 11, feeling as if my veins had been opened—so much money flowed out. I came to the conclusion that our Dragoman, </w:t>
      </w:r>
      <w:r w:rsidRPr="00365763">
        <w:rPr>
          <w:rFonts w:ascii="EB Garamond" w:eastAsia="EB Garamond" w:hAnsi="EB Garamond" w:cs="EB Garamond"/>
          <w:i/>
        </w:rPr>
        <w:t>Ahmet Abdallah</w:t>
      </w:r>
      <w:r w:rsidRPr="00365763">
        <w:rPr>
          <w:rFonts w:ascii="EB Garamond" w:eastAsia="EB Garamond" w:hAnsi="EB Garamond" w:cs="EB Garamond"/>
        </w:rPr>
        <w:t>, was a perfect leech. He saved us some trouble, but led us into endless expense.</w:t>
      </w:r>
    </w:p>
    <w:p w14:paraId="4E994381" w14:textId="77777777" w:rsidR="00365763" w:rsidRPr="00365763" w:rsidRDefault="00365763" w:rsidP="00365763">
      <w:pPr>
        <w:jc w:val="both"/>
        <w:rPr>
          <w:rFonts w:ascii="EB Garamond" w:eastAsia="EB Garamond" w:hAnsi="EB Garamond" w:cs="EB Garamond"/>
        </w:rPr>
      </w:pPr>
    </w:p>
    <w:p w14:paraId="68BF98E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All day on the Nile, sticking occasionally on sand-banks.</w:t>
      </w:r>
    </w:p>
    <w:p w14:paraId="1958FAF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4 skipped lines</w:t>
      </w:r>
      <w:r w:rsidRPr="00365763">
        <w:rPr>
          <w:rFonts w:ascii="EB Garamond" w:eastAsia="EB Garamond" w:hAnsi="EB Garamond" w:cs="EB Garamond"/>
        </w:rPr>
        <w:t>}</w:t>
      </w:r>
    </w:p>
    <w:p w14:paraId="05A04F37"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 xml:space="preserve">Wrote to Alys, Ray, Karin, </w:t>
      </w:r>
      <w:r w:rsidRPr="00365763">
        <w:rPr>
          <w:rFonts w:ascii="EB Garamond" w:eastAsia="EB Garamond" w:hAnsi="EB Garamond" w:cs="EB Garamond"/>
          <w:u w:val="single"/>
        </w:rPr>
        <w:t>Dan</w:t>
      </w:r>
      <w:r w:rsidRPr="00365763">
        <w:rPr>
          <w:rFonts w:ascii="EB Garamond" w:eastAsia="EB Garamond" w:hAnsi="EB Garamond" w:cs="EB Garamond"/>
        </w:rPr>
        <w:t>, Guido, Reinach,</w:t>
      </w:r>
      <w:del w:id="494" w:author="Ilaria Della Monica" w:date="2022-02-20T10:53:00Z">
        <w:r w:rsidRPr="00365763" w:rsidDel="00F6340B">
          <w:rPr>
            <w:rFonts w:ascii="EB Garamond" w:eastAsia="EB Garamond" w:hAnsi="EB Garamond" w:cs="EB Garamond"/>
            <w:vertAlign w:val="superscript"/>
          </w:rPr>
          <w:footnoteReference w:id="159"/>
        </w:r>
      </w:del>
      <w:r w:rsidRPr="00365763">
        <w:rPr>
          <w:rFonts w:ascii="EB Garamond" w:eastAsia="EB Garamond" w:hAnsi="EB Garamond" w:cs="EB Garamond"/>
        </w:rPr>
        <w:t xml:space="preserve"> Lippmann,</w:t>
      </w:r>
      <w:del w:id="497" w:author="Ilaria Della Monica" w:date="2022-02-20T10:53:00Z">
        <w:r w:rsidRPr="00365763" w:rsidDel="00F6340B">
          <w:rPr>
            <w:rFonts w:ascii="EB Garamond" w:eastAsia="EB Garamond" w:hAnsi="EB Garamond" w:cs="EB Garamond"/>
            <w:vertAlign w:val="superscript"/>
          </w:rPr>
          <w:footnoteReference w:id="160"/>
        </w:r>
      </w:del>
      <w:r w:rsidRPr="00365763">
        <w:rPr>
          <w:rFonts w:ascii="EB Garamond" w:eastAsia="EB Garamond" w:hAnsi="EB Garamond" w:cs="EB Garamond"/>
        </w:rPr>
        <w:t xml:space="preserve"> Mme. Salvemini,</w:t>
      </w:r>
      <w:del w:id="500" w:author="Ilaria Della Monica" w:date="2022-02-20T10:53:00Z">
        <w:r w:rsidRPr="00365763" w:rsidDel="00F6340B">
          <w:rPr>
            <w:rFonts w:ascii="EB Garamond" w:eastAsia="EB Garamond" w:hAnsi="EB Garamond" w:cs="EB Garamond"/>
            <w:vertAlign w:val="superscript"/>
          </w:rPr>
          <w:footnoteReference w:id="161"/>
        </w:r>
      </w:del>
      <w:r w:rsidRPr="00365763">
        <w:rPr>
          <w:rFonts w:ascii="EB Garamond" w:eastAsia="EB Garamond" w:hAnsi="EB Garamond" w:cs="EB Garamond"/>
        </w:rPr>
        <w:t xml:space="preserve"> Lady Kitson, Barbara, Mrs. Ross.</w:t>
      </w:r>
    </w:p>
    <w:p w14:paraId="720BAC05" w14:textId="77777777" w:rsidR="00365763" w:rsidRPr="00365763" w:rsidRDefault="00365763" w:rsidP="00365763">
      <w:pPr>
        <w:ind w:firstLine="720"/>
        <w:jc w:val="both"/>
        <w:rPr>
          <w:rFonts w:ascii="EB Garamond" w:eastAsia="EB Garamond" w:hAnsi="EB Garamond" w:cs="EB Garamond"/>
        </w:rPr>
      </w:pPr>
    </w:p>
    <w:p w14:paraId="44D3411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[093] Friday, March 10, 1922</w:t>
      </w:r>
    </w:p>
    <w:p w14:paraId="7775D4C4" w14:textId="77777777" w:rsidR="00365763" w:rsidRPr="00365763" w:rsidRDefault="00365763" w:rsidP="00365763">
      <w:pPr>
        <w:jc w:val="center"/>
        <w:rPr>
          <w:rFonts w:ascii="EB Garamond" w:eastAsia="EB Garamond" w:hAnsi="EB Garamond" w:cs="EB Garamond"/>
        </w:rPr>
      </w:pPr>
    </w:p>
    <w:p w14:paraId="7E705E3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Expedition to </w:t>
      </w:r>
      <w:r w:rsidRPr="00365763">
        <w:rPr>
          <w:rFonts w:ascii="EB Garamond" w:eastAsia="EB Garamond" w:hAnsi="EB Garamond" w:cs="EB Garamond"/>
          <w:i/>
        </w:rPr>
        <w:t>Abydos</w:t>
      </w:r>
      <w:r w:rsidRPr="00365763">
        <w:rPr>
          <w:rFonts w:ascii="EB Garamond" w:eastAsia="EB Garamond" w:hAnsi="EB Garamond" w:cs="EB Garamond"/>
        </w:rPr>
        <w:t xml:space="preserve">—3 hrs. riding across the cultivation. It nearly killed me with pain in my knees, but it was </w:t>
      </w:r>
      <w:r w:rsidRPr="00365763">
        <w:rPr>
          <w:rFonts w:ascii="EB Garamond" w:eastAsia="EB Garamond" w:hAnsi="EB Garamond" w:cs="EB Garamond"/>
          <w:i/>
        </w:rPr>
        <w:t>worth it</w:t>
      </w:r>
      <w:r w:rsidRPr="00365763">
        <w:rPr>
          <w:rFonts w:ascii="EB Garamond" w:eastAsia="EB Garamond" w:hAnsi="EB Garamond" w:cs="EB Garamond"/>
        </w:rPr>
        <w:t>. It is I think the greatest monument of the XIX Dynasty in Egypt, the sculptures being of that delightful kind of the paintings in the Tomb of Seti.</w:t>
      </w:r>
      <w:del w:id="503" w:author="Ilaria Della Monica" w:date="2022-02-20T10:53:00Z">
        <w:r w:rsidRPr="00365763" w:rsidDel="00F6340B">
          <w:rPr>
            <w:rFonts w:ascii="EB Garamond" w:eastAsia="EB Garamond" w:hAnsi="EB Garamond" w:cs="EB Garamond"/>
            <w:vertAlign w:val="superscript"/>
          </w:rPr>
          <w:footnoteReference w:id="162"/>
        </w:r>
      </w:del>
      <w:r w:rsidRPr="00365763">
        <w:rPr>
          <w:rFonts w:ascii="EB Garamond" w:eastAsia="EB Garamond" w:hAnsi="EB Garamond" w:cs="EB Garamond"/>
        </w:rPr>
        <w:t xml:space="preserve"> It is true that the touch is less delicate and nervous than in the Tombs of Ramesi and Cha-en-het, which recall Desiderio and Agostino da Duccio [</w:t>
      </w:r>
      <w:r w:rsidRPr="00365763">
        <w:rPr>
          <w:rFonts w:ascii="EB Garamond" w:eastAsia="EB Garamond" w:hAnsi="EB Garamond" w:cs="EB Garamond"/>
          <w:i/>
        </w:rPr>
        <w:t>sic</w:t>
      </w:r>
      <w:r w:rsidRPr="00365763">
        <w:rPr>
          <w:rFonts w:ascii="EB Garamond" w:eastAsia="EB Garamond" w:hAnsi="EB Garamond" w:cs="EB Garamond"/>
        </w:rPr>
        <w:t>] at their best, but the compositions are more varied and more like “compositions” in our sense.</w:t>
      </w:r>
    </w:p>
    <w:p w14:paraId="37DC078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 ached to look </w:t>
      </w:r>
      <w:r w:rsidRPr="00365763">
        <w:rPr>
          <w:rFonts w:ascii="EB Garamond" w:eastAsia="EB Garamond" w:hAnsi="EB Garamond" w:cs="EB Garamond"/>
          <w:u w:val="single"/>
        </w:rPr>
        <w:t>on</w:t>
      </w:r>
      <w:r w:rsidRPr="00365763">
        <w:rPr>
          <w:rFonts w:ascii="EB Garamond" w:eastAsia="EB Garamond" w:hAnsi="EB Garamond" w:cs="EB Garamond"/>
        </w:rPr>
        <w:t xml:space="preserve"> last on these {</w:t>
      </w:r>
      <w:r w:rsidRPr="00365763">
        <w:rPr>
          <w:rFonts w:ascii="EB Garamond" w:eastAsia="EB Garamond" w:hAnsi="EB Garamond" w:cs="EB Garamond"/>
          <w:i/>
        </w:rPr>
        <w:t xml:space="preserve">long </w:t>
      </w:r>
      <w:r w:rsidRPr="00365763">
        <w:rPr>
          <w:rFonts w:ascii="EB Garamond" w:eastAsia="EB Garamond" w:hAnsi="EB Garamond" w:cs="EB Garamond"/>
          <w:i/>
          <w:u w:val="single"/>
        </w:rPr>
        <w:t>arrow</w:t>
      </w:r>
      <w:r w:rsidRPr="00365763">
        <w:rPr>
          <w:rFonts w:ascii="EB Garamond" w:eastAsia="EB Garamond" w:hAnsi="EB Garamond" w:cs="EB Garamond"/>
        </w:rPr>
        <w:t>} proud, self-asserting Kings thrusting symbols of life into the noses of the Gods, gazing at them with level eyes, as powerful as their own deities.</w:t>
      </w:r>
    </w:p>
    <w:p w14:paraId="0F1996E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Certainly this is the loudest bray the human donkey has ever brayed into this world of mysteries!</w:t>
      </w:r>
    </w:p>
    <w:p w14:paraId="63BE824A" w14:textId="77777777" w:rsidR="00365763" w:rsidRPr="00365763" w:rsidRDefault="00365763" w:rsidP="00365763">
      <w:pPr>
        <w:jc w:val="both"/>
        <w:rPr>
          <w:rFonts w:ascii="EB Garamond" w:eastAsia="EB Garamond" w:hAnsi="EB Garamond" w:cs="EB Garamond"/>
        </w:rPr>
      </w:pPr>
    </w:p>
    <w:p w14:paraId="1E994C7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[094] Saturday, March 11, 1922</w:t>
      </w:r>
    </w:p>
    <w:p w14:paraId="7A1652A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Nile</w:t>
      </w:r>
    </w:p>
    <w:p w14:paraId="456ECFED" w14:textId="77777777" w:rsidR="00365763" w:rsidRPr="00365763" w:rsidRDefault="00365763" w:rsidP="00365763">
      <w:pPr>
        <w:jc w:val="right"/>
        <w:rPr>
          <w:rFonts w:ascii="EB Garamond" w:eastAsia="EB Garamond" w:hAnsi="EB Garamond" w:cs="EB Garamond"/>
        </w:rPr>
      </w:pPr>
    </w:p>
    <w:p w14:paraId="472B948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wrote to Edith</w:t>
      </w:r>
      <w:del w:id="506" w:author="Ilaria Della Monica" w:date="2022-02-20T10:53:00Z">
        <w:r w:rsidRPr="00365763" w:rsidDel="00F6340B">
          <w:rPr>
            <w:rFonts w:ascii="EB Garamond" w:eastAsia="EB Garamond" w:hAnsi="EB Garamond" w:cs="EB Garamond"/>
            <w:vertAlign w:val="superscript"/>
          </w:rPr>
          <w:footnoteReference w:id="163"/>
        </w:r>
      </w:del>
      <w:r w:rsidRPr="00365763">
        <w:rPr>
          <w:rFonts w:ascii="EB Garamond" w:eastAsia="EB Garamond" w:hAnsi="EB Garamond" w:cs="EB Garamond"/>
        </w:rPr>
        <w:t xml:space="preserve">: “Philomène joined us 10 days ago and we have never ceased over disputations. I can feel </w:t>
      </w:r>
      <w:r w:rsidRPr="00365763">
        <w:rPr>
          <w:rFonts w:ascii="EB Garamond" w:eastAsia="EB Garamond" w:hAnsi="EB Garamond" w:cs="EB Garamond"/>
          <w:u w:val="single"/>
        </w:rPr>
        <w:t>her</w:t>
      </w:r>
      <w:r w:rsidRPr="00365763">
        <w:rPr>
          <w:rFonts w:ascii="EB Garamond" w:eastAsia="EB Garamond" w:hAnsi="EB Garamond" w:cs="EB Garamond"/>
        </w:rPr>
        <w:t xml:space="preserve"> quite furious at times, and yet rather eager. She is delightfully zestful and </w:t>
      </w:r>
      <w:r w:rsidRPr="00365763">
        <w:rPr>
          <w:rFonts w:ascii="EB Garamond" w:eastAsia="EB Garamond" w:hAnsi="EB Garamond" w:cs="EB Garamond"/>
          <w:u w:val="single"/>
        </w:rPr>
        <w:t>vital</w:t>
      </w:r>
      <w:r w:rsidRPr="00365763">
        <w:rPr>
          <w:rFonts w:ascii="EB Garamond" w:eastAsia="EB Garamond" w:hAnsi="EB Garamond" w:cs="EB Garamond"/>
        </w:rPr>
        <w:t xml:space="preserve">. BUT she is such </w:t>
      </w:r>
      <w:r w:rsidRPr="00365763">
        <w:rPr>
          <w:rFonts w:ascii="EB Garamond" w:eastAsia="EB Garamond" w:hAnsi="EB Garamond" w:cs="EB Garamond"/>
          <w:u w:val="single"/>
        </w:rPr>
        <w:t>a</w:t>
      </w:r>
      <w:r w:rsidRPr="00365763">
        <w:rPr>
          <w:rFonts w:ascii="EB Garamond" w:eastAsia="EB Garamond" w:hAnsi="EB Garamond" w:cs="EB Garamond"/>
        </w:rPr>
        <w:t xml:space="preserve"> </w:t>
      </w:r>
      <w:r w:rsidRPr="00365763">
        <w:rPr>
          <w:rFonts w:ascii="EB Garamond" w:eastAsia="EB Garamond" w:hAnsi="EB Garamond" w:cs="EB Garamond"/>
          <w:i/>
        </w:rPr>
        <w:t>Gratin</w:t>
      </w:r>
      <w:r w:rsidRPr="00365763">
        <w:rPr>
          <w:rFonts w:ascii="EB Garamond" w:eastAsia="EB Garamond" w:hAnsi="EB Garamond" w:cs="EB Garamond"/>
        </w:rPr>
        <w:t>-ette!! You are too much in it yourself to realize to what a degree she is merely a product of her year, her class, her country, I mean her mind and its contents she has no standards, no values, no ideals deliberately different from what she, as a product of her milieu, should have. Not that only, she seems to have been receptive only at a certain moment and never again. She absorbed a universe some 10 or 15 years ago. It happens to be the neo-gratin of Barrès,</w:t>
      </w:r>
      <w:del w:id="509" w:author="Ilaria Della Monica" w:date="2022-02-20T10:53:00Z">
        <w:r w:rsidRPr="00365763" w:rsidDel="00F6340B">
          <w:rPr>
            <w:rFonts w:ascii="EB Garamond" w:eastAsia="EB Garamond" w:hAnsi="EB Garamond" w:cs="EB Garamond"/>
            <w:vertAlign w:val="superscript"/>
          </w:rPr>
          <w:footnoteReference w:id="164"/>
        </w:r>
      </w:del>
      <w:r w:rsidRPr="00365763">
        <w:rPr>
          <w:rFonts w:ascii="EB Garamond" w:eastAsia="EB Garamond" w:hAnsi="EB Garamond" w:cs="EB Garamond"/>
        </w:rPr>
        <w:t xml:space="preserve"> Maurras</w:t>
      </w:r>
      <w:del w:id="512" w:author="Ilaria Della Monica" w:date="2022-02-20T10:53:00Z">
        <w:r w:rsidRPr="00365763" w:rsidDel="00F6340B">
          <w:rPr>
            <w:rFonts w:ascii="EB Garamond" w:eastAsia="EB Garamond" w:hAnsi="EB Garamond" w:cs="EB Garamond"/>
            <w:vertAlign w:val="superscript"/>
          </w:rPr>
          <w:footnoteReference w:id="165"/>
        </w:r>
      </w:del>
      <w:r w:rsidRPr="00365763">
        <w:rPr>
          <w:rFonts w:ascii="EB Garamond" w:eastAsia="EB Garamond" w:hAnsi="EB Garamond" w:cs="EB Garamond"/>
        </w:rPr>
        <w:t xml:space="preserve"> etc etc. As she had been unconscious before and has been rather self-aware </w:t>
      </w:r>
      <w:r w:rsidRPr="00365763">
        <w:rPr>
          <w:rFonts w:ascii="EB Garamond" w:eastAsia="EB Garamond" w:hAnsi="EB Garamond" w:cs="EB Garamond"/>
          <w:u w:val="single"/>
        </w:rPr>
        <w:t>since</w:t>
      </w:r>
      <w:r w:rsidRPr="00365763">
        <w:rPr>
          <w:rFonts w:ascii="EB Garamond" w:eastAsia="EB Garamond" w:hAnsi="EB Garamond" w:cs="EB Garamond"/>
        </w:rPr>
        <w:t>, she fancies that she has washed out her own {</w:t>
      </w:r>
      <w:r w:rsidRPr="00365763">
        <w:rPr>
          <w:rFonts w:ascii="EB Garamond" w:eastAsia="EB Garamond" w:hAnsi="EB Garamond" w:cs="EB Garamond"/>
          <w:i/>
        </w:rPr>
        <w:t>continued on the facing page</w:t>
      </w:r>
      <w:r w:rsidRPr="00365763">
        <w:rPr>
          <w:rFonts w:ascii="EB Garamond" w:eastAsia="EB Garamond" w:hAnsi="EB Garamond" w:cs="EB Garamond"/>
        </w:rPr>
        <w:t>}</w:t>
      </w:r>
    </w:p>
    <w:p w14:paraId="6DEE12A6" w14:textId="77777777" w:rsidR="00365763" w:rsidRPr="00365763" w:rsidRDefault="00B8149A" w:rsidP="00365763">
      <w:pPr>
        <w:jc w:val="both"/>
        <w:rPr>
          <w:rFonts w:ascii="EB Garamond" w:eastAsia="EB Garamond" w:hAnsi="EB Garamond" w:cs="EB Garamond"/>
        </w:rPr>
      </w:pPr>
      <w:r>
        <w:rPr>
          <w:noProof/>
        </w:rPr>
        <w:pict w14:anchorId="6AEF55DF">
          <v:rect id="_x0000_i1036" alt="" style="width:425.05pt;height:.05pt;mso-width-percent:0;mso-height-percent:0;mso-width-percent:0;mso-height-percent:0" o:hrpct="882" o:hralign="center" o:hrstd="t" o:hr="t" fillcolor="#a0a0a0" stroked="f"/>
        </w:pict>
      </w:r>
    </w:p>
    <w:p w14:paraId="614E641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Arthur Pollen</w:t>
      </w:r>
      <w:del w:id="515" w:author="Ilaria Della Monica" w:date="2022-02-20T10:53:00Z">
        <w:r w:rsidRPr="00365763" w:rsidDel="00F6340B">
          <w:rPr>
            <w:rFonts w:ascii="EB Garamond" w:eastAsia="EB Garamond" w:hAnsi="EB Garamond" w:cs="EB Garamond"/>
            <w:vertAlign w:val="superscript"/>
          </w:rPr>
          <w:footnoteReference w:id="166"/>
        </w:r>
      </w:del>
    </w:p>
    <w:p w14:paraId="17619A1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to Edith, Mme. de Cossé</w:t>
      </w:r>
      <w:del w:id="518" w:author="Ilaria Della Monica" w:date="2022-02-20T10:53:00Z">
        <w:r w:rsidRPr="00365763" w:rsidDel="00F6340B">
          <w:rPr>
            <w:rFonts w:ascii="EB Garamond" w:eastAsia="EB Garamond" w:hAnsi="EB Garamond" w:cs="EB Garamond"/>
            <w:vertAlign w:val="superscript"/>
          </w:rPr>
          <w:footnoteReference w:id="167"/>
        </w:r>
      </w:del>
    </w:p>
    <w:p w14:paraId="16617438" w14:textId="77777777" w:rsidR="00365763" w:rsidRPr="00365763" w:rsidRDefault="00365763" w:rsidP="00365763">
      <w:pPr>
        <w:jc w:val="both"/>
        <w:rPr>
          <w:rFonts w:ascii="EB Garamond" w:eastAsia="EB Garamond" w:hAnsi="EB Garamond" w:cs="EB Garamond"/>
        </w:rPr>
      </w:pPr>
    </w:p>
    <w:p w14:paraId="33B4589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[095] Sunday, March 12, 1922</w:t>
      </w:r>
    </w:p>
    <w:p w14:paraId="28B7874D"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SS. Egypt</w:t>
      </w:r>
    </w:p>
    <w:p w14:paraId="23CE64C6" w14:textId="77777777" w:rsidR="00365763" w:rsidRPr="00365763" w:rsidRDefault="00365763" w:rsidP="00365763">
      <w:pPr>
        <w:rPr>
          <w:rFonts w:ascii="EB Garamond" w:eastAsia="EB Garamond" w:hAnsi="EB Garamond" w:cs="EB Garamond"/>
        </w:rPr>
      </w:pPr>
    </w:p>
    <w:p w14:paraId="3FFCC49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continued from the facing page before the dividing line</w:t>
      </w:r>
      <w:r w:rsidRPr="00365763">
        <w:rPr>
          <w:rFonts w:ascii="EB Garamond" w:eastAsia="EB Garamond" w:hAnsi="EB Garamond" w:cs="EB Garamond"/>
        </w:rPr>
        <w:t>} philosophy. Alas, she has little desire to learn. That first contact with the world {</w:t>
      </w:r>
      <w:r w:rsidRPr="00365763">
        <w:rPr>
          <w:rFonts w:ascii="EB Garamond" w:eastAsia="EB Garamond" w:hAnsi="EB Garamond" w:cs="EB Garamond"/>
          <w:i/>
        </w:rPr>
        <w:t>scratched</w:t>
      </w:r>
      <w:r w:rsidRPr="00365763">
        <w:rPr>
          <w:rFonts w:ascii="EB Garamond" w:eastAsia="EB Garamond" w:hAnsi="EB Garamond" w:cs="EB Garamond"/>
        </w:rPr>
        <w:t>} letter-filled her with all sorts of homogeneous and linked post-hypnotic suggestions which she feels the imperious need to carry out. She will have nothing of the really new. She has little curiosity.</w:t>
      </w:r>
    </w:p>
    <w:p w14:paraId="5F0DB0D6"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 xml:space="preserve">And such an obsession of the Au-delà! </w:t>
      </w:r>
      <w:r w:rsidRPr="00365763">
        <w:rPr>
          <w:rFonts w:ascii="EB Garamond" w:eastAsia="EB Garamond" w:hAnsi="EB Garamond" w:cs="EB Garamond"/>
          <w:u w:val="single"/>
        </w:rPr>
        <w:t>At</w:t>
      </w:r>
      <w:r w:rsidRPr="00365763">
        <w:rPr>
          <w:rFonts w:ascii="EB Garamond" w:eastAsia="EB Garamond" w:hAnsi="EB Garamond" w:cs="EB Garamond"/>
        </w:rPr>
        <w:t xml:space="preserve"> bottom it comes down to nothing more subtle than the As-it-was-in-the-beginning-still-is-and-ever-shall-be demand for bodily survival endlessly. That is what she flatters herself is Religion, and all her so-called spiritual interests and mental preoccupations {</w:t>
      </w:r>
      <w:r w:rsidRPr="00365763">
        <w:rPr>
          <w:rFonts w:ascii="EB Garamond" w:eastAsia="EB Garamond" w:hAnsi="EB Garamond" w:cs="EB Garamond"/>
          <w:i/>
        </w:rPr>
        <w:t>scratched</w:t>
      </w:r>
      <w:r w:rsidRPr="00365763">
        <w:rPr>
          <w:rFonts w:ascii="EB Garamond" w:eastAsia="EB Garamond" w:hAnsi="EB Garamond" w:cs="EB Garamond"/>
        </w:rPr>
        <w:t>}.</w:t>
      </w:r>
    </w:p>
    <w:p w14:paraId="2B45EA7E"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 xml:space="preserve">She finds me very intolerant, exclusive and arrogant. I am. But the dangerous thing is that </w:t>
      </w:r>
      <w:r w:rsidRPr="00365763">
        <w:rPr>
          <w:rFonts w:ascii="EB Garamond" w:eastAsia="EB Garamond" w:hAnsi="EB Garamond" w:cs="EB Garamond"/>
          <w:i/>
        </w:rPr>
        <w:t>she has a mind</w:t>
      </w:r>
      <w:r w:rsidRPr="00365763">
        <w:rPr>
          <w:rFonts w:ascii="EB Garamond" w:eastAsia="EB Garamond" w:hAnsi="EB Garamond" w:cs="EB Garamond"/>
        </w:rPr>
        <w:t>. This will prevent her taking nonsense simply. It will oblige her to make a great deal of it, as is the case with most gens du monde who had brains and no proper education. So I am attempting to clarify and harden her, and sharpen and oil her instrument, but I have no great hopes. I love to try for I am fond of her.”</w:t>
      </w:r>
    </w:p>
    <w:p w14:paraId="3441BB11" w14:textId="77777777" w:rsidR="00365763" w:rsidRPr="00365763" w:rsidRDefault="00365763" w:rsidP="00365763">
      <w:pPr>
        <w:ind w:firstLine="720"/>
        <w:jc w:val="both"/>
        <w:rPr>
          <w:rFonts w:ascii="EB Garamond" w:eastAsia="EB Garamond" w:hAnsi="EB Garamond" w:cs="EB Garamond"/>
        </w:rPr>
      </w:pPr>
    </w:p>
    <w:p w14:paraId="58B2461A"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Wrote to Denman Ross,</w:t>
      </w:r>
      <w:del w:id="521" w:author="Ilaria Della Monica" w:date="2022-02-20T10:53:00Z">
        <w:r w:rsidRPr="00365763" w:rsidDel="00F6340B">
          <w:rPr>
            <w:rFonts w:ascii="EB Garamond" w:eastAsia="EB Garamond" w:hAnsi="EB Garamond" w:cs="EB Garamond"/>
            <w:vertAlign w:val="superscript"/>
          </w:rPr>
          <w:footnoteReference w:id="168"/>
        </w:r>
      </w:del>
      <w:r w:rsidRPr="00365763">
        <w:rPr>
          <w:rFonts w:ascii="EB Garamond" w:eastAsia="EB Garamond" w:hAnsi="EB Garamond" w:cs="EB Garamond"/>
        </w:rPr>
        <w:t xml:space="preserve"> Guido, Aunt Janet,</w:t>
      </w:r>
      <w:del w:id="524" w:author="Ilaria Della Monica" w:date="2022-02-20T10:53:00Z">
        <w:r w:rsidRPr="00365763" w:rsidDel="00F6340B">
          <w:rPr>
            <w:rFonts w:ascii="EB Garamond" w:eastAsia="EB Garamond" w:hAnsi="EB Garamond" w:cs="EB Garamond"/>
            <w:vertAlign w:val="superscript"/>
          </w:rPr>
          <w:footnoteReference w:id="169"/>
        </w:r>
      </w:del>
      <w:r w:rsidRPr="00365763">
        <w:rPr>
          <w:rFonts w:ascii="EB Garamond" w:eastAsia="EB Garamond" w:hAnsi="EB Garamond" w:cs="EB Garamond"/>
        </w:rPr>
        <w:t xml:space="preserve"> Florence Blood.</w:t>
      </w:r>
      <w:del w:id="527" w:author="Ilaria Della Monica" w:date="2022-02-20T10:53:00Z">
        <w:r w:rsidRPr="00365763" w:rsidDel="00F6340B">
          <w:rPr>
            <w:rFonts w:ascii="EB Garamond" w:eastAsia="EB Garamond" w:hAnsi="EB Garamond" w:cs="EB Garamond"/>
            <w:vertAlign w:val="superscript"/>
          </w:rPr>
          <w:footnoteReference w:id="170"/>
        </w:r>
      </w:del>
    </w:p>
    <w:p w14:paraId="4A3845DC" w14:textId="77777777" w:rsidR="00365763" w:rsidRPr="00365763" w:rsidRDefault="00365763" w:rsidP="00365763">
      <w:pPr>
        <w:ind w:firstLine="720"/>
        <w:jc w:val="both"/>
        <w:rPr>
          <w:rFonts w:ascii="EB Garamond" w:eastAsia="EB Garamond" w:hAnsi="EB Garamond" w:cs="EB Garamond"/>
        </w:rPr>
      </w:pPr>
    </w:p>
    <w:p w14:paraId="6BDCF0C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[096] Monday, March 13, 1922</w:t>
      </w:r>
    </w:p>
    <w:p w14:paraId="160DAC55"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SS</w:t>
      </w:r>
    </w:p>
    <w:p w14:paraId="2598E89C" w14:textId="77777777" w:rsidR="00365763" w:rsidRPr="00365763" w:rsidRDefault="00365763" w:rsidP="00365763">
      <w:pPr>
        <w:jc w:val="right"/>
        <w:rPr>
          <w:rFonts w:ascii="EB Garamond" w:eastAsia="EB Garamond" w:hAnsi="EB Garamond" w:cs="EB Garamond"/>
        </w:rPr>
      </w:pPr>
    </w:p>
    <w:p w14:paraId="7620773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Off and on sandbanks between Assiut</w:t>
      </w:r>
      <w:del w:id="530" w:author="Ilaria Della Monica" w:date="2022-02-20T10:53:00Z">
        <w:r w:rsidRPr="00365763" w:rsidDel="00F6340B">
          <w:rPr>
            <w:rFonts w:ascii="EB Garamond" w:eastAsia="EB Garamond" w:hAnsi="EB Garamond" w:cs="EB Garamond"/>
            <w:vertAlign w:val="superscript"/>
          </w:rPr>
          <w:footnoteReference w:id="171"/>
        </w:r>
      </w:del>
      <w:r w:rsidRPr="00365763">
        <w:rPr>
          <w:rFonts w:ascii="EB Garamond" w:eastAsia="EB Garamond" w:hAnsi="EB Garamond" w:cs="EB Garamond"/>
        </w:rPr>
        <w:t xml:space="preserve"> {</w:t>
      </w:r>
      <w:r w:rsidRPr="00365763">
        <w:rPr>
          <w:rFonts w:ascii="EB Garamond" w:eastAsia="EB Garamond" w:hAnsi="EB Garamond" w:cs="EB Garamond"/>
          <w:i/>
        </w:rPr>
        <w:t>both the location and this line straddle across to the facing page.</w:t>
      </w:r>
      <w:r w:rsidRPr="00365763">
        <w:rPr>
          <w:rFonts w:ascii="EB Garamond" w:eastAsia="EB Garamond" w:hAnsi="EB Garamond" w:cs="EB Garamond"/>
        </w:rPr>
        <w:t>}</w:t>
      </w:r>
    </w:p>
    <w:p w14:paraId="5689A0CA" w14:textId="77777777" w:rsidR="00365763" w:rsidRPr="00365763" w:rsidRDefault="00365763" w:rsidP="00365763">
      <w:pPr>
        <w:jc w:val="both"/>
        <w:rPr>
          <w:rFonts w:ascii="EB Garamond" w:eastAsia="EB Garamond" w:hAnsi="EB Garamond" w:cs="EB Garamond"/>
        </w:rPr>
      </w:pPr>
    </w:p>
    <w:p w14:paraId="78EA475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I wrote to Neith:—</w:t>
      </w:r>
    </w:p>
    <w:p w14:paraId="4EBEB16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 overwhelming excitement has been this great art </w:t>
      </w:r>
      <w:r w:rsidRPr="00365763">
        <w:rPr>
          <w:rFonts w:ascii="EB Garamond" w:eastAsia="EB Garamond" w:hAnsi="EB Garamond" w:cs="EB Garamond"/>
          <w:strike/>
        </w:rPr>
        <w:t>grandly</w:t>
      </w:r>
      <w:r w:rsidRPr="00365763">
        <w:rPr>
          <w:rFonts w:ascii="EB Garamond" w:eastAsia="EB Garamond" w:hAnsi="EB Garamond" w:cs="EB Garamond"/>
        </w:rPr>
        <w:t xml:space="preserve"> </w:t>
      </w:r>
      <w:r w:rsidRPr="00365763">
        <w:rPr>
          <w:rFonts w:ascii="EB Garamond" w:eastAsia="EB Garamond" w:hAnsi="EB Garamond" w:cs="EB Garamond"/>
          <w:u w:val="single"/>
        </w:rPr>
        <w:t>rolling</w:t>
      </w:r>
      <w:r w:rsidRPr="00365763">
        <w:rPr>
          <w:rFonts w:ascii="EB Garamond" w:eastAsia="EB Garamond" w:hAnsi="EB Garamond" w:cs="EB Garamond"/>
        </w:rPr>
        <w:t xml:space="preserve"> as grandly on its millenial [</w:t>
      </w:r>
      <w:r w:rsidRPr="00365763">
        <w:rPr>
          <w:rFonts w:ascii="EB Garamond" w:eastAsia="EB Garamond" w:hAnsi="EB Garamond" w:cs="EB Garamond"/>
          <w:i/>
        </w:rPr>
        <w:t>sic</w:t>
      </w:r>
      <w:r w:rsidRPr="00365763">
        <w:rPr>
          <w:rFonts w:ascii="EB Garamond" w:eastAsia="EB Garamond" w:hAnsi="EB Garamond" w:cs="EB Garamond"/>
        </w:rPr>
        <w:t>] course as the Nile rolls from the jungle to the ocean, uninterrupted, undiluted. It is like a huge orchestral symphony that makes an European attempt seem like chamber music….</w:t>
      </w:r>
    </w:p>
    <w:p w14:paraId="04A8F1F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It is certainly the loudest bray the human donkey ever brayed in the face of the mysteries of life and death. The metaphor is not ill chosen, for there appears to have been incredible nonsense on the back of it all. Our archeological friends assure us that Egyptian Religion was nothing more or less than crude fetishism, such as one looks for in {</w:t>
      </w:r>
      <w:r w:rsidRPr="00365763">
        <w:rPr>
          <w:rFonts w:ascii="EB Garamond" w:eastAsia="EB Garamond" w:hAnsi="EB Garamond" w:cs="EB Garamond"/>
          <w:i/>
        </w:rPr>
        <w:t>continued on the facing page; two skipped lines</w:t>
      </w:r>
      <w:r w:rsidRPr="00365763">
        <w:rPr>
          <w:rFonts w:ascii="EB Garamond" w:eastAsia="EB Garamond" w:hAnsi="EB Garamond" w:cs="EB Garamond"/>
        </w:rPr>
        <w:t>}</w:t>
      </w:r>
    </w:p>
    <w:p w14:paraId="6057955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Janet Dodge,</w:t>
      </w:r>
      <w:del w:id="533" w:author="Ilaria Della Monica" w:date="2022-02-20T10:53:00Z">
        <w:r w:rsidRPr="00365763" w:rsidDel="00F6340B">
          <w:rPr>
            <w:rFonts w:ascii="EB Garamond" w:eastAsia="EB Garamond" w:hAnsi="EB Garamond" w:cs="EB Garamond"/>
            <w:vertAlign w:val="superscript"/>
          </w:rPr>
          <w:footnoteReference w:id="172"/>
        </w:r>
      </w:del>
      <w:r w:rsidRPr="00365763">
        <w:rPr>
          <w:rFonts w:ascii="EB Garamond" w:eastAsia="EB Garamond" w:hAnsi="EB Garamond" w:cs="EB Garamond"/>
        </w:rPr>
        <w:t xml:space="preserve"> Mrs. Ross, Alys, Ray and Karin, Barbara</w:t>
      </w:r>
    </w:p>
    <w:p w14:paraId="1B098ADE" w14:textId="77777777" w:rsidR="00365763" w:rsidRPr="00365763" w:rsidRDefault="00365763" w:rsidP="00365763">
      <w:pPr>
        <w:jc w:val="both"/>
        <w:rPr>
          <w:rFonts w:ascii="EB Garamond" w:eastAsia="EB Garamond" w:hAnsi="EB Garamond" w:cs="EB Garamond"/>
        </w:rPr>
      </w:pPr>
    </w:p>
    <w:p w14:paraId="5821331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[097] Tuesday, March 14, 1922</w:t>
      </w:r>
    </w:p>
    <w:p w14:paraId="0CB1443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Egypt</w:t>
      </w:r>
    </w:p>
    <w:p w14:paraId="07936D98" w14:textId="77777777" w:rsidR="00365763" w:rsidRPr="00365763" w:rsidRDefault="00365763" w:rsidP="00365763">
      <w:pPr>
        <w:jc w:val="both"/>
        <w:rPr>
          <w:rFonts w:ascii="EB Garamond" w:eastAsia="EB Garamond" w:hAnsi="EB Garamond" w:cs="EB Garamond"/>
        </w:rPr>
      </w:pPr>
    </w:p>
    <w:p w14:paraId="3DE011B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continued from the first line of the facing page</w:t>
      </w:r>
      <w:r w:rsidRPr="00365763">
        <w:rPr>
          <w:rFonts w:ascii="EB Garamond" w:eastAsia="EB Garamond" w:hAnsi="EB Garamond" w:cs="EB Garamond"/>
        </w:rPr>
        <w:t>} and Minieh.</w:t>
      </w:r>
      <w:del w:id="536" w:author="Ilaria Della Monica" w:date="2022-02-20T10:53:00Z">
        <w:r w:rsidRPr="00365763" w:rsidDel="00F6340B">
          <w:rPr>
            <w:rFonts w:ascii="EB Garamond" w:eastAsia="EB Garamond" w:hAnsi="EB Garamond" w:cs="EB Garamond"/>
            <w:vertAlign w:val="superscript"/>
          </w:rPr>
          <w:footnoteReference w:id="173"/>
        </w:r>
      </w:del>
      <w:r w:rsidRPr="00365763">
        <w:rPr>
          <w:rFonts w:ascii="EB Garamond" w:eastAsia="EB Garamond" w:hAnsi="EB Garamond" w:cs="EB Garamond"/>
        </w:rPr>
        <w:t xml:space="preserve"> Wonderful cliffs—</w:t>
      </w:r>
    </w:p>
    <w:p w14:paraId="5815A8B2" w14:textId="77777777" w:rsidR="00365763" w:rsidRPr="00365763" w:rsidRDefault="00365763" w:rsidP="00365763">
      <w:pPr>
        <w:jc w:val="both"/>
        <w:rPr>
          <w:rFonts w:ascii="EB Garamond" w:eastAsia="EB Garamond" w:hAnsi="EB Garamond" w:cs="EB Garamond"/>
        </w:rPr>
      </w:pPr>
    </w:p>
    <w:p w14:paraId="51F5AC7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“quite primitive savages, that the Deities to whom those grandest of temples were dedicated, whose forms appear in matchless sculpture on the walls and pillars, were nothing but actual plain Hawks and Jackals, and Rams and Crocodiles!—No wonder the Monarchs step into their presence with a proud {</w:t>
      </w:r>
      <w:r w:rsidRPr="00365763">
        <w:rPr>
          <w:rFonts w:ascii="EB Garamond" w:eastAsia="EB Garamond" w:hAnsi="EB Garamond" w:cs="EB Garamond"/>
          <w:i/>
        </w:rPr>
        <w:t>above, in a different ink</w:t>
      </w:r>
      <w:r w:rsidRPr="00365763">
        <w:rPr>
          <w:rFonts w:ascii="EB Garamond" w:eastAsia="EB Garamond" w:hAnsi="EB Garamond" w:cs="EB Garamond"/>
        </w:rPr>
        <w:t>, an _____} stride and glare with level eyes into the eyes of their gods!—And as to Death—their chief preoccupation was to provide the dead with lots and lots of FOOD!! There is nothing too ridiculous for human beings to believe! And this particular belief {</w:t>
      </w:r>
      <w:r w:rsidRPr="00365763">
        <w:rPr>
          <w:rFonts w:ascii="EB Garamond" w:eastAsia="EB Garamond" w:hAnsi="EB Garamond" w:cs="EB Garamond"/>
          <w:i/>
        </w:rPr>
        <w:t>above, in a different ink,</w:t>
      </w:r>
      <w:r w:rsidRPr="00365763">
        <w:rPr>
          <w:rFonts w:ascii="EB Garamond" w:eastAsia="EB Garamond" w:hAnsi="EB Garamond" w:cs="EB Garamond"/>
        </w:rPr>
        <w:t xml:space="preserve"> absurdity} took such a hold that it lasted for more than 4000 years, hardly changed, and was the inspiration and provided the motives for the grandest art in the world.”....</w:t>
      </w:r>
    </w:p>
    <w:p w14:paraId="58E688C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1F1B216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the Kerr-Lawsons,</w:t>
      </w:r>
      <w:del w:id="539" w:author="Ilaria Della Monica" w:date="2022-02-20T10:53:00Z">
        <w:r w:rsidRPr="00365763" w:rsidDel="00F6340B">
          <w:rPr>
            <w:rFonts w:ascii="EB Garamond" w:eastAsia="EB Garamond" w:hAnsi="EB Garamond" w:cs="EB Garamond"/>
            <w:vertAlign w:val="superscript"/>
          </w:rPr>
          <w:footnoteReference w:id="174"/>
        </w:r>
      </w:del>
      <w:r w:rsidRPr="00365763">
        <w:rPr>
          <w:rFonts w:ascii="EB Garamond" w:eastAsia="EB Garamond" w:hAnsi="EB Garamond" w:cs="EB Garamond"/>
        </w:rPr>
        <w:t xml:space="preserve"> Neith, Christina Bremner,</w:t>
      </w:r>
      <w:del w:id="542" w:author="Ilaria Della Monica" w:date="2022-02-20T10:53:00Z">
        <w:r w:rsidRPr="00365763" w:rsidDel="00F6340B">
          <w:rPr>
            <w:rFonts w:ascii="EB Garamond" w:eastAsia="EB Garamond" w:hAnsi="EB Garamond" w:cs="EB Garamond"/>
            <w:vertAlign w:val="superscript"/>
          </w:rPr>
          <w:footnoteReference w:id="175"/>
        </w:r>
      </w:del>
      <w:r w:rsidRPr="00365763">
        <w:rPr>
          <w:rFonts w:ascii="EB Garamond" w:eastAsia="EB Garamond" w:hAnsi="EB Garamond" w:cs="EB Garamond"/>
        </w:rPr>
        <w:t xml:space="preserve"> Geoffrey</w:t>
      </w:r>
    </w:p>
    <w:p w14:paraId="6EDE1D39" w14:textId="77777777" w:rsidR="00365763" w:rsidRPr="00365763" w:rsidRDefault="00365763" w:rsidP="00365763">
      <w:pPr>
        <w:jc w:val="both"/>
        <w:rPr>
          <w:rFonts w:ascii="EB Garamond" w:eastAsia="EB Garamond" w:hAnsi="EB Garamond" w:cs="EB Garamond"/>
        </w:rPr>
      </w:pPr>
    </w:p>
    <w:p w14:paraId="5A14109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[098] Wednesday, March 15, 1922</w:t>
      </w:r>
    </w:p>
    <w:p w14:paraId="4ECE2915"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SS.</w:t>
      </w:r>
    </w:p>
    <w:p w14:paraId="560AE07F" w14:textId="77777777" w:rsidR="00365763" w:rsidRPr="00365763" w:rsidRDefault="00365763" w:rsidP="00365763">
      <w:pPr>
        <w:jc w:val="right"/>
        <w:rPr>
          <w:rFonts w:ascii="EB Garamond" w:eastAsia="EB Garamond" w:hAnsi="EB Garamond" w:cs="EB Garamond"/>
        </w:rPr>
      </w:pPr>
    </w:p>
    <w:p w14:paraId="7A53481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Still </w:t>
      </w:r>
      <w:r w:rsidRPr="00365763">
        <w:rPr>
          <w:rFonts w:ascii="EB Garamond" w:eastAsia="EB Garamond" w:hAnsi="EB Garamond" w:cs="EB Garamond"/>
          <w:u w:val="single"/>
        </w:rPr>
        <w:t>in</w:t>
      </w:r>
      <w:r w:rsidRPr="00365763">
        <w:rPr>
          <w:rFonts w:ascii="EB Garamond" w:eastAsia="EB Garamond" w:hAnsi="EB Garamond" w:cs="EB Garamond"/>
        </w:rPr>
        <w:t xml:space="preserve"> sandbanks. It is growing a bore, especially as Philomène is very nervous at being out of reach of news from her little daughter.</w:t>
      </w:r>
    </w:p>
    <w:p w14:paraId="68029AE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With all her charm she exasperated me terribly by her second-rate arguments. She has been thoroughly poisoned by fashionable Jesuitism, and is too fundamentally uneducated to see through it. She repeats </w:t>
      </w:r>
      <w:r w:rsidRPr="00365763">
        <w:rPr>
          <w:rFonts w:ascii="EB Garamond" w:eastAsia="EB Garamond" w:hAnsi="EB Garamond" w:cs="EB Garamond"/>
          <w:i/>
        </w:rPr>
        <w:t>their</w:t>
      </w:r>
      <w:r w:rsidRPr="00365763">
        <w:rPr>
          <w:rFonts w:ascii="EB Garamond" w:eastAsia="EB Garamond" w:hAnsi="EB Garamond" w:cs="EB Garamond"/>
        </w:rPr>
        <w:t xml:space="preserve"> arguments like a vehement and rather acrimonious parrot. BB. mercifully finds her stimulating. He enjoys the talk her folly draws out of him. She is as sensitive as a sea-medusa to the least hostile current, and stiffens herself up to spit against it like a cobra. Sometimes you wonder why that particular innocent remark draws out her venom, but you soon realize that she is clever enough to </w:t>
      </w:r>
      <w:r w:rsidRPr="00365763">
        <w:rPr>
          <w:rFonts w:ascii="EB Garamond" w:eastAsia="EB Garamond" w:hAnsi="EB Garamond" w:cs="EB Garamond"/>
          <w:u w:val="single"/>
        </w:rPr>
        <w:t>feel</w:t>
      </w:r>
      <w:r w:rsidRPr="00365763">
        <w:rPr>
          <w:rFonts w:ascii="EB Garamond" w:eastAsia="EB Garamond" w:hAnsi="EB Garamond" w:cs="EB Garamond"/>
        </w:rPr>
        <w:t xml:space="preserve"> that its implications are anti-Catholic, anti-immortality, anti-nationalistic.</w:t>
      </w:r>
    </w:p>
    <w:p w14:paraId="46FCD732" w14:textId="77777777" w:rsidR="00365763" w:rsidRPr="00365763" w:rsidRDefault="00365763" w:rsidP="00365763">
      <w:pPr>
        <w:jc w:val="both"/>
        <w:rPr>
          <w:rFonts w:ascii="EB Garamond" w:eastAsia="EB Garamond" w:hAnsi="EB Garamond" w:cs="EB Garamond"/>
        </w:rPr>
      </w:pPr>
    </w:p>
    <w:p w14:paraId="6CD8861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[099] Thursday, March 16, 1922</w:t>
      </w:r>
    </w:p>
    <w:p w14:paraId="499DBE0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Egypt</w:t>
      </w:r>
    </w:p>
    <w:p w14:paraId="43910FDA" w14:textId="77777777" w:rsidR="00365763" w:rsidRPr="00365763" w:rsidRDefault="00365763" w:rsidP="00365763">
      <w:pPr>
        <w:jc w:val="both"/>
        <w:rPr>
          <w:rFonts w:ascii="EB Garamond" w:eastAsia="EB Garamond" w:hAnsi="EB Garamond" w:cs="EB Garamond"/>
        </w:rPr>
      </w:pPr>
    </w:p>
    <w:p w14:paraId="2F1A063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Day of sand-bank and indecision, finally decided to leave the Egypt and go back to Minia by the </w:t>
      </w:r>
      <w:r w:rsidRPr="00365763">
        <w:rPr>
          <w:rFonts w:ascii="EB Garamond" w:eastAsia="EB Garamond" w:hAnsi="EB Garamond" w:cs="EB Garamond"/>
          <w:u w:val="single"/>
        </w:rPr>
        <w:t>Jordan</w:t>
      </w:r>
      <w:r w:rsidRPr="00365763">
        <w:rPr>
          <w:rFonts w:ascii="EB Garamond" w:eastAsia="EB Garamond" w:hAnsi="EB Garamond" w:cs="EB Garamond"/>
        </w:rPr>
        <w:t xml:space="preserve"> and take the train.</w:t>
      </w:r>
    </w:p>
    <w:p w14:paraId="146C8A80" w14:textId="77777777" w:rsidR="00365763" w:rsidRPr="00365763" w:rsidRDefault="00365763" w:rsidP="00365763">
      <w:pPr>
        <w:jc w:val="both"/>
        <w:rPr>
          <w:rFonts w:ascii="EB Garamond" w:eastAsia="EB Garamond" w:hAnsi="EB Garamond" w:cs="EB Garamond"/>
        </w:rPr>
      </w:pPr>
    </w:p>
    <w:p w14:paraId="230A1E4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[100] Friday, March 17, 1922</w:t>
      </w:r>
    </w:p>
    <w:p w14:paraId="56385219"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Mena</w:t>
      </w:r>
    </w:p>
    <w:p w14:paraId="49B26DC9"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Pyra {</w:t>
      </w:r>
      <w:r w:rsidRPr="00365763">
        <w:rPr>
          <w:rFonts w:ascii="EB Garamond" w:eastAsia="EB Garamond" w:hAnsi="EB Garamond" w:cs="EB Garamond"/>
          <w:i/>
        </w:rPr>
        <w:t>continued on the facing page</w:t>
      </w:r>
      <w:r w:rsidRPr="00365763">
        <w:rPr>
          <w:rFonts w:ascii="EB Garamond" w:eastAsia="EB Garamond" w:hAnsi="EB Garamond" w:cs="EB Garamond"/>
        </w:rPr>
        <w:t>}</w:t>
      </w:r>
    </w:p>
    <w:p w14:paraId="5D2A96A7" w14:textId="77777777" w:rsidR="00365763" w:rsidRPr="00365763" w:rsidRDefault="00365763" w:rsidP="00365763">
      <w:pPr>
        <w:jc w:val="both"/>
        <w:rPr>
          <w:rFonts w:ascii="EB Garamond" w:eastAsia="EB Garamond" w:hAnsi="EB Garamond" w:cs="EB Garamond"/>
        </w:rPr>
      </w:pPr>
    </w:p>
    <w:p w14:paraId="45E26E51"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Woke up _____ Minia, spent morning writing, and took the train at 4.40 to come to Cairo. Came at once out here, in time for a very grand and lovely view of the Pyramids and Sphinx by the moon in its early decline. It is a marvellous effect. The great masses remain geometrically firm yet seem to melt into the sky.</w:t>
      </w:r>
    </w:p>
    <w:p w14:paraId="1AAEF79D" w14:textId="77777777" w:rsidR="00365763" w:rsidRPr="00365763" w:rsidRDefault="00B8149A" w:rsidP="00365763">
      <w:pPr>
        <w:jc w:val="both"/>
        <w:rPr>
          <w:rFonts w:ascii="EB Garamond" w:eastAsia="EB Garamond" w:hAnsi="EB Garamond" w:cs="EB Garamond"/>
        </w:rPr>
      </w:pPr>
      <w:r>
        <w:rPr>
          <w:noProof/>
        </w:rPr>
        <w:pict w14:anchorId="6AFE4BA8">
          <v:rect id="_x0000_i1035" alt="" style="width:425.05pt;height:.05pt;mso-width-percent:0;mso-height-percent:0;mso-width-percent:0;mso-height-percent:0" o:hrpct="882" o:hralign="center" o:hrstd="t" o:hr="t" fillcolor="#a0a0a0" stroked="f"/>
        </w:pict>
      </w:r>
    </w:p>
    <w:p w14:paraId="455E01E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To Guido— “There is certainly enough in the world around us—indeed even in ourselves—to fill us with horror and dismay and grief. What is </w:t>
      </w:r>
      <w:r w:rsidRPr="00365763">
        <w:rPr>
          <w:rFonts w:ascii="EB Garamond" w:eastAsia="EB Garamond" w:hAnsi="EB Garamond" w:cs="EB Garamond"/>
          <w:u w:val="single"/>
        </w:rPr>
        <w:t>so</w:t>
      </w:r>
      <w:r w:rsidRPr="00365763">
        <w:rPr>
          <w:rFonts w:ascii="EB Garamond" w:eastAsia="EB Garamond" w:hAnsi="EB Garamond" w:cs="EB Garamond"/>
        </w:rPr>
        <w:t xml:space="preserve"> extraordinary and incomprehensible about the old Egyptians is that they did not seem to feel this—they never expressed it. Their art was a magnificent assertion of human power and domination and their idea about death was only to go on living and eating and conquering in the same way—especially eating! No asceticism, no vegetarianism, {</w:t>
      </w:r>
      <w:r w:rsidRPr="00365763">
        <w:rPr>
          <w:rFonts w:ascii="EB Garamond" w:eastAsia="EB Garamond" w:hAnsi="EB Garamond" w:cs="EB Garamond"/>
          <w:i/>
        </w:rPr>
        <w:t>continued on the facing page</w:t>
      </w:r>
      <w:r w:rsidRPr="00365763">
        <w:rPr>
          <w:rFonts w:ascii="EB Garamond" w:eastAsia="EB Garamond" w:hAnsi="EB Garamond" w:cs="EB Garamond"/>
        </w:rPr>
        <w:t>}</w:t>
      </w:r>
    </w:p>
    <w:p w14:paraId="427ABEEC" w14:textId="77777777" w:rsidR="00365763" w:rsidRPr="00365763" w:rsidRDefault="00365763" w:rsidP="00365763">
      <w:pPr>
        <w:jc w:val="both"/>
        <w:rPr>
          <w:rFonts w:ascii="EB Garamond" w:eastAsia="EB Garamond" w:hAnsi="EB Garamond" w:cs="EB Garamond"/>
        </w:rPr>
      </w:pPr>
    </w:p>
    <w:p w14:paraId="79FB47A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[101] Saturday, March 18, 1922</w:t>
      </w:r>
    </w:p>
    <w:p w14:paraId="37FA109E"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House</w:t>
      </w:r>
    </w:p>
    <w:p w14:paraId="0F5C439C"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mids {</w:t>
      </w:r>
      <w:r w:rsidRPr="00365763">
        <w:rPr>
          <w:rFonts w:ascii="EB Garamond" w:eastAsia="EB Garamond" w:hAnsi="EB Garamond" w:cs="EB Garamond"/>
          <w:i/>
        </w:rPr>
        <w:t>continued from the facing page</w:t>
      </w:r>
      <w:r w:rsidRPr="00365763">
        <w:rPr>
          <w:rFonts w:ascii="EB Garamond" w:eastAsia="EB Garamond" w:hAnsi="EB Garamond" w:cs="EB Garamond"/>
        </w:rPr>
        <w:t>}</w:t>
      </w:r>
    </w:p>
    <w:p w14:paraId="619A72B7" w14:textId="77777777" w:rsidR="00365763" w:rsidRPr="00365763" w:rsidRDefault="00365763" w:rsidP="00365763">
      <w:pPr>
        <w:rPr>
          <w:rFonts w:ascii="EB Garamond" w:eastAsia="EB Garamond" w:hAnsi="EB Garamond" w:cs="EB Garamond"/>
        </w:rPr>
      </w:pPr>
    </w:p>
    <w:p w14:paraId="7D2FB56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in morning for there were oceans of letters waiting to be answered, but spent the rest of the day with the Pyramids and the Sphinx.</w:t>
      </w:r>
    </w:p>
    <w:p w14:paraId="2A4F82AB" w14:textId="77777777" w:rsidR="00365763" w:rsidRPr="00365763" w:rsidRDefault="00B8149A" w:rsidP="00365763">
      <w:pPr>
        <w:jc w:val="both"/>
        <w:rPr>
          <w:rFonts w:ascii="EB Garamond" w:eastAsia="EB Garamond" w:hAnsi="EB Garamond" w:cs="EB Garamond"/>
        </w:rPr>
      </w:pPr>
      <w:r>
        <w:rPr>
          <w:noProof/>
        </w:rPr>
        <w:pict w14:anchorId="73081980">
          <v:rect id="_x0000_i1034" alt="" style="width:425.05pt;height:.05pt;mso-width-percent:0;mso-height-percent:0;mso-width-percent:0;mso-height-percent:0" o:hrpct="882" o:hralign="center" o:hrstd="t" o:hr="t" fillcolor="#a0a0a0" stroked="f"/>
        </w:pict>
      </w:r>
    </w:p>
    <w:p w14:paraId="4754A7F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continued from the facing page</w:t>
      </w:r>
      <w:r w:rsidRPr="00365763">
        <w:rPr>
          <w:rFonts w:ascii="EB Garamond" w:eastAsia="EB Garamond" w:hAnsi="EB Garamond" w:cs="EB Garamond"/>
        </w:rPr>
        <w:t>} no self-abnegation or humility {</w:t>
      </w:r>
      <w:r w:rsidRPr="00365763">
        <w:rPr>
          <w:rFonts w:ascii="EB Garamond" w:eastAsia="EB Garamond" w:hAnsi="EB Garamond" w:cs="EB Garamond"/>
          <w:i/>
        </w:rPr>
        <w:t>added above,</w:t>
      </w:r>
      <w:r w:rsidRPr="00365763">
        <w:rPr>
          <w:rFonts w:ascii="EB Garamond" w:eastAsia="EB Garamond" w:hAnsi="EB Garamond" w:cs="EB Garamond"/>
        </w:rPr>
        <w:t xml:space="preserve"> reverence} or resignation or self-annihilation about </w:t>
      </w:r>
      <w:r w:rsidRPr="00365763">
        <w:rPr>
          <w:rFonts w:ascii="EB Garamond" w:eastAsia="EB Garamond" w:hAnsi="EB Garamond" w:cs="EB Garamond"/>
          <w:i/>
        </w:rPr>
        <w:t>them</w:t>
      </w:r>
      <w:r w:rsidRPr="00365763">
        <w:rPr>
          <w:rFonts w:ascii="EB Garamond" w:eastAsia="EB Garamond" w:hAnsi="EB Garamond" w:cs="EB Garamond"/>
        </w:rPr>
        <w:t>! They stand on an equality with their gods, they trample on their enemies, they stride and brandish mighty weapons {</w:t>
      </w:r>
      <w:r w:rsidRPr="00365763">
        <w:rPr>
          <w:rFonts w:ascii="EB Garamond" w:eastAsia="EB Garamond" w:hAnsi="EB Garamond" w:cs="EB Garamond"/>
          <w:i/>
        </w:rPr>
        <w:t>added above,</w:t>
      </w:r>
      <w:r w:rsidRPr="00365763">
        <w:rPr>
          <w:rFonts w:ascii="EB Garamond" w:eastAsia="EB Garamond" w:hAnsi="EB Garamond" w:cs="EB Garamond"/>
        </w:rPr>
        <w:t xml:space="preserve"> they </w:t>
      </w:r>
      <w:r w:rsidRPr="00365763">
        <w:rPr>
          <w:rFonts w:ascii="EB Garamond" w:eastAsia="EB Garamond" w:hAnsi="EB Garamond" w:cs="EB Garamond"/>
          <w:u w:val="single"/>
        </w:rPr>
        <w:t>consume</w:t>
      </w:r>
      <w:r w:rsidRPr="00365763">
        <w:rPr>
          <w:rFonts w:ascii="EB Garamond" w:eastAsia="EB Garamond" w:hAnsi="EB Garamond" w:cs="EB Garamond"/>
        </w:rPr>
        <w:t xml:space="preserve"> endless feasts and </w:t>
      </w:r>
      <w:r w:rsidRPr="00365763">
        <w:rPr>
          <w:rFonts w:ascii="EB Garamond" w:eastAsia="EB Garamond" w:hAnsi="EB Garamond" w:cs="EB Garamond"/>
          <w:u w:val="single"/>
        </w:rPr>
        <w:t>count uncountable</w:t>
      </w:r>
      <w:r w:rsidRPr="00365763">
        <w:rPr>
          <w:rFonts w:ascii="EB Garamond" w:eastAsia="EB Garamond" w:hAnsi="EB Garamond" w:cs="EB Garamond"/>
        </w:rPr>
        <w:t xml:space="preserve"> _____}, at their most moral they deny before the Judge of the underworld having done anything wrong and demand as their due all the material delights of the other world. No doubt of the completeness and sufficiency of life seems to have crossed their mind {</w:t>
      </w:r>
      <w:r w:rsidRPr="00365763">
        <w:rPr>
          <w:rFonts w:ascii="EB Garamond" w:eastAsia="EB Garamond" w:hAnsi="EB Garamond" w:cs="EB Garamond"/>
          <w:i/>
        </w:rPr>
        <w:t>above,</w:t>
      </w:r>
      <w:r w:rsidRPr="00365763">
        <w:rPr>
          <w:rFonts w:ascii="EB Garamond" w:eastAsia="EB Garamond" w:hAnsi="EB Garamond" w:cs="EB Garamond"/>
        </w:rPr>
        <w:t xml:space="preserve"> casts a shadow on _____ </w:t>
      </w:r>
      <w:r w:rsidRPr="00365763">
        <w:rPr>
          <w:rFonts w:ascii="EB Garamond" w:eastAsia="EB Garamond" w:hAnsi="EB Garamond" w:cs="EB Garamond"/>
          <w:u w:val="single"/>
        </w:rPr>
        <w:t>art</w:t>
      </w:r>
      <w:r w:rsidRPr="00365763">
        <w:rPr>
          <w:rFonts w:ascii="EB Garamond" w:eastAsia="EB Garamond" w:hAnsi="EB Garamond" w:cs="EB Garamond"/>
        </w:rPr>
        <w:t xml:space="preserve">}. It is all triumphant, cruel, self-assertive, materialistic, magnificent. </w:t>
      </w:r>
      <w:r w:rsidRPr="00365763">
        <w:rPr>
          <w:rFonts w:ascii="EB Garamond" w:eastAsia="EB Garamond" w:hAnsi="EB Garamond" w:cs="EB Garamond"/>
          <w:u w:val="single"/>
        </w:rPr>
        <w:t>Seeing</w:t>
      </w:r>
      <w:r w:rsidRPr="00365763">
        <w:rPr>
          <w:rFonts w:ascii="EB Garamond" w:eastAsia="EB Garamond" w:hAnsi="EB Garamond" w:cs="EB Garamond"/>
        </w:rPr>
        <w:t xml:space="preserve"> it electrifies one’s nerves. Of course I didn’t believe _____</w:t>
      </w:r>
      <w:r w:rsidRPr="00365763">
        <w:rPr>
          <w:rFonts w:ascii="EB Garamond" w:eastAsia="EB Garamond" w:hAnsi="EB Garamond" w:cs="EB Garamond"/>
          <w:u w:val="single"/>
        </w:rPr>
        <w:t xml:space="preserve"> </w:t>
      </w:r>
      <w:r w:rsidRPr="00365763">
        <w:rPr>
          <w:rFonts w:ascii="EB Garamond" w:eastAsia="EB Garamond" w:hAnsi="EB Garamond" w:cs="EB Garamond"/>
        </w:rPr>
        <w:t xml:space="preserve">the beginning </w:t>
      </w:r>
      <w:r w:rsidRPr="00365763">
        <w:rPr>
          <w:rFonts w:ascii="EB Garamond" w:eastAsia="EB Garamond" w:hAnsi="EB Garamond" w:cs="EB Garamond"/>
          <w:u w:val="single"/>
        </w:rPr>
        <w:t>of it</w:t>
      </w:r>
      <w:r w:rsidRPr="00365763">
        <w:rPr>
          <w:rFonts w:ascii="EB Garamond" w:eastAsia="EB Garamond" w:hAnsi="EB Garamond" w:cs="EB Garamond"/>
        </w:rPr>
        <w:t xml:space="preserve">. </w:t>
      </w:r>
      <w:r w:rsidRPr="00365763">
        <w:rPr>
          <w:rFonts w:ascii="EB Garamond" w:eastAsia="EB Garamond" w:hAnsi="EB Garamond" w:cs="EB Garamond"/>
          <w:u w:val="single"/>
        </w:rPr>
        <w:t>Man</w:t>
      </w:r>
      <w:r w:rsidRPr="00365763">
        <w:rPr>
          <w:rFonts w:ascii="EB Garamond" w:eastAsia="EB Garamond" w:hAnsi="EB Garamond" w:cs="EB Garamond"/>
        </w:rPr>
        <w:t xml:space="preserve"> is a corruptible </w:t>
      </w:r>
      <w:r w:rsidRPr="00365763">
        <w:rPr>
          <w:rFonts w:ascii="EB Garamond" w:eastAsia="EB Garamond" w:hAnsi="EB Garamond" w:cs="EB Garamond"/>
          <w:u w:val="single"/>
        </w:rPr>
        <w:t>worm</w:t>
      </w:r>
      <w:r w:rsidRPr="00365763">
        <w:rPr>
          <w:rFonts w:ascii="EB Garamond" w:eastAsia="EB Garamond" w:hAnsi="EB Garamond" w:cs="EB Garamond"/>
        </w:rPr>
        <w:t xml:space="preserve">, and his life is full of sadness and failure. All the same, it elates me to find that human beings </w:t>
      </w:r>
      <w:r w:rsidRPr="00365763">
        <w:rPr>
          <w:rFonts w:ascii="EB Garamond" w:eastAsia="EB Garamond" w:hAnsi="EB Garamond" w:cs="EB Garamond"/>
          <w:i/>
        </w:rPr>
        <w:t>once</w:t>
      </w:r>
      <w:r w:rsidRPr="00365763">
        <w:rPr>
          <w:rFonts w:ascii="EB Garamond" w:eastAsia="EB Garamond" w:hAnsi="EB Garamond" w:cs="EB Garamond"/>
        </w:rPr>
        <w:t xml:space="preserve"> asserted, proudly and mendaciously, the opposite. No art has ever thrilled me like this. {</w:t>
      </w:r>
      <w:r w:rsidRPr="00365763">
        <w:rPr>
          <w:rFonts w:ascii="EB Garamond" w:eastAsia="EB Garamond" w:hAnsi="EB Garamond" w:cs="EB Garamond"/>
          <w:i/>
        </w:rPr>
        <w:t>written on the left margin perpendicular to the main text</w:t>
      </w:r>
      <w:r w:rsidRPr="00365763">
        <w:rPr>
          <w:rFonts w:ascii="EB Garamond" w:eastAsia="EB Garamond" w:hAnsi="EB Garamond" w:cs="EB Garamond"/>
        </w:rPr>
        <w:t xml:space="preserve">} As for BB., he is stricken dumb, I can’t get a word out of him. He has no nice little formulae </w:t>
      </w:r>
      <w:r w:rsidRPr="00365763">
        <w:rPr>
          <w:rFonts w:ascii="EB Garamond" w:eastAsia="EB Garamond" w:hAnsi="EB Garamond" w:cs="EB Garamond"/>
          <w:u w:val="single"/>
        </w:rPr>
        <w:t>to</w:t>
      </w:r>
      <w:r w:rsidRPr="00365763">
        <w:rPr>
          <w:rFonts w:ascii="EB Garamond" w:eastAsia="EB Garamond" w:hAnsi="EB Garamond" w:cs="EB Garamond"/>
        </w:rPr>
        <w:t xml:space="preserve"> meet this overwhelming experience, and he says he feels as if he [could] never open his mouth again to emit a </w:t>
      </w:r>
      <w:r w:rsidRPr="00365763">
        <w:rPr>
          <w:rFonts w:ascii="EB Garamond" w:eastAsia="EB Garamond" w:hAnsi="EB Garamond" w:cs="EB Garamond"/>
          <w:u w:val="single"/>
        </w:rPr>
        <w:t>feeble</w:t>
      </w:r>
      <w:r w:rsidRPr="00365763">
        <w:rPr>
          <w:rFonts w:ascii="EB Garamond" w:eastAsia="EB Garamond" w:hAnsi="EB Garamond" w:cs="EB Garamond"/>
        </w:rPr>
        <w:t xml:space="preserve"> _____ on the subject of Art!”</w:t>
      </w:r>
    </w:p>
    <w:p w14:paraId="15BCCABC" w14:textId="77777777" w:rsidR="00365763" w:rsidRPr="00365763" w:rsidRDefault="00365763" w:rsidP="00365763">
      <w:pPr>
        <w:jc w:val="both"/>
        <w:rPr>
          <w:rFonts w:ascii="EB Garamond" w:eastAsia="EB Garamond" w:hAnsi="EB Garamond" w:cs="EB Garamond"/>
        </w:rPr>
      </w:pPr>
    </w:p>
    <w:p w14:paraId="06BA488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[102] Sunday, March 19, 1922</w:t>
      </w:r>
    </w:p>
    <w:p w14:paraId="337CCEF7"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Mena</w:t>
      </w:r>
    </w:p>
    <w:p w14:paraId="561C997E" w14:textId="77777777" w:rsidR="00365763" w:rsidRPr="00365763" w:rsidRDefault="00365763" w:rsidP="00365763">
      <w:pPr>
        <w:jc w:val="right"/>
        <w:rPr>
          <w:rFonts w:ascii="EB Garamond" w:eastAsia="EB Garamond" w:hAnsi="EB Garamond" w:cs="EB Garamond"/>
        </w:rPr>
      </w:pPr>
    </w:p>
    <w:p w14:paraId="223966B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Philomène, Nicky, Gen. Kitson and I went on </w:t>
      </w:r>
      <w:r w:rsidRPr="00365763">
        <w:rPr>
          <w:rFonts w:ascii="EB Garamond" w:eastAsia="EB Garamond" w:hAnsi="EB Garamond" w:cs="EB Garamond"/>
          <w:strike/>
        </w:rPr>
        <w:t>donkeys</w:t>
      </w:r>
      <w:r w:rsidRPr="00365763">
        <w:rPr>
          <w:rFonts w:ascii="EB Garamond" w:eastAsia="EB Garamond" w:hAnsi="EB Garamond" w:cs="EB Garamond"/>
        </w:rPr>
        <w:t xml:space="preserve"> Camels to </w:t>
      </w:r>
      <w:r w:rsidRPr="00365763">
        <w:rPr>
          <w:rFonts w:ascii="EB Garamond" w:eastAsia="EB Garamond" w:hAnsi="EB Garamond" w:cs="EB Garamond"/>
          <w:i/>
        </w:rPr>
        <w:t>Abusir</w:t>
      </w:r>
      <w:del w:id="545" w:author="Ilaria Della Monica" w:date="2022-02-20T10:53:00Z">
        <w:r w:rsidRPr="00365763" w:rsidDel="00F6340B">
          <w:rPr>
            <w:rFonts w:ascii="EB Garamond" w:eastAsia="EB Garamond" w:hAnsi="EB Garamond" w:cs="EB Garamond"/>
            <w:vertAlign w:val="superscript"/>
          </w:rPr>
          <w:footnoteReference w:id="176"/>
        </w:r>
      </w:del>
      <w:r w:rsidRPr="00365763">
        <w:rPr>
          <w:rFonts w:ascii="EB Garamond" w:eastAsia="EB Garamond" w:hAnsi="EB Garamond" w:cs="EB Garamond"/>
          <w:i/>
        </w:rPr>
        <w:t xml:space="preserve"> and Sakkara</w:t>
      </w:r>
      <w:r w:rsidRPr="00365763">
        <w:rPr>
          <w:rFonts w:ascii="EB Garamond" w:eastAsia="EB Garamond" w:hAnsi="EB Garamond" w:cs="EB Garamond"/>
        </w:rPr>
        <w:t>, and met B.B. and Lady Kitson and Mr. Dunham,</w:t>
      </w:r>
      <w:del w:id="548" w:author="Ilaria Della Monica" w:date="2022-02-20T10:53:00Z">
        <w:r w:rsidRPr="00365763" w:rsidDel="00F6340B">
          <w:rPr>
            <w:rFonts w:ascii="EB Garamond" w:eastAsia="EB Garamond" w:hAnsi="EB Garamond" w:cs="EB Garamond"/>
            <w:vertAlign w:val="superscript"/>
          </w:rPr>
          <w:footnoteReference w:id="177"/>
        </w:r>
      </w:del>
      <w:r w:rsidRPr="00365763">
        <w:rPr>
          <w:rFonts w:ascii="EB Garamond" w:eastAsia="EB Garamond" w:hAnsi="EB Garamond" w:cs="EB Garamond"/>
        </w:rPr>
        <w:t xml:space="preserve"> who drove them there in his Ford, at Mariette’s house,</w:t>
      </w:r>
      <w:del w:id="551" w:author="Ilaria Della Monica" w:date="2022-02-20T10:53:00Z">
        <w:r w:rsidRPr="00365763" w:rsidDel="00F6340B">
          <w:rPr>
            <w:rFonts w:ascii="EB Garamond" w:eastAsia="EB Garamond" w:hAnsi="EB Garamond" w:cs="EB Garamond"/>
            <w:vertAlign w:val="superscript"/>
          </w:rPr>
          <w:footnoteReference w:id="178"/>
        </w:r>
      </w:del>
      <w:r w:rsidRPr="00365763">
        <w:rPr>
          <w:rFonts w:ascii="EB Garamond" w:eastAsia="EB Garamond" w:hAnsi="EB Garamond" w:cs="EB Garamond"/>
        </w:rPr>
        <w:t xml:space="preserve"> where we lunched.</w:t>
      </w:r>
    </w:p>
    <w:p w14:paraId="0F26628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re-saw the Tombs of Ptah-hotep</w:t>
      </w:r>
      <w:del w:id="554" w:author="Ilaria Della Monica" w:date="2022-02-20T10:53:00Z">
        <w:r w:rsidRPr="00365763" w:rsidDel="00F6340B">
          <w:rPr>
            <w:rFonts w:ascii="EB Garamond" w:eastAsia="EB Garamond" w:hAnsi="EB Garamond" w:cs="EB Garamond"/>
            <w:vertAlign w:val="superscript"/>
          </w:rPr>
          <w:footnoteReference w:id="179"/>
        </w:r>
      </w:del>
      <w:r w:rsidRPr="00365763">
        <w:rPr>
          <w:rFonts w:ascii="EB Garamond" w:eastAsia="EB Garamond" w:hAnsi="EB Garamond" w:cs="EB Garamond"/>
        </w:rPr>
        <w:t xml:space="preserve"> and Ti, and they were less vital in handling than we had been thinking. All the same one feels a very strong current of life and invention still running, which in the later things ceased, though the invention was great enough to carry the art unchanged and yet </w:t>
      </w:r>
      <w:r w:rsidRPr="00365763">
        <w:rPr>
          <w:rFonts w:ascii="EB Garamond" w:eastAsia="EB Garamond" w:hAnsi="EB Garamond" w:cs="EB Garamond"/>
          <w:strike/>
        </w:rPr>
        <w:t>beau</w:t>
      </w:r>
      <w:r w:rsidRPr="00365763">
        <w:rPr>
          <w:rFonts w:ascii="EB Garamond" w:eastAsia="EB Garamond" w:hAnsi="EB Garamond" w:cs="EB Garamond"/>
        </w:rPr>
        <w:t xml:space="preserve"> grand and beautiful through thousands of years.</w:t>
      </w:r>
    </w:p>
    <w:p w14:paraId="4E9FC6E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 Tomb of Mereruka turned out to be far finer as handling, in fact </w:t>
      </w:r>
      <w:r w:rsidRPr="00365763">
        <w:rPr>
          <w:rFonts w:ascii="EB Garamond" w:eastAsia="EB Garamond" w:hAnsi="EB Garamond" w:cs="EB Garamond"/>
          <w:strike/>
        </w:rPr>
        <w:t>the</w:t>
      </w:r>
      <w:r w:rsidRPr="00365763">
        <w:rPr>
          <w:rFonts w:ascii="EB Garamond" w:eastAsia="EB Garamond" w:hAnsi="EB Garamond" w:cs="EB Garamond"/>
        </w:rPr>
        <w:t xml:space="preserve"> it remains the best thing we have seen.</w:t>
      </w:r>
      <w:del w:id="557" w:author="Ilaria Della Monica" w:date="2022-02-20T10:53:00Z">
        <w:r w:rsidRPr="00365763" w:rsidDel="00F6340B">
          <w:rPr>
            <w:rFonts w:ascii="EB Garamond" w:eastAsia="EB Garamond" w:hAnsi="EB Garamond" w:cs="EB Garamond"/>
            <w:vertAlign w:val="superscript"/>
          </w:rPr>
          <w:footnoteReference w:id="180"/>
        </w:r>
      </w:del>
      <w:r w:rsidRPr="00365763">
        <w:rPr>
          <w:rFonts w:ascii="EB Garamond" w:eastAsia="EB Garamond" w:hAnsi="EB Garamond" w:cs="EB Garamond"/>
        </w:rPr>
        <w:t xml:space="preserve"> Saw also the Tomb of _____. The others had tea at the Firths’ </w:t>
      </w:r>
      <w:r w:rsidRPr="00365763">
        <w:rPr>
          <w:rFonts w:ascii="EB Garamond" w:eastAsia="EB Garamond" w:hAnsi="EB Garamond" w:cs="EB Garamond"/>
          <w:u w:val="single"/>
        </w:rPr>
        <w:t>by we Carnelians</w:t>
      </w:r>
      <w:r w:rsidRPr="00365763">
        <w:rPr>
          <w:rFonts w:ascii="EB Garamond" w:eastAsia="EB Garamond" w:hAnsi="EB Garamond" w:cs="EB Garamond"/>
        </w:rPr>
        <w:t xml:space="preserve"> rode home in the cold wind, getting a glorious view of the Pyramids at sunset.</w:t>
      </w:r>
    </w:p>
    <w:p w14:paraId="629DE27B" w14:textId="77777777" w:rsidR="00365763" w:rsidRPr="00365763" w:rsidRDefault="00365763" w:rsidP="00365763">
      <w:pPr>
        <w:jc w:val="both"/>
        <w:rPr>
          <w:rFonts w:ascii="EB Garamond" w:eastAsia="EB Garamond" w:hAnsi="EB Garamond" w:cs="EB Garamond"/>
        </w:rPr>
      </w:pPr>
    </w:p>
    <w:p w14:paraId="5E0677B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[103] Monday, March 20, 1922</w:t>
      </w:r>
    </w:p>
    <w:p w14:paraId="392BFBC1"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House, Pyramids</w:t>
      </w:r>
    </w:p>
    <w:p w14:paraId="6765E524" w14:textId="77777777" w:rsidR="00365763" w:rsidRPr="00365763" w:rsidRDefault="00365763" w:rsidP="00365763">
      <w:pPr>
        <w:jc w:val="right"/>
        <w:rPr>
          <w:rFonts w:ascii="EB Garamond" w:eastAsia="EB Garamond" w:hAnsi="EB Garamond" w:cs="EB Garamond"/>
        </w:rPr>
      </w:pPr>
    </w:p>
    <w:p w14:paraId="4B14819A"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 xml:space="preserve">B.B. Nicky and I explored the </w:t>
      </w:r>
      <w:r w:rsidRPr="00365763">
        <w:rPr>
          <w:rFonts w:ascii="EB Garamond" w:eastAsia="EB Garamond" w:hAnsi="EB Garamond" w:cs="EB Garamond"/>
          <w:i/>
        </w:rPr>
        <w:t>rock Tomb</w:t>
      </w:r>
      <w:r w:rsidRPr="00365763">
        <w:rPr>
          <w:rFonts w:ascii="EB Garamond" w:eastAsia="EB Garamond" w:hAnsi="EB Garamond" w:cs="EB Garamond"/>
          <w:i/>
          <w:u w:val="single"/>
        </w:rPr>
        <w:t>s</w:t>
      </w:r>
      <w:del w:id="560" w:author="Ilaria Della Monica" w:date="2022-02-20T10:53:00Z">
        <w:r w:rsidRPr="00365763" w:rsidDel="00F6340B">
          <w:rPr>
            <w:rFonts w:ascii="EB Garamond" w:eastAsia="EB Garamond" w:hAnsi="EB Garamond" w:cs="EB Garamond"/>
            <w:vertAlign w:val="superscript"/>
          </w:rPr>
          <w:footnoteReference w:id="181"/>
        </w:r>
      </w:del>
      <w:r w:rsidRPr="00365763">
        <w:rPr>
          <w:rFonts w:ascii="EB Garamond" w:eastAsia="EB Garamond" w:hAnsi="EB Garamond" w:cs="EB Garamond"/>
        </w:rPr>
        <w:t xml:space="preserve"> below the pyramids and the granite Temple,</w:t>
      </w:r>
      <w:del w:id="563" w:author="Ilaria Della Monica" w:date="2022-02-20T10:53:00Z">
        <w:r w:rsidRPr="00365763" w:rsidDel="00F6340B">
          <w:rPr>
            <w:rFonts w:ascii="EB Garamond" w:eastAsia="EB Garamond" w:hAnsi="EB Garamond" w:cs="EB Garamond"/>
            <w:vertAlign w:val="superscript"/>
          </w:rPr>
          <w:footnoteReference w:id="182"/>
        </w:r>
      </w:del>
      <w:r w:rsidRPr="00365763">
        <w:rPr>
          <w:rFonts w:ascii="EB Garamond" w:eastAsia="EB Garamond" w:hAnsi="EB Garamond" w:cs="EB Garamond"/>
        </w:rPr>
        <w:t xml:space="preserve"> and gazed long at the Sphinx.</w:t>
      </w:r>
    </w:p>
    <w:p w14:paraId="6CBCBD85"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i/>
        </w:rPr>
        <w:t>Mr. and Mrs. Dunham</w:t>
      </w:r>
      <w:del w:id="566" w:author="Ilaria Della Monica" w:date="2022-02-20T10:53:00Z">
        <w:r w:rsidRPr="00365763" w:rsidDel="00F6340B">
          <w:rPr>
            <w:rFonts w:ascii="EB Garamond" w:eastAsia="EB Garamond" w:hAnsi="EB Garamond" w:cs="EB Garamond"/>
            <w:vertAlign w:val="superscript"/>
          </w:rPr>
          <w:footnoteReference w:id="183"/>
        </w:r>
      </w:del>
      <w:r w:rsidRPr="00365763">
        <w:rPr>
          <w:rFonts w:ascii="EB Garamond" w:eastAsia="EB Garamond" w:hAnsi="EB Garamond" w:cs="EB Garamond"/>
        </w:rPr>
        <w:t>, of the Harvard Exploration Mission, lunched with us, and afterwards took us to see their excavations among the Tombs of the III and IV dynasty, {</w:t>
      </w:r>
      <w:r w:rsidRPr="00365763">
        <w:rPr>
          <w:rFonts w:ascii="EB Garamond" w:eastAsia="EB Garamond" w:hAnsi="EB Garamond" w:cs="EB Garamond"/>
          <w:i/>
        </w:rPr>
        <w:t>scratched</w:t>
      </w:r>
      <w:r w:rsidRPr="00365763">
        <w:rPr>
          <w:rFonts w:ascii="EB Garamond" w:eastAsia="EB Garamond" w:hAnsi="EB Garamond" w:cs="EB Garamond"/>
        </w:rPr>
        <w:t>} behind and beside the Pyramids, and then on to tea at their house on top of the hill, with the grandest view imaginable.</w:t>
      </w:r>
      <w:del w:id="569" w:author="Ilaria Della Monica" w:date="2022-02-20T10:53:00Z">
        <w:r w:rsidRPr="00365763" w:rsidDel="00F6340B">
          <w:rPr>
            <w:rFonts w:ascii="EB Garamond" w:eastAsia="EB Garamond" w:hAnsi="EB Garamond" w:cs="EB Garamond"/>
            <w:vertAlign w:val="superscript"/>
          </w:rPr>
          <w:footnoteReference w:id="184"/>
        </w:r>
      </w:del>
      <w:r w:rsidRPr="00365763">
        <w:rPr>
          <w:rFonts w:ascii="EB Garamond" w:eastAsia="EB Garamond" w:hAnsi="EB Garamond" w:cs="EB Garamond"/>
        </w:rPr>
        <w:t xml:space="preserve"> Miss </w:t>
      </w:r>
      <w:r w:rsidRPr="00365763">
        <w:rPr>
          <w:rFonts w:ascii="EB Garamond" w:eastAsia="EB Garamond" w:hAnsi="EB Garamond" w:cs="EB Garamond"/>
          <w:i/>
        </w:rPr>
        <w:t>Kitson and Lady Kitson</w:t>
      </w:r>
      <w:r w:rsidRPr="00365763">
        <w:rPr>
          <w:rFonts w:ascii="EB Garamond" w:eastAsia="EB Garamond" w:hAnsi="EB Garamond" w:cs="EB Garamond"/>
        </w:rPr>
        <w:t xml:space="preserve"> came with us. </w:t>
      </w:r>
      <w:r w:rsidRPr="00365763">
        <w:rPr>
          <w:rFonts w:ascii="EB Garamond" w:eastAsia="EB Garamond" w:hAnsi="EB Garamond" w:cs="EB Garamond"/>
          <w:i/>
        </w:rPr>
        <w:t>Capt. Cresswell</w:t>
      </w:r>
      <w:r w:rsidRPr="00365763">
        <w:rPr>
          <w:rFonts w:ascii="EB Garamond" w:eastAsia="EB Garamond" w:hAnsi="EB Garamond" w:cs="EB Garamond"/>
        </w:rPr>
        <w:t xml:space="preserve"> [</w:t>
      </w:r>
      <w:r w:rsidRPr="00365763">
        <w:rPr>
          <w:rFonts w:ascii="EB Garamond" w:eastAsia="EB Garamond" w:hAnsi="EB Garamond" w:cs="EB Garamond"/>
          <w:i/>
        </w:rPr>
        <w:t>sic</w:t>
      </w:r>
      <w:r w:rsidRPr="00365763">
        <w:rPr>
          <w:rFonts w:ascii="EB Garamond" w:eastAsia="EB Garamond" w:hAnsi="EB Garamond" w:cs="EB Garamond"/>
        </w:rPr>
        <w:t xml:space="preserve">] </w:t>
      </w:r>
      <w:r w:rsidRPr="00365763">
        <w:rPr>
          <w:rFonts w:ascii="EB Garamond" w:eastAsia="EB Garamond" w:hAnsi="EB Garamond" w:cs="EB Garamond"/>
          <w:u w:val="single"/>
        </w:rPr>
        <w:t>bounded</w:t>
      </w:r>
      <w:r w:rsidRPr="00365763">
        <w:rPr>
          <w:rFonts w:ascii="EB Garamond" w:eastAsia="EB Garamond" w:hAnsi="EB Garamond" w:cs="EB Garamond"/>
        </w:rPr>
        <w:t xml:space="preserve"> up when we returned, full of excitement about his beloved squinches, and stayed to dinner.</w:t>
      </w:r>
      <w:del w:id="572" w:author="Ilaria Della Monica" w:date="2022-02-20T10:53:00Z">
        <w:r w:rsidRPr="00365763" w:rsidDel="00F6340B">
          <w:rPr>
            <w:rFonts w:ascii="EB Garamond" w:eastAsia="EB Garamond" w:hAnsi="EB Garamond" w:cs="EB Garamond"/>
            <w:vertAlign w:val="superscript"/>
          </w:rPr>
          <w:footnoteReference w:id="185"/>
        </w:r>
      </w:del>
    </w:p>
    <w:p w14:paraId="1FBF8996" w14:textId="77777777" w:rsidR="00365763" w:rsidRPr="00365763" w:rsidRDefault="00365763" w:rsidP="00365763">
      <w:pPr>
        <w:ind w:firstLine="720"/>
        <w:jc w:val="both"/>
        <w:rPr>
          <w:rFonts w:ascii="EB Garamond" w:eastAsia="EB Garamond" w:hAnsi="EB Garamond" w:cs="EB Garamond"/>
        </w:rPr>
      </w:pPr>
    </w:p>
    <w:p w14:paraId="120DF31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[104] Tuesday, March 21, 1922</w:t>
      </w:r>
    </w:p>
    <w:p w14:paraId="3C34A582"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Pyramids—Cairo</w:t>
      </w:r>
    </w:p>
    <w:p w14:paraId="4ABE3D60" w14:textId="77777777" w:rsidR="00365763" w:rsidRPr="00365763" w:rsidRDefault="00365763" w:rsidP="00365763">
      <w:pPr>
        <w:jc w:val="right"/>
        <w:rPr>
          <w:rFonts w:ascii="EB Garamond" w:eastAsia="EB Garamond" w:hAnsi="EB Garamond" w:cs="EB Garamond"/>
        </w:rPr>
      </w:pPr>
    </w:p>
    <w:p w14:paraId="7F455AD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 wrote to Geoffrey today about Philomène</w:t>
      </w:r>
    </w:p>
    <w:p w14:paraId="22BB21E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“She made her great bid for freedom by running away with a young married man, whom when their child was born, she discovered to be “a mere biological factor”. Having done this, she feels perfectly assured that she thinks for herself, and she regards all the neo-Catholic, ultra St. Germain,</w:t>
      </w:r>
      <w:del w:id="575" w:author="Ilaria Della Monica" w:date="2022-02-20T10:53:00Z">
        <w:r w:rsidRPr="00365763" w:rsidDel="00F6340B">
          <w:rPr>
            <w:rFonts w:ascii="EB Garamond" w:eastAsia="EB Garamond" w:hAnsi="EB Garamond" w:cs="EB Garamond"/>
            <w:vertAlign w:val="superscript"/>
          </w:rPr>
          <w:footnoteReference w:id="186"/>
        </w:r>
      </w:del>
      <w:r w:rsidRPr="00365763">
        <w:rPr>
          <w:rFonts w:ascii="EB Garamond" w:eastAsia="EB Garamond" w:hAnsi="EB Garamond" w:cs="EB Garamond"/>
        </w:rPr>
        <w:t xml:space="preserve"> Jesuitical prison (distilled in part by our good Abbé Meunier</w:t>
      </w:r>
      <w:del w:id="578" w:author="Ilaria Della Monica" w:date="2022-02-20T10:53:00Z">
        <w:r w:rsidRPr="00365763" w:rsidDel="00F6340B">
          <w:rPr>
            <w:rFonts w:ascii="EB Garamond" w:eastAsia="EB Garamond" w:hAnsi="EB Garamond" w:cs="EB Garamond"/>
            <w:vertAlign w:val="superscript"/>
          </w:rPr>
          <w:footnoteReference w:id="187"/>
        </w:r>
      </w:del>
      <w:r w:rsidRPr="00365763">
        <w:rPr>
          <w:rFonts w:ascii="EB Garamond" w:eastAsia="EB Garamond" w:hAnsi="EB Garamond" w:cs="EB Garamond"/>
        </w:rPr>
        <w:t>) which she has, alas, only too well assimilated, as self-generated and mysteriously significant. She’s not a bit interested in things, only in herself and the suggestions of mystery and romance that certain picturesquenesses araise [</w:t>
      </w:r>
      <w:r w:rsidRPr="00365763">
        <w:rPr>
          <w:rFonts w:ascii="EB Garamond" w:eastAsia="EB Garamond" w:hAnsi="EB Garamond" w:cs="EB Garamond"/>
          <w:i/>
        </w:rPr>
        <w:t>sic</w:t>
      </w:r>
      <w:r w:rsidRPr="00365763">
        <w:rPr>
          <w:rFonts w:ascii="EB Garamond" w:eastAsia="EB Garamond" w:hAnsi="EB Garamond" w:cs="EB Garamond"/>
        </w:rPr>
        <w:t>] in her.</w:t>
      </w:r>
    </w:p>
    <w:p w14:paraId="00108A7E" w14:textId="77777777" w:rsidR="00365763" w:rsidRPr="00365763" w:rsidRDefault="00365763" w:rsidP="00365763">
      <w:pPr>
        <w:jc w:val="both"/>
        <w:rPr>
          <w:rFonts w:ascii="EB Garamond" w:eastAsia="EB Garamond" w:hAnsi="EB Garamond" w:cs="EB Garamond"/>
        </w:rPr>
      </w:pPr>
    </w:p>
    <w:p w14:paraId="159DA2A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and Nicky rode on donkeys to the Temple of the Sun ({</w:t>
      </w:r>
      <w:r w:rsidRPr="00365763">
        <w:rPr>
          <w:rFonts w:ascii="EB Garamond" w:eastAsia="EB Garamond" w:hAnsi="EB Garamond" w:cs="EB Garamond"/>
          <w:i/>
        </w:rPr>
        <w:t>scratched</w:t>
      </w:r>
      <w:r w:rsidRPr="00365763">
        <w:rPr>
          <w:rFonts w:ascii="EB Garamond" w:eastAsia="EB Garamond" w:hAnsi="EB Garamond" w:cs="EB Garamond"/>
        </w:rPr>
        <w:t>} 1½ hours each way).</w:t>
      </w:r>
      <w:del w:id="581" w:author="Ilaria Della Monica" w:date="2022-02-20T10:53:00Z">
        <w:r w:rsidRPr="00365763" w:rsidDel="00F6340B">
          <w:rPr>
            <w:rFonts w:ascii="EB Garamond" w:eastAsia="EB Garamond" w:hAnsi="EB Garamond" w:cs="EB Garamond"/>
            <w:vertAlign w:val="superscript"/>
          </w:rPr>
          <w:footnoteReference w:id="188"/>
        </w:r>
      </w:del>
      <w:r w:rsidRPr="00365763">
        <w:rPr>
          <w:rFonts w:ascii="EB Garamond" w:eastAsia="EB Garamond" w:hAnsi="EB Garamond" w:cs="EB Garamond"/>
        </w:rPr>
        <w:t xml:space="preserve"> I stayed in to write letters, mostly business. Wrote to </w:t>
      </w:r>
      <w:r w:rsidRPr="00365763">
        <w:rPr>
          <w:rFonts w:ascii="EB Garamond" w:eastAsia="EB Garamond" w:hAnsi="EB Garamond" w:cs="EB Garamond"/>
          <w:i/>
        </w:rPr>
        <w:t>Mr. Cannon</w:t>
      </w:r>
      <w:r w:rsidRPr="00365763">
        <w:rPr>
          <w:rFonts w:ascii="EB Garamond" w:eastAsia="EB Garamond" w:hAnsi="EB Garamond" w:cs="EB Garamond"/>
        </w:rPr>
        <w:t>.</w:t>
      </w:r>
      <w:del w:id="584" w:author="Ilaria Della Monica" w:date="2022-02-20T10:53:00Z">
        <w:r w:rsidRPr="00365763" w:rsidDel="00F6340B">
          <w:rPr>
            <w:rFonts w:ascii="EB Garamond" w:eastAsia="EB Garamond" w:hAnsi="EB Garamond" w:cs="EB Garamond"/>
            <w:vertAlign w:val="superscript"/>
          </w:rPr>
          <w:footnoteReference w:id="189"/>
        </w:r>
      </w:del>
    </w:p>
    <w:p w14:paraId="5B75677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Walked </w:t>
      </w:r>
      <w:r w:rsidRPr="00365763">
        <w:rPr>
          <w:rFonts w:ascii="EB Garamond" w:eastAsia="EB Garamond" w:hAnsi="EB Garamond" w:cs="EB Garamond"/>
          <w:u w:val="single"/>
        </w:rPr>
        <w:t>out</w:t>
      </w:r>
      <w:r w:rsidRPr="00365763">
        <w:rPr>
          <w:rFonts w:ascii="EB Garamond" w:eastAsia="EB Garamond" w:hAnsi="EB Garamond" w:cs="EB Garamond"/>
        </w:rPr>
        <w:t xml:space="preserve"> with Lady Kitson to explore tombs and found 2 beauties excavated by the French 1916 _i__e of Kephren. Tea with amusing Mrs. Kirkwood in her lovely house under the Great Pyramid. Motored here. </w:t>
      </w:r>
      <w:r w:rsidRPr="00365763">
        <w:rPr>
          <w:rFonts w:ascii="EB Garamond" w:eastAsia="EB Garamond" w:hAnsi="EB Garamond" w:cs="EB Garamond"/>
          <w:i/>
        </w:rPr>
        <w:t>Patricolo</w:t>
      </w:r>
      <w:r w:rsidRPr="00365763">
        <w:rPr>
          <w:rFonts w:ascii="EB Garamond" w:eastAsia="EB Garamond" w:hAnsi="EB Garamond" w:cs="EB Garamond"/>
        </w:rPr>
        <w:t xml:space="preserve"> to dine.</w:t>
      </w:r>
    </w:p>
    <w:p w14:paraId="420FFBD9" w14:textId="77777777" w:rsidR="00365763" w:rsidRPr="00365763" w:rsidRDefault="00365763" w:rsidP="00365763">
      <w:pPr>
        <w:jc w:val="both"/>
        <w:rPr>
          <w:rFonts w:ascii="EB Garamond" w:eastAsia="EB Garamond" w:hAnsi="EB Garamond" w:cs="EB Garamond"/>
        </w:rPr>
      </w:pPr>
    </w:p>
    <w:p w14:paraId="7A3D887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[105] Wednesday, March 22, 1922</w:t>
      </w:r>
    </w:p>
    <w:p w14:paraId="25AA7A15" w14:textId="77777777" w:rsidR="00365763" w:rsidRPr="00365763" w:rsidRDefault="00365763" w:rsidP="00365763">
      <w:pPr>
        <w:jc w:val="center"/>
        <w:rPr>
          <w:rFonts w:ascii="EB Garamond" w:eastAsia="EB Garamond" w:hAnsi="EB Garamond" w:cs="EB Garamond"/>
        </w:rPr>
      </w:pPr>
    </w:p>
    <w:p w14:paraId="181A3A8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Errands. Cooks’ American Express etc etc. Engaged passage in Esperia April 10 to Venice.</w:t>
      </w:r>
    </w:p>
    <w:p w14:paraId="4144A1D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Mrs. Devonshire</w:t>
      </w:r>
      <w:r w:rsidRPr="00365763">
        <w:rPr>
          <w:rFonts w:ascii="EB Garamond" w:eastAsia="EB Garamond" w:hAnsi="EB Garamond" w:cs="EB Garamond"/>
        </w:rPr>
        <w:t xml:space="preserve"> and </w:t>
      </w:r>
      <w:r w:rsidRPr="00365763">
        <w:rPr>
          <w:rFonts w:ascii="EB Garamond" w:eastAsia="EB Garamond" w:hAnsi="EB Garamond" w:cs="EB Garamond"/>
          <w:i/>
        </w:rPr>
        <w:t>Mr. Creswell</w:t>
      </w:r>
      <w:r w:rsidRPr="00365763">
        <w:rPr>
          <w:rFonts w:ascii="EB Garamond" w:eastAsia="EB Garamond" w:hAnsi="EB Garamond" w:cs="EB Garamond"/>
        </w:rPr>
        <w:t xml:space="preserve"> came to lunch, and she took Philomène out. We rested and wrote. I sent a big cheque of £471 from B.B. to Karin, and got very much upset about it. He does have to give them a lot of money. However, he does provide well for them, if with some uncomfortable reflections, and I am awfully glad and grateful. Still, the days of reckoning never pass without stirring up a lot of unhappiness. </w:t>
      </w:r>
      <w:r w:rsidRPr="00365763">
        <w:rPr>
          <w:rFonts w:ascii="EB Garamond" w:eastAsia="EB Garamond" w:hAnsi="EB Garamond" w:cs="EB Garamond"/>
          <w:i/>
        </w:rPr>
        <w:t>They</w:t>
      </w:r>
      <w:r w:rsidRPr="00365763">
        <w:rPr>
          <w:rFonts w:ascii="EB Garamond" w:eastAsia="EB Garamond" w:hAnsi="EB Garamond" w:cs="EB Garamond"/>
        </w:rPr>
        <w:t>, fortunately, don’t know it.</w:t>
      </w:r>
    </w:p>
    <w:p w14:paraId="0101898E" w14:textId="77777777" w:rsidR="00365763" w:rsidRPr="00365763" w:rsidRDefault="00365763" w:rsidP="00365763">
      <w:pPr>
        <w:jc w:val="both"/>
        <w:rPr>
          <w:rFonts w:ascii="EB Garamond" w:eastAsia="EB Garamond" w:hAnsi="EB Garamond" w:cs="EB Garamond"/>
        </w:rPr>
      </w:pPr>
    </w:p>
    <w:p w14:paraId="3306B4E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M. Monneret</w:t>
      </w:r>
      <w:del w:id="587" w:author="Ilaria Della Monica" w:date="2022-02-20T10:53:00Z">
        <w:r w:rsidRPr="00365763" w:rsidDel="00F6340B">
          <w:rPr>
            <w:rFonts w:ascii="EB Garamond" w:eastAsia="EB Garamond" w:hAnsi="EB Garamond" w:cs="EB Garamond"/>
            <w:vertAlign w:val="superscript"/>
          </w:rPr>
          <w:footnoteReference w:id="190"/>
        </w:r>
      </w:del>
      <w:r w:rsidRPr="00365763">
        <w:rPr>
          <w:rFonts w:ascii="EB Garamond" w:eastAsia="EB Garamond" w:hAnsi="EB Garamond" w:cs="EB Garamond"/>
        </w:rPr>
        <w:t xml:space="preserve"> came to dine, a devoted student of early [Christia]n art, especially in the East.</w:t>
      </w:r>
    </w:p>
    <w:p w14:paraId="2356AAC2" w14:textId="77777777" w:rsidR="00365763" w:rsidRPr="00365763" w:rsidRDefault="00365763" w:rsidP="00365763">
      <w:pPr>
        <w:jc w:val="both"/>
        <w:rPr>
          <w:rFonts w:ascii="EB Garamond" w:eastAsia="EB Garamond" w:hAnsi="EB Garamond" w:cs="EB Garamond"/>
        </w:rPr>
      </w:pPr>
    </w:p>
    <w:p w14:paraId="4EE1933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[106] Thursday, March 23, 1922</w:t>
      </w:r>
    </w:p>
    <w:p w14:paraId="3EDA09D9"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Cairo</w:t>
      </w:r>
    </w:p>
    <w:p w14:paraId="4DB8B009" w14:textId="77777777" w:rsidR="00365763" w:rsidRPr="00365763" w:rsidRDefault="00365763" w:rsidP="00365763">
      <w:pPr>
        <w:jc w:val="right"/>
        <w:rPr>
          <w:rFonts w:ascii="EB Garamond" w:eastAsia="EB Garamond" w:hAnsi="EB Garamond" w:cs="EB Garamond"/>
        </w:rPr>
      </w:pPr>
    </w:p>
    <w:p w14:paraId="414619D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Museum. </w:t>
      </w:r>
      <w:r w:rsidRPr="00365763">
        <w:rPr>
          <w:rFonts w:ascii="EB Garamond" w:eastAsia="EB Garamond" w:hAnsi="EB Garamond" w:cs="EB Garamond"/>
          <w:u w:val="single"/>
        </w:rPr>
        <w:t>Oh</w:t>
      </w:r>
      <w:r w:rsidRPr="00365763">
        <w:rPr>
          <w:rFonts w:ascii="EB Garamond" w:eastAsia="EB Garamond" w:hAnsi="EB Garamond" w:cs="EB Garamond"/>
        </w:rPr>
        <w:t xml:space="preserve"> endless. It is discouraging. B.B. says he takes in impressions the way one sees telegraph poles from an express train. They </w:t>
      </w:r>
      <w:r w:rsidRPr="00365763">
        <w:rPr>
          <w:rFonts w:ascii="EB Garamond" w:eastAsia="EB Garamond" w:hAnsi="EB Garamond" w:cs="EB Garamond"/>
          <w:i/>
        </w:rPr>
        <w:t>dive</w:t>
      </w:r>
      <w:r w:rsidRPr="00365763">
        <w:rPr>
          <w:rFonts w:ascii="EB Garamond" w:eastAsia="EB Garamond" w:hAnsi="EB Garamond" w:cs="EB Garamond"/>
        </w:rPr>
        <w:t xml:space="preserve"> into the ground and disappear. And such awful fatigue sets in almost as soon as you begin to look.</w:t>
      </w:r>
    </w:p>
    <w:p w14:paraId="39594AE1" w14:textId="77777777" w:rsidR="00365763" w:rsidRPr="00365763" w:rsidRDefault="00365763" w:rsidP="00365763">
      <w:pPr>
        <w:jc w:val="both"/>
        <w:rPr>
          <w:rFonts w:ascii="EB Garamond" w:eastAsia="EB Garamond" w:hAnsi="EB Garamond" w:cs="EB Garamond"/>
        </w:rPr>
      </w:pPr>
    </w:p>
    <w:p w14:paraId="319A7F6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I visited </w:t>
      </w:r>
      <w:r w:rsidRPr="00365763">
        <w:rPr>
          <w:rFonts w:ascii="EB Garamond" w:eastAsia="EB Garamond" w:hAnsi="EB Garamond" w:cs="EB Garamond"/>
          <w:i/>
        </w:rPr>
        <w:t>Lady Duff Gordon</w:t>
      </w:r>
      <w:r w:rsidRPr="00365763">
        <w:rPr>
          <w:rFonts w:ascii="EB Garamond" w:eastAsia="EB Garamond" w:hAnsi="EB Garamond" w:cs="EB Garamond"/>
        </w:rPr>
        <w:t>’s grave and left instructions to have it repaired.</w:t>
      </w:r>
      <w:del w:id="590" w:author="Ilaria Della Monica" w:date="2022-02-20T10:53:00Z">
        <w:r w:rsidRPr="00365763" w:rsidDel="00F6340B">
          <w:rPr>
            <w:rFonts w:ascii="EB Garamond" w:eastAsia="EB Garamond" w:hAnsi="EB Garamond" w:cs="EB Garamond"/>
            <w:vertAlign w:val="superscript"/>
          </w:rPr>
          <w:footnoteReference w:id="191"/>
        </w:r>
      </w:del>
    </w:p>
    <w:p w14:paraId="0F16F202" w14:textId="77777777" w:rsidR="00365763" w:rsidRPr="00365763" w:rsidRDefault="00365763" w:rsidP="00365763">
      <w:pPr>
        <w:jc w:val="both"/>
        <w:rPr>
          <w:rFonts w:ascii="EB Garamond" w:eastAsia="EB Garamond" w:hAnsi="EB Garamond" w:cs="EB Garamond"/>
        </w:rPr>
      </w:pPr>
    </w:p>
    <w:p w14:paraId="7E4EEAC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Went to Bazaar.</w:t>
      </w:r>
    </w:p>
    <w:p w14:paraId="34929D8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77B222F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Alfred Nicholson came to dine, more muddled than ever, but lost, I think. We read Verlaine</w:t>
      </w:r>
      <w:del w:id="593" w:author="Ilaria Della Monica" w:date="2022-02-20T10:53:00Z">
        <w:r w:rsidRPr="00365763" w:rsidDel="00F6340B">
          <w:rPr>
            <w:rFonts w:ascii="EB Garamond" w:eastAsia="EB Garamond" w:hAnsi="EB Garamond" w:cs="EB Garamond"/>
            <w:vertAlign w:val="superscript"/>
          </w:rPr>
          <w:footnoteReference w:id="192"/>
        </w:r>
      </w:del>
      <w:r w:rsidRPr="00365763">
        <w:rPr>
          <w:rFonts w:ascii="EB Garamond" w:eastAsia="EB Garamond" w:hAnsi="EB Garamond" w:cs="EB Garamond"/>
        </w:rPr>
        <w:t xml:space="preserve"> in the evening[,] Philomène reading aloud.</w:t>
      </w:r>
    </w:p>
    <w:p w14:paraId="07F4AFF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510FFE0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Ray, Logan, Geoffrey, Naimi,</w:t>
      </w:r>
      <w:del w:id="596" w:author="Ilaria Della Monica" w:date="2022-02-20T10:53:00Z">
        <w:r w:rsidRPr="00365763" w:rsidDel="00F6340B">
          <w:rPr>
            <w:rFonts w:ascii="EB Garamond" w:eastAsia="EB Garamond" w:hAnsi="EB Garamond" w:cs="EB Garamond"/>
            <w:vertAlign w:val="superscript"/>
          </w:rPr>
          <w:footnoteReference w:id="193"/>
        </w:r>
      </w:del>
      <w:r w:rsidRPr="00365763">
        <w:rPr>
          <w:rFonts w:ascii="EB Garamond" w:eastAsia="EB Garamond" w:hAnsi="EB Garamond" w:cs="EB Garamond"/>
        </w:rPr>
        <w:t xml:space="preserve"> Parry</w:t>
      </w:r>
      <w:del w:id="599" w:author="Ilaria Della Monica" w:date="2022-02-20T10:53:00Z">
        <w:r w:rsidRPr="00365763" w:rsidDel="00F6340B">
          <w:rPr>
            <w:rFonts w:ascii="EB Garamond" w:eastAsia="EB Garamond" w:hAnsi="EB Garamond" w:cs="EB Garamond"/>
            <w:vertAlign w:val="superscript"/>
          </w:rPr>
          <w:footnoteReference w:id="194"/>
        </w:r>
      </w:del>
      <w:r w:rsidRPr="00365763">
        <w:rPr>
          <w:rFonts w:ascii="EB Garamond" w:eastAsia="EB Garamond" w:hAnsi="EB Garamond" w:cs="EB Garamond"/>
        </w:rPr>
        <w:t>[,] Aunt Janet.</w:t>
      </w:r>
    </w:p>
    <w:p w14:paraId="6D916E8B" w14:textId="77777777" w:rsidR="00365763" w:rsidRPr="00365763" w:rsidRDefault="00365763" w:rsidP="00365763">
      <w:pPr>
        <w:jc w:val="both"/>
        <w:rPr>
          <w:rFonts w:ascii="EB Garamond" w:eastAsia="EB Garamond" w:hAnsi="EB Garamond" w:cs="EB Garamond"/>
        </w:rPr>
      </w:pPr>
    </w:p>
    <w:p w14:paraId="7F4AAB1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[107] Friday, March 24, 1922</w:t>
      </w:r>
    </w:p>
    <w:p w14:paraId="6E91FD59" w14:textId="77777777" w:rsidR="00365763" w:rsidRPr="00365763" w:rsidRDefault="00365763" w:rsidP="00365763">
      <w:pPr>
        <w:jc w:val="center"/>
        <w:rPr>
          <w:rFonts w:ascii="EB Garamond" w:eastAsia="EB Garamond" w:hAnsi="EB Garamond" w:cs="EB Garamond"/>
        </w:rPr>
      </w:pPr>
    </w:p>
    <w:p w14:paraId="71B12C8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Went to Alfred’s “Presbyterian University” in morning. </w:t>
      </w:r>
      <w:r w:rsidRPr="00365763">
        <w:rPr>
          <w:rFonts w:ascii="EB Garamond" w:eastAsia="EB Garamond" w:hAnsi="EB Garamond" w:cs="EB Garamond"/>
          <w:strike/>
        </w:rPr>
        <w:t xml:space="preserve">Museum. Oh </w:t>
      </w:r>
      <w:r w:rsidRPr="00365763">
        <w:rPr>
          <w:rFonts w:ascii="EB Garamond" w:eastAsia="EB Garamond" w:hAnsi="EB Garamond" w:cs="EB Garamond"/>
          <w:i/>
          <w:strike/>
        </w:rPr>
        <w:t>endless</w:t>
      </w:r>
      <w:r w:rsidRPr="00365763">
        <w:rPr>
          <w:rFonts w:ascii="EB Garamond" w:eastAsia="EB Garamond" w:hAnsi="EB Garamond" w:cs="EB Garamond"/>
          <w:strike/>
        </w:rPr>
        <w:t>.</w:t>
      </w:r>
      <w:r w:rsidRPr="00365763">
        <w:rPr>
          <w:rFonts w:ascii="EB Garamond" w:eastAsia="EB Garamond" w:hAnsi="EB Garamond" w:cs="EB Garamond"/>
        </w:rPr>
        <w:t xml:space="preserve"> </w:t>
      </w:r>
      <w:r w:rsidRPr="00365763">
        <w:rPr>
          <w:rFonts w:ascii="EB Garamond" w:eastAsia="EB Garamond" w:hAnsi="EB Garamond" w:cs="EB Garamond"/>
          <w:strike/>
        </w:rPr>
        <w:t>And very tiring.</w:t>
      </w:r>
      <w:del w:id="602" w:author="Ilaria Della Monica" w:date="2022-02-20T10:53:00Z">
        <w:r w:rsidRPr="00365763" w:rsidDel="00F6340B">
          <w:rPr>
            <w:rFonts w:ascii="EB Garamond" w:eastAsia="EB Garamond" w:hAnsi="EB Garamond" w:cs="EB Garamond"/>
            <w:vertAlign w:val="superscript"/>
          </w:rPr>
          <w:footnoteReference w:id="195"/>
        </w:r>
      </w:del>
      <w:r w:rsidRPr="00365763">
        <w:rPr>
          <w:rFonts w:ascii="EB Garamond" w:eastAsia="EB Garamond" w:hAnsi="EB Garamond" w:cs="EB Garamond"/>
        </w:rPr>
        <w:t xml:space="preserve"> Patricolo came to lunch and took us to see the </w:t>
      </w:r>
      <w:r w:rsidRPr="00365763">
        <w:rPr>
          <w:rFonts w:ascii="EB Garamond" w:eastAsia="EB Garamond" w:hAnsi="EB Garamond" w:cs="EB Garamond"/>
          <w:i/>
        </w:rPr>
        <w:t>Dancing Dervishes</w:t>
      </w:r>
      <w:r w:rsidRPr="00365763">
        <w:rPr>
          <w:rFonts w:ascii="EB Garamond" w:eastAsia="EB Garamond" w:hAnsi="EB Garamond" w:cs="EB Garamond"/>
        </w:rPr>
        <w:t>. What an experience. It evoked hundreds of profound commonplaces in one’s mind—useless to write down. But there is hardly anything more fascinating than to clothe a commonplace with picturesqueness and human reality. Their shirts blew out like the petals of flowers, they seemed to propel themselves by their slowly waving arms. It was most decorous, even solemn, like a Quaker meeting at its best. Also like a madhouse.</w:t>
      </w:r>
    </w:p>
    <w:p w14:paraId="35051D5E" w14:textId="77777777" w:rsidR="00365763" w:rsidRPr="00365763" w:rsidRDefault="00365763" w:rsidP="00365763">
      <w:pPr>
        <w:jc w:val="both"/>
        <w:rPr>
          <w:rFonts w:ascii="EB Garamond" w:eastAsia="EB Garamond" w:hAnsi="EB Garamond" w:cs="EB Garamond"/>
        </w:rPr>
      </w:pPr>
    </w:p>
    <w:p w14:paraId="2044642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Then we saw the lovely adjoining Tomb of </w:t>
      </w:r>
      <w:r w:rsidRPr="00365763">
        <w:rPr>
          <w:rFonts w:ascii="EB Garamond" w:eastAsia="EB Garamond" w:hAnsi="EB Garamond" w:cs="EB Garamond"/>
          <w:i/>
        </w:rPr>
        <w:t>Hassan Saddaka</w:t>
      </w:r>
      <w:del w:id="605" w:author="Ilaria Della Monica" w:date="2022-02-20T10:53:00Z">
        <w:r w:rsidRPr="00365763" w:rsidDel="00F6340B">
          <w:rPr>
            <w:rFonts w:ascii="EB Garamond" w:eastAsia="EB Garamond" w:hAnsi="EB Garamond" w:cs="EB Garamond"/>
            <w:vertAlign w:val="superscript"/>
          </w:rPr>
          <w:footnoteReference w:id="196"/>
        </w:r>
      </w:del>
      <w:r w:rsidRPr="00365763">
        <w:rPr>
          <w:rFonts w:ascii="EB Garamond" w:eastAsia="EB Garamond" w:hAnsi="EB Garamond" w:cs="EB Garamond"/>
        </w:rPr>
        <w:t xml:space="preserve"> with its lacelike [</w:t>
      </w:r>
      <w:r w:rsidRPr="00365763">
        <w:rPr>
          <w:rFonts w:ascii="EB Garamond" w:eastAsia="EB Garamond" w:hAnsi="EB Garamond" w:cs="EB Garamond"/>
          <w:i/>
        </w:rPr>
        <w:t>sic</w:t>
      </w:r>
      <w:r w:rsidRPr="00365763">
        <w:rPr>
          <w:rFonts w:ascii="EB Garamond" w:eastAsia="EB Garamond" w:hAnsi="EB Garamond" w:cs="EB Garamond"/>
        </w:rPr>
        <w:t xml:space="preserve">] stuccoes, even on the cupola: the </w:t>
      </w:r>
      <w:r w:rsidRPr="00365763">
        <w:rPr>
          <w:rFonts w:ascii="EB Garamond" w:eastAsia="EB Garamond" w:hAnsi="EB Garamond" w:cs="EB Garamond"/>
          <w:strike/>
        </w:rPr>
        <w:t>mosque</w:t>
      </w:r>
      <w:r w:rsidRPr="00365763">
        <w:rPr>
          <w:rFonts w:ascii="EB Garamond" w:eastAsia="EB Garamond" w:hAnsi="EB Garamond" w:cs="EB Garamond"/>
        </w:rPr>
        <w:t xml:space="preserve"> </w:t>
      </w:r>
      <w:r w:rsidRPr="00365763">
        <w:rPr>
          <w:rFonts w:ascii="EB Garamond" w:eastAsia="EB Garamond" w:hAnsi="EB Garamond" w:cs="EB Garamond"/>
          <w:u w:val="single"/>
        </w:rPr>
        <w:t>twin tombs</w:t>
      </w:r>
      <w:r w:rsidRPr="00365763">
        <w:rPr>
          <w:rFonts w:ascii="EB Garamond" w:eastAsia="EB Garamond" w:hAnsi="EB Garamond" w:cs="EB Garamond"/>
        </w:rPr>
        <w:t xml:space="preserve"> of </w:t>
      </w:r>
      <w:r w:rsidRPr="00365763">
        <w:rPr>
          <w:rFonts w:ascii="EB Garamond" w:eastAsia="EB Garamond" w:hAnsi="EB Garamond" w:cs="EB Garamond"/>
          <w:i/>
        </w:rPr>
        <w:t xml:space="preserve">Sangar el </w:t>
      </w:r>
      <w:r w:rsidRPr="00365763">
        <w:rPr>
          <w:rFonts w:ascii="EB Garamond" w:eastAsia="EB Garamond" w:hAnsi="EB Garamond" w:cs="EB Garamond"/>
          <w:i/>
          <w:strike/>
          <w:u w:val="single"/>
        </w:rPr>
        <w:t>Gouby</w:t>
      </w:r>
      <w:r w:rsidRPr="00365763">
        <w:rPr>
          <w:rFonts w:ascii="EB Garamond" w:eastAsia="EB Garamond" w:hAnsi="EB Garamond" w:cs="EB Garamond"/>
        </w:rPr>
        <w:t xml:space="preserve"> Gawaly (?) with the almost romanesque open carved screens: and finally </w:t>
      </w:r>
      <w:r w:rsidRPr="00365763">
        <w:rPr>
          <w:rFonts w:ascii="EB Garamond" w:eastAsia="EB Garamond" w:hAnsi="EB Garamond" w:cs="EB Garamond"/>
          <w:i/>
        </w:rPr>
        <w:t>Ibn Tulun</w:t>
      </w:r>
      <w:r w:rsidRPr="00365763">
        <w:rPr>
          <w:rFonts w:ascii="EB Garamond" w:eastAsia="EB Garamond" w:hAnsi="EB Garamond" w:cs="EB Garamond"/>
        </w:rPr>
        <w:t>.</w:t>
      </w:r>
      <w:del w:id="608" w:author="Ilaria Della Monica" w:date="2022-02-20T10:53:00Z">
        <w:r w:rsidRPr="00365763" w:rsidDel="00F6340B">
          <w:rPr>
            <w:rFonts w:ascii="EB Garamond" w:eastAsia="EB Garamond" w:hAnsi="EB Garamond" w:cs="EB Garamond"/>
            <w:vertAlign w:val="superscript"/>
          </w:rPr>
          <w:footnoteReference w:id="197"/>
        </w:r>
      </w:del>
      <w:r w:rsidRPr="00365763">
        <w:rPr>
          <w:rFonts w:ascii="EB Garamond" w:eastAsia="EB Garamond" w:hAnsi="EB Garamond" w:cs="EB Garamond"/>
        </w:rPr>
        <w:t xml:space="preserve"> Climbed the tower for sunset. </w:t>
      </w:r>
      <w:r w:rsidRPr="00365763">
        <w:rPr>
          <w:rFonts w:ascii="EB Garamond" w:eastAsia="EB Garamond" w:hAnsi="EB Garamond" w:cs="EB Garamond"/>
          <w:i/>
        </w:rPr>
        <w:t>Awful fatigue</w:t>
      </w:r>
      <w:r w:rsidRPr="00365763">
        <w:rPr>
          <w:rFonts w:ascii="EB Garamond" w:eastAsia="EB Garamond" w:hAnsi="EB Garamond" w:cs="EB Garamond"/>
        </w:rPr>
        <w:t>!!</w:t>
      </w:r>
    </w:p>
    <w:p w14:paraId="7AC33788" w14:textId="77777777" w:rsidR="00365763" w:rsidRPr="00365763" w:rsidRDefault="00365763" w:rsidP="00365763">
      <w:pPr>
        <w:jc w:val="both"/>
        <w:rPr>
          <w:rFonts w:ascii="EB Garamond" w:eastAsia="EB Garamond" w:hAnsi="EB Garamond" w:cs="EB Garamond"/>
        </w:rPr>
      </w:pPr>
    </w:p>
    <w:p w14:paraId="2E3656E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[108] Saturday, March 25, 1922</w:t>
      </w:r>
    </w:p>
    <w:p w14:paraId="75B1283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Cairo</w:t>
      </w:r>
    </w:p>
    <w:p w14:paraId="2861DF8A" w14:textId="77777777" w:rsidR="00365763" w:rsidRPr="00365763" w:rsidRDefault="00365763" w:rsidP="00365763">
      <w:pPr>
        <w:jc w:val="both"/>
        <w:rPr>
          <w:rFonts w:ascii="EB Garamond" w:eastAsia="EB Garamond" w:hAnsi="EB Garamond" w:cs="EB Garamond"/>
        </w:rPr>
      </w:pPr>
    </w:p>
    <w:p w14:paraId="4DC9854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Took B.B. to doctor who thinks he can restore vitality to the muscles of his stomach and intestines, and perhaps cure him!!</w:t>
      </w:r>
    </w:p>
    <w:p w14:paraId="470ACDF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Then the Museum, where Mr. M___ joined us. B.B. was so infernally sniffy to me that I went off and wandered lonely as the rhinosceros [</w:t>
      </w:r>
      <w:r w:rsidRPr="00365763">
        <w:rPr>
          <w:rFonts w:ascii="EB Garamond" w:eastAsia="EB Garamond" w:hAnsi="EB Garamond" w:cs="EB Garamond"/>
          <w:i/>
        </w:rPr>
        <w:t>sic</w:t>
      </w:r>
      <w:r w:rsidRPr="00365763">
        <w:rPr>
          <w:rFonts w:ascii="EB Garamond" w:eastAsia="EB Garamond" w:hAnsi="EB Garamond" w:cs="EB Garamond"/>
        </w:rPr>
        <w:t>], enjoying the _____ and _____ tomb _____ discovered by an old friend Theodore Davis.</w:t>
      </w:r>
    </w:p>
    <w:p w14:paraId="048C0FB1" w14:textId="77777777" w:rsidR="00365763" w:rsidRPr="00365763" w:rsidRDefault="00365763" w:rsidP="00365763">
      <w:pPr>
        <w:jc w:val="both"/>
        <w:rPr>
          <w:rFonts w:ascii="EB Garamond" w:eastAsia="EB Garamond" w:hAnsi="EB Garamond" w:cs="EB Garamond"/>
        </w:rPr>
      </w:pPr>
    </w:p>
    <w:p w14:paraId="0C42AB0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Cresswell</w:t>
      </w:r>
      <w:r w:rsidRPr="00365763">
        <w:rPr>
          <w:rFonts w:ascii="EB Garamond" w:eastAsia="EB Garamond" w:hAnsi="EB Garamond" w:cs="EB Garamond"/>
        </w:rPr>
        <w:t xml:space="preserve"> came to lunch and we went to the Mamelukes’ tombs—</w:t>
      </w:r>
      <w:r w:rsidRPr="00365763">
        <w:rPr>
          <w:rFonts w:ascii="EB Garamond" w:eastAsia="EB Garamond" w:hAnsi="EB Garamond" w:cs="EB Garamond"/>
          <w:i/>
        </w:rPr>
        <w:t>Barkuk</w:t>
      </w:r>
      <w:r w:rsidRPr="00365763">
        <w:rPr>
          <w:rFonts w:ascii="EB Garamond" w:eastAsia="EB Garamond" w:hAnsi="EB Garamond" w:cs="EB Garamond"/>
        </w:rPr>
        <w:t xml:space="preserve"> and </w:t>
      </w:r>
      <w:r w:rsidRPr="00365763">
        <w:rPr>
          <w:rFonts w:ascii="EB Garamond" w:eastAsia="EB Garamond" w:hAnsi="EB Garamond" w:cs="EB Garamond"/>
          <w:i/>
        </w:rPr>
        <w:t>Emir Kebir</w:t>
      </w:r>
      <w:r w:rsidRPr="00365763">
        <w:rPr>
          <w:rFonts w:ascii="EB Garamond" w:eastAsia="EB Garamond" w:hAnsi="EB Garamond" w:cs="EB Garamond"/>
        </w:rPr>
        <w:t>;</w:t>
      </w:r>
      <w:del w:id="611" w:author="Ilaria Della Monica" w:date="2022-02-20T10:53:00Z">
        <w:r w:rsidRPr="00365763" w:rsidDel="00F6340B">
          <w:rPr>
            <w:rFonts w:ascii="EB Garamond" w:eastAsia="EB Garamond" w:hAnsi="EB Garamond" w:cs="EB Garamond"/>
            <w:vertAlign w:val="superscript"/>
          </w:rPr>
          <w:footnoteReference w:id="198"/>
        </w:r>
      </w:del>
      <w:r w:rsidRPr="00365763">
        <w:rPr>
          <w:rFonts w:ascii="EB Garamond" w:eastAsia="EB Garamond" w:hAnsi="EB Garamond" w:cs="EB Garamond"/>
        </w:rPr>
        <w:t xml:space="preserve"> </w:t>
      </w:r>
      <w:r w:rsidRPr="00365763">
        <w:rPr>
          <w:rFonts w:ascii="EB Garamond" w:eastAsia="EB Garamond" w:hAnsi="EB Garamond" w:cs="EB Garamond"/>
          <w:i/>
        </w:rPr>
        <w:t>Sultan</w:t>
      </w:r>
      <w:r w:rsidRPr="00365763">
        <w:rPr>
          <w:rFonts w:ascii="EB Garamond" w:eastAsia="EB Garamond" w:hAnsi="EB Garamond" w:cs="EB Garamond"/>
        </w:rPr>
        <w:t xml:space="preserve"> </w:t>
      </w:r>
      <w:r w:rsidRPr="00365763">
        <w:rPr>
          <w:rFonts w:ascii="EB Garamond" w:eastAsia="EB Garamond" w:hAnsi="EB Garamond" w:cs="EB Garamond"/>
          <w:u w:val="single"/>
        </w:rPr>
        <w:t>Inam</w:t>
      </w:r>
      <w:r w:rsidRPr="00365763">
        <w:rPr>
          <w:rFonts w:ascii="EB Garamond" w:eastAsia="EB Garamond" w:hAnsi="EB Garamond" w:cs="EB Garamond"/>
        </w:rPr>
        <w:t>[.] The ‘’</w:t>
      </w:r>
      <w:del w:id="614" w:author="Ilaria Della Monica" w:date="2022-02-20T10:53:00Z">
        <w:r w:rsidRPr="00365763" w:rsidDel="00F6340B">
          <w:rPr>
            <w:rFonts w:ascii="EB Garamond" w:eastAsia="EB Garamond" w:hAnsi="EB Garamond" w:cs="EB Garamond"/>
            <w:vertAlign w:val="superscript"/>
          </w:rPr>
          <w:footnoteReference w:id="199"/>
        </w:r>
      </w:del>
      <w:r w:rsidRPr="00365763">
        <w:rPr>
          <w:rFonts w:ascii="EB Garamond" w:eastAsia="EB Garamond" w:hAnsi="EB Garamond" w:cs="EB Garamond"/>
        </w:rPr>
        <w:t xml:space="preserve"> domes are among the loveliest of the swimming effect, and </w:t>
      </w:r>
      <w:r w:rsidRPr="00365763">
        <w:rPr>
          <w:rFonts w:ascii="EB Garamond" w:eastAsia="EB Garamond" w:hAnsi="EB Garamond" w:cs="EB Garamond"/>
          <w:u w:val="single"/>
        </w:rPr>
        <w:t>faint</w:t>
      </w:r>
      <w:r w:rsidRPr="00365763">
        <w:rPr>
          <w:rFonts w:ascii="EB Garamond" w:eastAsia="EB Garamond" w:hAnsi="EB Garamond" w:cs="EB Garamond"/>
        </w:rPr>
        <w:t xml:space="preserve"> </w:t>
      </w:r>
      <w:r w:rsidRPr="00365763">
        <w:rPr>
          <w:rFonts w:ascii="EB Garamond" w:eastAsia="EB Garamond" w:hAnsi="EB Garamond" w:cs="EB Garamond"/>
          <w:u w:val="single"/>
        </w:rPr>
        <w:t>colour</w:t>
      </w:r>
      <w:r w:rsidRPr="00365763">
        <w:rPr>
          <w:rFonts w:ascii="EB Garamond" w:eastAsia="EB Garamond" w:hAnsi="EB Garamond" w:cs="EB Garamond"/>
        </w:rPr>
        <w:t xml:space="preserve"> date 1411. Pulpit Kaitbay.</w:t>
      </w:r>
      <w:del w:id="617" w:author="Ilaria Della Monica" w:date="2022-02-20T10:53:00Z">
        <w:r w:rsidRPr="00365763" w:rsidDel="00F6340B">
          <w:rPr>
            <w:rFonts w:ascii="EB Garamond" w:eastAsia="EB Garamond" w:hAnsi="EB Garamond" w:cs="EB Garamond"/>
            <w:vertAlign w:val="superscript"/>
          </w:rPr>
          <w:footnoteReference w:id="200"/>
        </w:r>
      </w:del>
      <w:r w:rsidRPr="00365763">
        <w:rPr>
          <w:rFonts w:ascii="EB Garamond" w:eastAsia="EB Garamond" w:hAnsi="EB Garamond" w:cs="EB Garamond"/>
        </w:rPr>
        <w:t xml:space="preserve"> Had tea there and saw sunset from minaret.</w:t>
      </w:r>
    </w:p>
    <w:p w14:paraId="74A902F0" w14:textId="77777777" w:rsidR="00365763" w:rsidRPr="00365763" w:rsidRDefault="00365763" w:rsidP="00365763">
      <w:pPr>
        <w:jc w:val="both"/>
        <w:rPr>
          <w:rFonts w:ascii="EB Garamond" w:eastAsia="EB Garamond" w:hAnsi="EB Garamond" w:cs="EB Garamond"/>
        </w:rPr>
      </w:pPr>
    </w:p>
    <w:p w14:paraId="12E29CA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 dear </w:t>
      </w:r>
      <w:r w:rsidRPr="00365763">
        <w:rPr>
          <w:rFonts w:ascii="EB Garamond" w:eastAsia="EB Garamond" w:hAnsi="EB Garamond" w:cs="EB Garamond"/>
          <w:i/>
        </w:rPr>
        <w:t>Quibells</w:t>
      </w:r>
      <w:r w:rsidRPr="00365763">
        <w:rPr>
          <w:rFonts w:ascii="EB Garamond" w:eastAsia="EB Garamond" w:hAnsi="EB Garamond" w:cs="EB Garamond"/>
        </w:rPr>
        <w:t xml:space="preserve"> also came to lunch, the very nicest people we have met here.</w:t>
      </w:r>
    </w:p>
    <w:p w14:paraId="1A9FDEFA" w14:textId="77777777" w:rsidR="00365763" w:rsidRPr="00365763" w:rsidRDefault="00365763" w:rsidP="00365763">
      <w:pPr>
        <w:jc w:val="both"/>
        <w:rPr>
          <w:rFonts w:ascii="EB Garamond" w:eastAsia="EB Garamond" w:hAnsi="EB Garamond" w:cs="EB Garamond"/>
        </w:rPr>
      </w:pPr>
    </w:p>
    <w:p w14:paraId="0239D46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Bonté. Maurice is a “Sir”!</w:t>
      </w:r>
    </w:p>
    <w:p w14:paraId="7F96DE2A" w14:textId="77777777" w:rsidR="00365763" w:rsidRPr="00365763" w:rsidRDefault="00365763" w:rsidP="00365763">
      <w:pPr>
        <w:jc w:val="both"/>
        <w:rPr>
          <w:rFonts w:ascii="EB Garamond" w:eastAsia="EB Garamond" w:hAnsi="EB Garamond" w:cs="EB Garamond"/>
        </w:rPr>
      </w:pPr>
    </w:p>
    <w:p w14:paraId="59D5F48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[109] Sunday, March 26, 1922</w:t>
      </w:r>
    </w:p>
    <w:p w14:paraId="0012FF52"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Khamseen</w:t>
      </w:r>
      <w:del w:id="620" w:author="Ilaria Della Monica" w:date="2022-02-20T10:53:00Z">
        <w:r w:rsidRPr="00365763" w:rsidDel="00F6340B">
          <w:rPr>
            <w:rFonts w:ascii="EB Garamond" w:eastAsia="EB Garamond" w:hAnsi="EB Garamond" w:cs="EB Garamond"/>
            <w:vertAlign w:val="superscript"/>
          </w:rPr>
          <w:footnoteReference w:id="201"/>
        </w:r>
      </w:del>
      <w:r w:rsidRPr="00365763">
        <w:rPr>
          <w:rFonts w:ascii="EB Garamond" w:eastAsia="EB Garamond" w:hAnsi="EB Garamond" w:cs="EB Garamond"/>
        </w:rPr>
        <w:t xml:space="preserve"> or Scirocco. Very bad.</w:t>
      </w:r>
    </w:p>
    <w:p w14:paraId="73D98E34" w14:textId="77777777" w:rsidR="00365763" w:rsidRPr="00365763" w:rsidRDefault="00365763" w:rsidP="00365763">
      <w:pPr>
        <w:jc w:val="right"/>
        <w:rPr>
          <w:rFonts w:ascii="EB Garamond" w:eastAsia="EB Garamond" w:hAnsi="EB Garamond" w:cs="EB Garamond"/>
        </w:rPr>
      </w:pPr>
    </w:p>
    <w:p w14:paraId="7C31618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B.B. and Nicky went to see the </w:t>
      </w:r>
      <w:r w:rsidRPr="00365763">
        <w:rPr>
          <w:rFonts w:ascii="EB Garamond" w:eastAsia="EB Garamond" w:hAnsi="EB Garamond" w:cs="EB Garamond"/>
          <w:u w:val="single"/>
        </w:rPr>
        <w:t>collection</w:t>
      </w:r>
      <w:r w:rsidRPr="00365763">
        <w:rPr>
          <w:rFonts w:ascii="EB Garamond" w:eastAsia="EB Garamond" w:hAnsi="EB Garamond" w:cs="EB Garamond"/>
        </w:rPr>
        <w:t xml:space="preserve"> of _____, but I stayed in to write. At 3 Patricolo came and took us to the Mosque and Tomb of </w:t>
      </w:r>
      <w:r w:rsidRPr="00365763">
        <w:rPr>
          <w:rFonts w:ascii="EB Garamond" w:eastAsia="EB Garamond" w:hAnsi="EB Garamond" w:cs="EB Garamond"/>
          <w:i/>
          <w:u w:val="single"/>
        </w:rPr>
        <w:t>Kalaun</w:t>
      </w:r>
      <w:r w:rsidRPr="00365763">
        <w:rPr>
          <w:rFonts w:ascii="EB Garamond" w:eastAsia="EB Garamond" w:hAnsi="EB Garamond" w:cs="EB Garamond"/>
        </w:rPr>
        <w:t>, with its mediaeval façad[e]s, resembling, he said, S. Simeon in N. Syria.</w:t>
      </w:r>
      <w:del w:id="623" w:author="Ilaria Della Monica" w:date="2022-02-20T10:53:00Z">
        <w:r w:rsidRPr="00365763" w:rsidDel="00F6340B">
          <w:rPr>
            <w:rFonts w:ascii="EB Garamond" w:eastAsia="EB Garamond" w:hAnsi="EB Garamond" w:cs="EB Garamond"/>
            <w:vertAlign w:val="superscript"/>
          </w:rPr>
          <w:footnoteReference w:id="202"/>
        </w:r>
      </w:del>
      <w:r w:rsidRPr="00365763">
        <w:rPr>
          <w:rFonts w:ascii="EB Garamond" w:eastAsia="EB Garamond" w:hAnsi="EB Garamond" w:cs="EB Garamond"/>
        </w:rPr>
        <w:t xml:space="preserve"> The interior effect recalls San Vitale at Ravenna.</w:t>
      </w:r>
      <w:del w:id="626" w:author="Ilaria Della Monica" w:date="2022-02-20T10:53:00Z">
        <w:r w:rsidRPr="00365763" w:rsidDel="00F6340B">
          <w:rPr>
            <w:rFonts w:ascii="EB Garamond" w:eastAsia="EB Garamond" w:hAnsi="EB Garamond" w:cs="EB Garamond"/>
            <w:vertAlign w:val="superscript"/>
          </w:rPr>
          <w:footnoteReference w:id="203"/>
        </w:r>
      </w:del>
      <w:r w:rsidRPr="00365763">
        <w:rPr>
          <w:rFonts w:ascii="EB Garamond" w:eastAsia="EB Garamond" w:hAnsi="EB Garamond" w:cs="EB Garamond"/>
        </w:rPr>
        <w:t xml:space="preserve"> There is some lovely inlay work. It is the most </w:t>
      </w:r>
      <w:r w:rsidRPr="00365763">
        <w:rPr>
          <w:rFonts w:ascii="EB Garamond" w:eastAsia="EB Garamond" w:hAnsi="EB Garamond" w:cs="EB Garamond"/>
          <w:i/>
        </w:rPr>
        <w:t>impressive</w:t>
      </w:r>
      <w:r w:rsidRPr="00365763">
        <w:rPr>
          <w:rFonts w:ascii="EB Garamond" w:eastAsia="EB Garamond" w:hAnsi="EB Garamond" w:cs="EB Garamond"/>
        </w:rPr>
        <w:t xml:space="preserve"> of the Tombs. Then we went to </w:t>
      </w:r>
      <w:r w:rsidRPr="00365763">
        <w:rPr>
          <w:rFonts w:ascii="EB Garamond" w:eastAsia="EB Garamond" w:hAnsi="EB Garamond" w:cs="EB Garamond"/>
          <w:i/>
        </w:rPr>
        <w:t>El Azar</w:t>
      </w:r>
      <w:r w:rsidRPr="00365763">
        <w:rPr>
          <w:rFonts w:ascii="EB Garamond" w:eastAsia="EB Garamond" w:hAnsi="EB Garamond" w:cs="EB Garamond"/>
        </w:rPr>
        <w:t xml:space="preserve">, but it was only half full, and no lecturers seated </w:t>
      </w:r>
      <w:r w:rsidRPr="00365763">
        <w:rPr>
          <w:rFonts w:ascii="EB Garamond" w:eastAsia="EB Garamond" w:hAnsi="EB Garamond" w:cs="EB Garamond"/>
          <w:u w:val="single"/>
        </w:rPr>
        <w:t>low</w:t>
      </w:r>
      <w:r w:rsidRPr="00365763">
        <w:rPr>
          <w:rFonts w:ascii="EB Garamond" w:eastAsia="EB Garamond" w:hAnsi="EB Garamond" w:cs="EB Garamond"/>
        </w:rPr>
        <w:t xml:space="preserve"> </w:t>
      </w:r>
      <w:r w:rsidRPr="00365763">
        <w:rPr>
          <w:rFonts w:ascii="EB Garamond" w:eastAsia="EB Garamond" w:hAnsi="EB Garamond" w:cs="EB Garamond"/>
          <w:u w:val="single"/>
        </w:rPr>
        <w:t>up[on]</w:t>
      </w:r>
      <w:r w:rsidRPr="00365763">
        <w:rPr>
          <w:rFonts w:ascii="EB Garamond" w:eastAsia="EB Garamond" w:hAnsi="EB Garamond" w:cs="EB Garamond"/>
        </w:rPr>
        <w:t xml:space="preserve"> pillars with circles of students of all ages from 18 up squatted around.</w:t>
      </w:r>
      <w:del w:id="629" w:author="Ilaria Della Monica" w:date="2022-02-20T10:53:00Z">
        <w:r w:rsidRPr="00365763" w:rsidDel="00F6340B">
          <w:rPr>
            <w:rFonts w:ascii="EB Garamond" w:eastAsia="EB Garamond" w:hAnsi="EB Garamond" w:cs="EB Garamond"/>
            <w:vertAlign w:val="superscript"/>
          </w:rPr>
          <w:footnoteReference w:id="204"/>
        </w:r>
      </w:del>
      <w:r w:rsidRPr="00365763">
        <w:rPr>
          <w:rFonts w:ascii="EB Garamond" w:eastAsia="EB Garamond" w:hAnsi="EB Garamond" w:cs="EB Garamond"/>
        </w:rPr>
        <w:t xml:space="preserve"> It is</w:t>
      </w:r>
      <w:r w:rsidRPr="00365763">
        <w:rPr>
          <w:rFonts w:ascii="EB Garamond" w:eastAsia="EB Garamond" w:hAnsi="EB Garamond" w:cs="EB Garamond"/>
          <w:u w:val="single"/>
        </w:rPr>
        <w:t>n’t</w:t>
      </w:r>
      <w:r w:rsidRPr="00365763">
        <w:rPr>
          <w:rFonts w:ascii="EB Garamond" w:eastAsia="EB Garamond" w:hAnsi="EB Garamond" w:cs="EB Garamond"/>
        </w:rPr>
        <w:t xml:space="preserve"> safe </w:t>
      </w:r>
      <w:r w:rsidRPr="00365763">
        <w:rPr>
          <w:rFonts w:ascii="EB Garamond" w:eastAsia="EB Garamond" w:hAnsi="EB Garamond" w:cs="EB Garamond"/>
          <w:u w:val="single"/>
        </w:rPr>
        <w:t>to go</w:t>
      </w:r>
      <w:r w:rsidRPr="00365763">
        <w:rPr>
          <w:rFonts w:ascii="EB Garamond" w:eastAsia="EB Garamond" w:hAnsi="EB Garamond" w:cs="EB Garamond"/>
        </w:rPr>
        <w:t xml:space="preserve"> any more in the ___gs. Saw also the Turkish Mosque of c. 1780 just opposite, with very European loggia all round, like late Renaissance work.</w:t>
      </w:r>
      <w:del w:id="632" w:author="Ilaria Della Monica" w:date="2022-02-20T10:53:00Z">
        <w:r w:rsidRPr="00365763" w:rsidDel="00F6340B">
          <w:rPr>
            <w:rFonts w:ascii="EB Garamond" w:eastAsia="EB Garamond" w:hAnsi="EB Garamond" w:cs="EB Garamond"/>
            <w:vertAlign w:val="superscript"/>
          </w:rPr>
          <w:footnoteReference w:id="205"/>
        </w:r>
      </w:del>
      <w:r w:rsidRPr="00365763">
        <w:rPr>
          <w:rFonts w:ascii="EB Garamond" w:eastAsia="EB Garamond" w:hAnsi="EB Garamond" w:cs="EB Garamond"/>
        </w:rPr>
        <w:t xml:space="preserve"> The cupola is large and low and seems to crush down instead of soar.</w:t>
      </w:r>
    </w:p>
    <w:p w14:paraId="0D77F45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Went on to the </w:t>
      </w:r>
      <w:r w:rsidRPr="00365763">
        <w:rPr>
          <w:rFonts w:ascii="EB Garamond" w:eastAsia="EB Garamond" w:hAnsi="EB Garamond" w:cs="EB Garamond"/>
          <w:i/>
        </w:rPr>
        <w:t>Countess Villamarina</w:t>
      </w:r>
      <w:r w:rsidRPr="00365763">
        <w:rPr>
          <w:rFonts w:ascii="EB Garamond" w:eastAsia="EB Garamond" w:hAnsi="EB Garamond" w:cs="EB Garamond"/>
        </w:rPr>
        <w:t xml:space="preserve">’s, met </w:t>
      </w:r>
      <w:r w:rsidRPr="00365763">
        <w:rPr>
          <w:rFonts w:ascii="EB Garamond" w:eastAsia="EB Garamond" w:hAnsi="EB Garamond" w:cs="EB Garamond"/>
          <w:i/>
        </w:rPr>
        <w:t>G— Adamoli</w:t>
      </w:r>
      <w:r w:rsidRPr="00365763">
        <w:rPr>
          <w:rFonts w:ascii="EB Garamond" w:eastAsia="EB Garamond" w:hAnsi="EB Garamond" w:cs="EB Garamond"/>
        </w:rPr>
        <w:t xml:space="preserve">, the </w:t>
      </w:r>
      <w:r w:rsidRPr="00365763">
        <w:rPr>
          <w:rFonts w:ascii="EB Garamond" w:eastAsia="EB Garamond" w:hAnsi="EB Garamond" w:cs="EB Garamond"/>
          <w:i/>
        </w:rPr>
        <w:t>Kramers</w:t>
      </w:r>
      <w:r w:rsidRPr="00365763">
        <w:rPr>
          <w:rFonts w:ascii="EB Garamond" w:eastAsia="EB Garamond" w:hAnsi="EB Garamond" w:cs="EB Garamond"/>
        </w:rPr>
        <w:t xml:space="preserve">, </w:t>
      </w:r>
      <w:r w:rsidRPr="00365763">
        <w:rPr>
          <w:rFonts w:ascii="EB Garamond" w:eastAsia="EB Garamond" w:hAnsi="EB Garamond" w:cs="EB Garamond"/>
          <w:i/>
        </w:rPr>
        <w:t>Anderson</w:t>
      </w:r>
      <w:r w:rsidRPr="00365763">
        <w:rPr>
          <w:rFonts w:ascii="EB Garamond" w:eastAsia="EB Garamond" w:hAnsi="EB Garamond" w:cs="EB Garamond"/>
        </w:rPr>
        <w:t xml:space="preserve"> etc.</w:t>
      </w:r>
    </w:p>
    <w:p w14:paraId="4DE5047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Philomène left for Jerusalem.</w:t>
      </w:r>
    </w:p>
    <w:p w14:paraId="65E9542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Storrs, Sulley,</w:t>
      </w:r>
      <w:del w:id="635" w:author="Ilaria Della Monica" w:date="2022-02-20T10:53:00Z">
        <w:r w:rsidRPr="00365763" w:rsidDel="00F6340B">
          <w:rPr>
            <w:rFonts w:ascii="EB Garamond" w:eastAsia="EB Garamond" w:hAnsi="EB Garamond" w:cs="EB Garamond"/>
            <w:vertAlign w:val="superscript"/>
          </w:rPr>
          <w:footnoteReference w:id="206"/>
        </w:r>
      </w:del>
      <w:r w:rsidRPr="00365763">
        <w:rPr>
          <w:rFonts w:ascii="EB Garamond" w:eastAsia="EB Garamond" w:hAnsi="EB Garamond" w:cs="EB Garamond"/>
        </w:rPr>
        <w:t xml:space="preserve"> </w:t>
      </w:r>
      <w:r w:rsidRPr="00365763">
        <w:rPr>
          <w:rFonts w:ascii="EB Garamond" w:eastAsia="EB Garamond" w:hAnsi="EB Garamond" w:cs="EB Garamond"/>
          <w:u w:val="single"/>
        </w:rPr>
        <w:t>Jim</w:t>
      </w:r>
      <w:r w:rsidRPr="00365763">
        <w:rPr>
          <w:rFonts w:ascii="EB Garamond" w:eastAsia="EB Garamond" w:hAnsi="EB Garamond" w:cs="EB Garamond"/>
        </w:rPr>
        <w:t xml:space="preserve"> Whitall,</w:t>
      </w:r>
      <w:del w:id="638" w:author="Ilaria Della Monica" w:date="2022-02-20T10:53:00Z">
        <w:r w:rsidRPr="00365763" w:rsidDel="00F6340B">
          <w:rPr>
            <w:rFonts w:ascii="EB Garamond" w:eastAsia="EB Garamond" w:hAnsi="EB Garamond" w:cs="EB Garamond"/>
            <w:vertAlign w:val="superscript"/>
          </w:rPr>
          <w:footnoteReference w:id="207"/>
        </w:r>
      </w:del>
      <w:r w:rsidRPr="00365763">
        <w:rPr>
          <w:rFonts w:ascii="EB Garamond" w:eastAsia="EB Garamond" w:hAnsi="EB Garamond" w:cs="EB Garamond"/>
        </w:rPr>
        <w:t xml:space="preserve"> </w:t>
      </w:r>
      <w:r w:rsidRPr="00365763">
        <w:rPr>
          <w:rFonts w:ascii="EB Garamond" w:eastAsia="EB Garamond" w:hAnsi="EB Garamond" w:cs="EB Garamond"/>
          <w:u w:val="single"/>
        </w:rPr>
        <w:t>Bain</w:t>
      </w:r>
      <w:r w:rsidRPr="00365763">
        <w:rPr>
          <w:rFonts w:ascii="EB Garamond" w:eastAsia="EB Garamond" w:hAnsi="EB Garamond" w:cs="EB Garamond"/>
        </w:rPr>
        <w:t>, Geoffrey, all the grandchildren and Alys, Somers Clarke, Ray, Barbara.</w:t>
      </w:r>
    </w:p>
    <w:p w14:paraId="434E0681" w14:textId="77777777" w:rsidR="00365763" w:rsidRPr="00365763" w:rsidRDefault="00365763" w:rsidP="00365763">
      <w:pPr>
        <w:jc w:val="both"/>
        <w:rPr>
          <w:rFonts w:ascii="EB Garamond" w:eastAsia="EB Garamond" w:hAnsi="EB Garamond" w:cs="EB Garamond"/>
        </w:rPr>
      </w:pPr>
    </w:p>
    <w:p w14:paraId="235C4E6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[110] Monday, March 27, 1922</w:t>
      </w:r>
    </w:p>
    <w:p w14:paraId="27382FC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Cairo</w:t>
      </w:r>
    </w:p>
    <w:p w14:paraId="318D3916"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Scirocco</w:t>
      </w:r>
    </w:p>
    <w:p w14:paraId="11D3D464" w14:textId="77777777" w:rsidR="00365763" w:rsidRPr="00365763" w:rsidRDefault="00365763" w:rsidP="00365763">
      <w:pPr>
        <w:jc w:val="right"/>
        <w:rPr>
          <w:rFonts w:ascii="EB Garamond" w:eastAsia="EB Garamond" w:hAnsi="EB Garamond" w:cs="EB Garamond"/>
        </w:rPr>
      </w:pPr>
    </w:p>
    <w:p w14:paraId="0687BA2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Gallery in morning. It gets worse and worse. We know </w:t>
      </w:r>
      <w:r w:rsidRPr="00365763">
        <w:rPr>
          <w:rFonts w:ascii="EB Garamond" w:eastAsia="EB Garamond" w:hAnsi="EB Garamond" w:cs="EB Garamond"/>
          <w:i/>
        </w:rPr>
        <w:t>less</w:t>
      </w:r>
      <w:r w:rsidRPr="00365763">
        <w:rPr>
          <w:rFonts w:ascii="EB Garamond" w:eastAsia="EB Garamond" w:hAnsi="EB Garamond" w:cs="EB Garamond"/>
        </w:rPr>
        <w:t xml:space="preserve"> than we did! Went back to Gallery.</w:t>
      </w:r>
    </w:p>
    <w:p w14:paraId="1FFE0C8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Mme. Foucart</w:t>
      </w:r>
      <w:r w:rsidRPr="00365763">
        <w:rPr>
          <w:rFonts w:ascii="EB Garamond" w:eastAsia="EB Garamond" w:hAnsi="EB Garamond" w:cs="EB Garamond"/>
        </w:rPr>
        <w:t xml:space="preserve"> called and </w:t>
      </w:r>
      <w:r w:rsidRPr="00365763">
        <w:rPr>
          <w:rFonts w:ascii="EB Garamond" w:eastAsia="EB Garamond" w:hAnsi="EB Garamond" w:cs="EB Garamond"/>
          <w:i/>
        </w:rPr>
        <w:t>Furness</w:t>
      </w:r>
      <w:r w:rsidRPr="00365763">
        <w:rPr>
          <w:rFonts w:ascii="EB Garamond" w:eastAsia="EB Garamond" w:hAnsi="EB Garamond" w:cs="EB Garamond"/>
        </w:rPr>
        <w:t xml:space="preserve"> came to dine. We like him, though he is very silent.</w:t>
      </w:r>
    </w:p>
    <w:p w14:paraId="7032F85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dinner was awful.</w:t>
      </w:r>
    </w:p>
    <w:p w14:paraId="6E6D4FDB" w14:textId="77777777" w:rsidR="00365763" w:rsidRPr="00365763" w:rsidRDefault="00365763" w:rsidP="00365763">
      <w:pPr>
        <w:jc w:val="both"/>
        <w:rPr>
          <w:rFonts w:ascii="EB Garamond" w:eastAsia="EB Garamond" w:hAnsi="EB Garamond" w:cs="EB Garamond"/>
        </w:rPr>
      </w:pPr>
    </w:p>
    <w:p w14:paraId="729D7E5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 line beginning on the right at about ⅔ of the page leads to three smaller lines next to the facing page; the ensemble looks like a bird’s leg and seems to point to the last three paragraphs of the next page, which might therefore also belong to Mary’s recollections of the 27th</w:t>
      </w:r>
      <w:r w:rsidRPr="00365763">
        <w:rPr>
          <w:rFonts w:ascii="EB Garamond" w:eastAsia="EB Garamond" w:hAnsi="EB Garamond" w:cs="EB Garamond"/>
        </w:rPr>
        <w:t>}</w:t>
      </w:r>
    </w:p>
    <w:p w14:paraId="1F03C9B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Dr. Maclellahan, the head of the Presbyterian College here, came to lunch to talk over the Alfred Nicholson situation. He was very reasonable and nice and said he didn’t want the boy to stay if it was a </w:t>
      </w:r>
      <w:r w:rsidRPr="00365763">
        <w:rPr>
          <w:rFonts w:ascii="EB Garamond" w:eastAsia="EB Garamond" w:hAnsi="EB Garamond" w:cs="EB Garamond"/>
          <w:u w:val="single"/>
        </w:rPr>
        <w:t>misfit</w:t>
      </w:r>
      <w:r w:rsidRPr="00365763">
        <w:rPr>
          <w:rFonts w:ascii="EB Garamond" w:eastAsia="EB Garamond" w:hAnsi="EB Garamond" w:cs="EB Garamond"/>
        </w:rPr>
        <w:t xml:space="preserve">. Alfred came in in the evening </w:t>
      </w:r>
      <w:r w:rsidRPr="00365763">
        <w:rPr>
          <w:rFonts w:ascii="EB Garamond" w:eastAsia="EB Garamond" w:hAnsi="EB Garamond" w:cs="EB Garamond"/>
          <w:i/>
        </w:rPr>
        <w:t>full</w:t>
      </w:r>
      <w:r w:rsidRPr="00365763">
        <w:rPr>
          <w:rFonts w:ascii="EB Garamond" w:eastAsia="EB Garamond" w:hAnsi="EB Garamond" w:cs="EB Garamond"/>
        </w:rPr>
        <w:t xml:space="preserve"> of his problem, poor lad, but also dying to talk poetry and books. There’s much more in him than in </w:t>
      </w:r>
      <w:r w:rsidRPr="00365763">
        <w:rPr>
          <w:rFonts w:ascii="EB Garamond" w:eastAsia="EB Garamond" w:hAnsi="EB Garamond" w:cs="EB Garamond"/>
          <w:u w:val="single"/>
        </w:rPr>
        <w:t>Jim</w:t>
      </w:r>
      <w:r w:rsidRPr="00365763">
        <w:rPr>
          <w:rFonts w:ascii="EB Garamond" w:eastAsia="EB Garamond" w:hAnsi="EB Garamond" w:cs="EB Garamond"/>
        </w:rPr>
        <w:t xml:space="preserve"> Whitall.</w:t>
      </w:r>
    </w:p>
    <w:p w14:paraId="6F5E0E5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G___s.</w:t>
      </w:r>
    </w:p>
    <w:p w14:paraId="065883BC" w14:textId="77777777" w:rsidR="00365763" w:rsidRPr="00365763" w:rsidRDefault="00365763" w:rsidP="00365763">
      <w:pPr>
        <w:jc w:val="both"/>
        <w:rPr>
          <w:rFonts w:ascii="EB Garamond" w:eastAsia="EB Garamond" w:hAnsi="EB Garamond" w:cs="EB Garamond"/>
        </w:rPr>
      </w:pPr>
    </w:p>
    <w:p w14:paraId="0CC2874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[111] Tuesday, March 28, 1922</w:t>
      </w:r>
    </w:p>
    <w:p w14:paraId="1DCBBF27"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Scirocco</w:t>
      </w:r>
    </w:p>
    <w:p w14:paraId="2C70FC48" w14:textId="77777777" w:rsidR="00365763" w:rsidRPr="00365763" w:rsidRDefault="00365763" w:rsidP="00365763">
      <w:pPr>
        <w:jc w:val="right"/>
        <w:rPr>
          <w:rFonts w:ascii="EB Garamond" w:eastAsia="EB Garamond" w:hAnsi="EB Garamond" w:cs="EB Garamond"/>
        </w:rPr>
      </w:pPr>
    </w:p>
    <w:p w14:paraId="058B2A1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Again the Museum and our electrical doctor (Higham Cooper) who told me of the new treatment for cancer by self-inoculation (powder of your own cancer). It has been done a year—invented by Drs. Russ and Lazarus Barlow at the Cancer Research Hospital in London. It opens a window in a region of nightmare darkness.</w:t>
      </w:r>
    </w:p>
    <w:p w14:paraId="46DA0586" w14:textId="77777777" w:rsidR="00365763" w:rsidRPr="00365763" w:rsidRDefault="00365763" w:rsidP="00365763">
      <w:pPr>
        <w:jc w:val="both"/>
        <w:rPr>
          <w:rFonts w:ascii="EB Garamond" w:eastAsia="EB Garamond" w:hAnsi="EB Garamond" w:cs="EB Garamond"/>
        </w:rPr>
      </w:pPr>
    </w:p>
    <w:p w14:paraId="3512D1B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 small line, which is at the same height as the three lines on the facing page, separates the following paragraphs from the previous one; it could be an indication, together with the aforementioned signs, that the following paragraphs belong to the 27th</w:t>
      </w:r>
      <w:r w:rsidRPr="00365763">
        <w:rPr>
          <w:rFonts w:ascii="EB Garamond" w:eastAsia="EB Garamond" w:hAnsi="EB Garamond" w:cs="EB Garamond"/>
        </w:rPr>
        <w:t>}</w:t>
      </w:r>
    </w:p>
    <w:p w14:paraId="2E04A39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Went to Bonté’s to tea—as usual she had Lady </w:t>
      </w:r>
      <w:r w:rsidRPr="00365763">
        <w:rPr>
          <w:rFonts w:ascii="EB Garamond" w:eastAsia="EB Garamond" w:hAnsi="EB Garamond" w:cs="EB Garamond"/>
          <w:u w:val="single"/>
        </w:rPr>
        <w:t>O</w:t>
      </w:r>
      <w:r w:rsidRPr="00365763">
        <w:rPr>
          <w:rFonts w:ascii="EB Garamond" w:eastAsia="EB Garamond" w:hAnsi="EB Garamond" w:cs="EB Garamond"/>
        </w:rPr>
        <w:t>akes. Per</w:t>
      </w:r>
      <w:del w:id="641" w:author="Ilaria Della Monica" w:date="2022-02-20T10:53:00Z">
        <w:r w:rsidRPr="00365763" w:rsidDel="00F6340B">
          <w:rPr>
            <w:rFonts w:ascii="EB Garamond" w:eastAsia="EB Garamond" w:hAnsi="EB Garamond" w:cs="EB Garamond"/>
            <w:vertAlign w:val="superscript"/>
          </w:rPr>
          <w:footnoteReference w:id="208"/>
        </w:r>
      </w:del>
      <w:r w:rsidRPr="00365763">
        <w:rPr>
          <w:rFonts w:ascii="EB Garamond" w:eastAsia="EB Garamond" w:hAnsi="EB Garamond" w:cs="EB Garamond"/>
        </w:rPr>
        <w:t xml:space="preserve"> disappeared rather </w:t>
      </w:r>
      <w:r w:rsidRPr="00365763">
        <w:rPr>
          <w:rFonts w:ascii="EB Garamond" w:eastAsia="EB Garamond" w:hAnsi="EB Garamond" w:cs="EB Garamond"/>
          <w:u w:val="single"/>
        </w:rPr>
        <w:t>rudely</w:t>
      </w:r>
      <w:r w:rsidRPr="00365763">
        <w:rPr>
          <w:rFonts w:ascii="EB Garamond" w:eastAsia="EB Garamond" w:hAnsi="EB Garamond" w:cs="EB Garamond"/>
        </w:rPr>
        <w:t>. Lady Kitson was staying there, frail little beauty.</w:t>
      </w:r>
    </w:p>
    <w:p w14:paraId="0303A0BC" w14:textId="77777777" w:rsidR="00365763" w:rsidRPr="00365763" w:rsidRDefault="00365763" w:rsidP="00365763">
      <w:pPr>
        <w:jc w:val="both"/>
        <w:rPr>
          <w:rFonts w:ascii="EB Garamond" w:eastAsia="EB Garamond" w:hAnsi="EB Garamond" w:cs="EB Garamond"/>
        </w:rPr>
      </w:pPr>
    </w:p>
    <w:p w14:paraId="3D3A027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 Dr. said that the </w:t>
      </w:r>
      <w:r w:rsidRPr="00365763">
        <w:rPr>
          <w:rFonts w:ascii="EB Garamond" w:eastAsia="EB Garamond" w:hAnsi="EB Garamond" w:cs="EB Garamond"/>
          <w:strike/>
        </w:rPr>
        <w:t>bones</w:t>
      </w:r>
      <w:r w:rsidRPr="00365763">
        <w:rPr>
          <w:rFonts w:ascii="EB Garamond" w:eastAsia="EB Garamond" w:hAnsi="EB Garamond" w:cs="EB Garamond"/>
        </w:rPr>
        <w:t xml:space="preserve"> cartilages of Asiatics and Egyptians stiffen up into bone many years earlier than those of Europeans.</w:t>
      </w:r>
    </w:p>
    <w:p w14:paraId="757D9BF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6ED4886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Wrote to Geoffrey and </w:t>
      </w:r>
      <w:r w:rsidRPr="00365763">
        <w:rPr>
          <w:rFonts w:ascii="EB Garamond" w:eastAsia="EB Garamond" w:hAnsi="EB Garamond" w:cs="EB Garamond"/>
          <w:u w:val="single"/>
        </w:rPr>
        <w:t>Senda</w:t>
      </w:r>
      <w:r w:rsidRPr="00365763">
        <w:rPr>
          <w:rFonts w:ascii="EB Garamond" w:eastAsia="EB Garamond" w:hAnsi="EB Garamond" w:cs="EB Garamond"/>
        </w:rPr>
        <w:t>.</w:t>
      </w:r>
      <w:del w:id="644" w:author="Ilaria Della Monica" w:date="2022-02-20T10:53:00Z">
        <w:r w:rsidRPr="00365763" w:rsidDel="00F6340B">
          <w:rPr>
            <w:rFonts w:ascii="EB Garamond" w:eastAsia="EB Garamond" w:hAnsi="EB Garamond" w:cs="EB Garamond"/>
            <w:vertAlign w:val="superscript"/>
          </w:rPr>
          <w:footnoteReference w:id="209"/>
        </w:r>
      </w:del>
    </w:p>
    <w:p w14:paraId="6A81AA10" w14:textId="77777777" w:rsidR="00365763" w:rsidRPr="00365763" w:rsidRDefault="00365763" w:rsidP="00365763">
      <w:pPr>
        <w:jc w:val="both"/>
        <w:rPr>
          <w:rFonts w:ascii="EB Garamond" w:eastAsia="EB Garamond" w:hAnsi="EB Garamond" w:cs="EB Garamond"/>
        </w:rPr>
      </w:pPr>
    </w:p>
    <w:p w14:paraId="0B660F2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[112] Wednesday, March 29, 1922</w:t>
      </w:r>
    </w:p>
    <w:p w14:paraId="655F9E0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Cairo</w:t>
      </w:r>
    </w:p>
    <w:p w14:paraId="203F9851"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u w:val="single"/>
        </w:rPr>
        <w:t>Finer</w:t>
      </w:r>
      <w:r w:rsidRPr="00365763">
        <w:rPr>
          <w:rFonts w:ascii="EB Garamond" w:eastAsia="EB Garamond" w:hAnsi="EB Garamond" w:cs="EB Garamond"/>
        </w:rPr>
        <w:t xml:space="preserve"> but very warm</w:t>
      </w:r>
    </w:p>
    <w:p w14:paraId="42C3205C" w14:textId="77777777" w:rsidR="00365763" w:rsidRPr="00365763" w:rsidRDefault="00365763" w:rsidP="00365763">
      <w:pPr>
        <w:jc w:val="right"/>
        <w:rPr>
          <w:rFonts w:ascii="EB Garamond" w:eastAsia="EB Garamond" w:hAnsi="EB Garamond" w:cs="EB Garamond"/>
        </w:rPr>
      </w:pPr>
    </w:p>
    <w:p w14:paraId="52BD477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Museum, partly with </w:t>
      </w:r>
      <w:r w:rsidRPr="00365763">
        <w:rPr>
          <w:rFonts w:ascii="EB Garamond" w:eastAsia="EB Garamond" w:hAnsi="EB Garamond" w:cs="EB Garamond"/>
          <w:i/>
        </w:rPr>
        <w:t>Quibell</w:t>
      </w:r>
      <w:r w:rsidRPr="00365763">
        <w:rPr>
          <w:rFonts w:ascii="EB Garamond" w:eastAsia="EB Garamond" w:hAnsi="EB Garamond" w:cs="EB Garamond"/>
        </w:rPr>
        <w:t xml:space="preserve">. He let me hold </w:t>
      </w:r>
      <w:r w:rsidRPr="00365763">
        <w:rPr>
          <w:rFonts w:ascii="EB Garamond" w:eastAsia="EB Garamond" w:hAnsi="EB Garamond" w:cs="EB Garamond"/>
          <w:i/>
        </w:rPr>
        <w:t>Akenaten</w:t>
      </w:r>
      <w:r w:rsidRPr="00365763">
        <w:rPr>
          <w:rFonts w:ascii="EB Garamond" w:eastAsia="EB Garamond" w:hAnsi="EB Garamond" w:cs="EB Garamond"/>
        </w:rPr>
        <w:t>’s</w:t>
      </w:r>
      <w:del w:id="647" w:author="Ilaria Della Monica" w:date="2022-02-20T10:53:00Z">
        <w:r w:rsidRPr="00365763" w:rsidDel="00F6340B">
          <w:rPr>
            <w:rFonts w:ascii="EB Garamond" w:eastAsia="EB Garamond" w:hAnsi="EB Garamond" w:cs="EB Garamond"/>
            <w:vertAlign w:val="superscript"/>
          </w:rPr>
          <w:footnoteReference w:id="210"/>
        </w:r>
      </w:del>
      <w:r w:rsidRPr="00365763">
        <w:rPr>
          <w:rFonts w:ascii="EB Garamond" w:eastAsia="EB Garamond" w:hAnsi="EB Garamond" w:cs="EB Garamond"/>
        </w:rPr>
        <w:t xml:space="preserve"> skull in my hand!!</w:t>
      </w:r>
    </w:p>
    <w:p w14:paraId="426B2BC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Creswell and Mrs. Devonshire came to lunch and Maurice—Sir Maurice—Amos called.</w:t>
      </w:r>
    </w:p>
    <w:p w14:paraId="247AFD5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Museum again after going to the Mosque of Sinan Pascha at Boulak with Cresswell.</w:t>
      </w:r>
      <w:del w:id="650" w:author="Ilaria Della Monica" w:date="2022-02-20T10:53:00Z">
        <w:r w:rsidRPr="00365763" w:rsidDel="00F6340B">
          <w:rPr>
            <w:rFonts w:ascii="EB Garamond" w:eastAsia="EB Garamond" w:hAnsi="EB Garamond" w:cs="EB Garamond"/>
            <w:vertAlign w:val="superscript"/>
          </w:rPr>
          <w:footnoteReference w:id="211"/>
        </w:r>
      </w:del>
      <w:r w:rsidRPr="00365763">
        <w:rPr>
          <w:rFonts w:ascii="EB Garamond" w:eastAsia="EB Garamond" w:hAnsi="EB Garamond" w:cs="EB Garamond"/>
        </w:rPr>
        <w:t xml:space="preserve"> Turkish {</w:t>
      </w:r>
      <w:r w:rsidRPr="00365763">
        <w:rPr>
          <w:rFonts w:ascii="EB Garamond" w:eastAsia="EB Garamond" w:hAnsi="EB Garamond" w:cs="EB Garamond"/>
          <w:i/>
        </w:rPr>
        <w:t>scratched</w:t>
      </w:r>
      <w:r w:rsidRPr="00365763">
        <w:rPr>
          <w:rFonts w:ascii="EB Garamond" w:eastAsia="EB Garamond" w:hAnsi="EB Garamond" w:cs="EB Garamond"/>
        </w:rPr>
        <w:t>} 157 {</w:t>
      </w:r>
      <w:r w:rsidRPr="00365763">
        <w:rPr>
          <w:rFonts w:ascii="EB Garamond" w:eastAsia="EB Garamond" w:hAnsi="EB Garamond" w:cs="EB Garamond"/>
          <w:i/>
        </w:rPr>
        <w:t>scratched</w:t>
      </w:r>
      <w:r w:rsidRPr="00365763">
        <w:rPr>
          <w:rFonts w:ascii="EB Garamond" w:eastAsia="EB Garamond" w:hAnsi="EB Garamond" w:cs="EB Garamond"/>
        </w:rPr>
        <w:t>} with surrounding porch like the one op[posite] El Azar. Dome rather spoilt by gallery and pendentive supports breaking the upward sweep.</w:t>
      </w:r>
    </w:p>
    <w:p w14:paraId="1D566F4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Tea with the </w:t>
      </w:r>
      <w:r w:rsidRPr="00365763">
        <w:rPr>
          <w:rFonts w:ascii="EB Garamond" w:eastAsia="EB Garamond" w:hAnsi="EB Garamond" w:cs="EB Garamond"/>
          <w:i/>
        </w:rPr>
        <w:t>Bazils</w:t>
      </w:r>
      <w:r w:rsidRPr="00365763">
        <w:rPr>
          <w:rFonts w:ascii="EB Garamond" w:eastAsia="EB Garamond" w:hAnsi="EB Garamond" w:cs="EB Garamond"/>
        </w:rPr>
        <w:t xml:space="preserve"> to meet </w:t>
      </w:r>
      <w:r w:rsidRPr="00365763">
        <w:rPr>
          <w:rFonts w:ascii="EB Garamond" w:eastAsia="EB Garamond" w:hAnsi="EB Garamond" w:cs="EB Garamond"/>
          <w:i/>
        </w:rPr>
        <w:t>Mr. Paterson</w:t>
      </w:r>
      <w:r w:rsidRPr="00365763">
        <w:rPr>
          <w:rFonts w:ascii="EB Garamond" w:eastAsia="EB Garamond" w:hAnsi="EB Garamond" w:cs="EB Garamond"/>
        </w:rPr>
        <w:t xml:space="preserve">, and then </w:t>
      </w:r>
      <w:r w:rsidRPr="00365763">
        <w:rPr>
          <w:rFonts w:ascii="EB Garamond" w:eastAsia="EB Garamond" w:hAnsi="EB Garamond" w:cs="EB Garamond"/>
          <w:u w:val="single"/>
        </w:rPr>
        <w:t>out</w:t>
      </w:r>
      <w:r w:rsidRPr="00365763">
        <w:rPr>
          <w:rFonts w:ascii="EB Garamond" w:eastAsia="EB Garamond" w:hAnsi="EB Garamond" w:cs="EB Garamond"/>
        </w:rPr>
        <w:t xml:space="preserve"> to Gesireh</w:t>
      </w:r>
      <w:del w:id="653" w:author="Ilaria Della Monica" w:date="2022-02-20T10:53:00Z">
        <w:r w:rsidRPr="00365763" w:rsidDel="00F6340B">
          <w:rPr>
            <w:rFonts w:ascii="EB Garamond" w:eastAsia="EB Garamond" w:hAnsi="EB Garamond" w:cs="EB Garamond"/>
            <w:vertAlign w:val="superscript"/>
          </w:rPr>
          <w:footnoteReference w:id="212"/>
        </w:r>
      </w:del>
      <w:r w:rsidRPr="00365763">
        <w:rPr>
          <w:rFonts w:ascii="EB Garamond" w:eastAsia="EB Garamond" w:hAnsi="EB Garamond" w:cs="EB Garamond"/>
        </w:rPr>
        <w:t xml:space="preserve"> in the </w:t>
      </w:r>
      <w:r w:rsidRPr="00365763">
        <w:rPr>
          <w:rFonts w:ascii="EB Garamond" w:eastAsia="EB Garamond" w:hAnsi="EB Garamond" w:cs="EB Garamond"/>
          <w:u w:val="single"/>
        </w:rPr>
        <w:t>Amos</w:t>
      </w:r>
      <w:r w:rsidRPr="00365763">
        <w:rPr>
          <w:rFonts w:ascii="EB Garamond" w:eastAsia="EB Garamond" w:hAnsi="EB Garamond" w:cs="EB Garamond"/>
        </w:rPr>
        <w:t xml:space="preserve"> (Gov’t) </w:t>
      </w:r>
      <w:r w:rsidRPr="00365763">
        <w:rPr>
          <w:rFonts w:ascii="EB Garamond" w:eastAsia="EB Garamond" w:hAnsi="EB Garamond" w:cs="EB Garamond"/>
          <w:u w:val="single"/>
        </w:rPr>
        <w:t>motor</w:t>
      </w:r>
      <w:r w:rsidRPr="00365763">
        <w:rPr>
          <w:rFonts w:ascii="EB Garamond" w:eastAsia="EB Garamond" w:hAnsi="EB Garamond" w:cs="EB Garamond"/>
        </w:rPr>
        <w:t xml:space="preserve"> to have a chat with them.</w:t>
      </w:r>
    </w:p>
    <w:p w14:paraId="17F74A1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Mr. Truman and Major Anderson came to dine and were pleasant[.] Talked about the skull </w:t>
      </w:r>
      <w:r w:rsidRPr="00365763">
        <w:rPr>
          <w:rFonts w:ascii="EB Garamond" w:eastAsia="EB Garamond" w:hAnsi="EB Garamond" w:cs="EB Garamond"/>
          <w:u w:val="single"/>
        </w:rPr>
        <w:t>sutures</w:t>
      </w:r>
      <w:r w:rsidRPr="00365763">
        <w:rPr>
          <w:rFonts w:ascii="EB Garamond" w:eastAsia="EB Garamond" w:hAnsi="EB Garamond" w:cs="EB Garamond"/>
        </w:rPr>
        <w:t xml:space="preserve"> closing up years earlier in Asiatics than Europeans.</w:t>
      </w:r>
    </w:p>
    <w:p w14:paraId="04E110C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Wrote dozens of </w:t>
      </w:r>
      <w:r w:rsidRPr="00365763">
        <w:rPr>
          <w:rFonts w:ascii="EB Garamond" w:eastAsia="EB Garamond" w:hAnsi="EB Garamond" w:cs="EB Garamond"/>
          <w:u w:val="single"/>
        </w:rPr>
        <w:t>bed</w:t>
      </w:r>
      <w:r w:rsidRPr="00365763">
        <w:rPr>
          <w:rFonts w:ascii="EB Garamond" w:eastAsia="EB Garamond" w:hAnsi="EB Garamond" w:cs="EB Garamond"/>
        </w:rPr>
        <w:t xml:space="preserve"> notes.</w:t>
      </w:r>
    </w:p>
    <w:p w14:paraId="494E1270" w14:textId="77777777" w:rsidR="00365763" w:rsidRPr="00365763" w:rsidRDefault="00365763" w:rsidP="00365763">
      <w:pPr>
        <w:jc w:val="both"/>
        <w:rPr>
          <w:rFonts w:ascii="EB Garamond" w:eastAsia="EB Garamond" w:hAnsi="EB Garamond" w:cs="EB Garamond"/>
        </w:rPr>
      </w:pPr>
    </w:p>
    <w:p w14:paraId="5326329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[113] Thursday, March 30, 1922</w:t>
      </w:r>
    </w:p>
    <w:p w14:paraId="7B6FDE3C" w14:textId="77777777" w:rsidR="00365763" w:rsidRPr="00365763" w:rsidRDefault="00365763" w:rsidP="00365763">
      <w:pPr>
        <w:jc w:val="center"/>
        <w:rPr>
          <w:rFonts w:ascii="EB Garamond" w:eastAsia="EB Garamond" w:hAnsi="EB Garamond" w:cs="EB Garamond"/>
        </w:rPr>
      </w:pPr>
    </w:p>
    <w:p w14:paraId="0DADAF0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Stayed in for letters and the doctor at 11. Began diathermy for my knees.</w:t>
      </w:r>
      <w:del w:id="656" w:author="Ilaria Della Monica" w:date="2022-02-20T10:53:00Z">
        <w:r w:rsidRPr="00365763" w:rsidDel="00F6340B">
          <w:rPr>
            <w:rFonts w:ascii="EB Garamond" w:eastAsia="EB Garamond" w:hAnsi="EB Garamond" w:cs="EB Garamond"/>
            <w:vertAlign w:val="superscript"/>
          </w:rPr>
          <w:footnoteReference w:id="213"/>
        </w:r>
      </w:del>
      <w:r w:rsidRPr="00365763">
        <w:rPr>
          <w:rFonts w:ascii="EB Garamond" w:eastAsia="EB Garamond" w:hAnsi="EB Garamond" w:cs="EB Garamond"/>
        </w:rPr>
        <w:t xml:space="preserve"> Heard of </w:t>
      </w:r>
      <w:r w:rsidRPr="00365763">
        <w:rPr>
          <w:rFonts w:ascii="EB Garamond" w:eastAsia="EB Garamond" w:hAnsi="EB Garamond" w:cs="EB Garamond"/>
          <w:i/>
        </w:rPr>
        <w:t>new cancer cure</w:t>
      </w:r>
      <w:r w:rsidRPr="00365763">
        <w:rPr>
          <w:rFonts w:ascii="EB Garamond" w:eastAsia="EB Garamond" w:hAnsi="EB Garamond" w:cs="EB Garamond"/>
        </w:rPr>
        <w:t xml:space="preserve"> practised by him invented by Dr. Russ and Dr. Lazarus Barlow at the Cancer Research Hospital of London. Vaccination with vaccine made from the patient’s cancer. Also the operation with diathermy for </w:t>
      </w:r>
      <w:r w:rsidRPr="00365763">
        <w:rPr>
          <w:rFonts w:ascii="EB Garamond" w:eastAsia="EB Garamond" w:hAnsi="EB Garamond" w:cs="EB Garamond"/>
          <w:u w:val="single"/>
        </w:rPr>
        <w:t>bleeding</w:t>
      </w:r>
      <w:r w:rsidRPr="00365763">
        <w:rPr>
          <w:rFonts w:ascii="EB Garamond" w:eastAsia="EB Garamond" w:hAnsi="EB Garamond" w:cs="EB Garamond"/>
        </w:rPr>
        <w:t>. What a discovery.</w:t>
      </w:r>
    </w:p>
    <w:p w14:paraId="5B1FF2C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Mr. E. Thomas</w:t>
      </w:r>
      <w:r w:rsidRPr="00365763">
        <w:rPr>
          <w:rFonts w:ascii="EB Garamond" w:eastAsia="EB Garamond" w:hAnsi="EB Garamond" w:cs="EB Garamond"/>
        </w:rPr>
        <w:t xml:space="preserve"> came to lunch, just engaged to a girl named Marjorie Da___.</w:t>
      </w:r>
    </w:p>
    <w:p w14:paraId="73B2DE8A" w14:textId="77777777" w:rsidR="00365763" w:rsidRPr="00365763" w:rsidRDefault="00365763" w:rsidP="00365763">
      <w:pPr>
        <w:jc w:val="both"/>
        <w:rPr>
          <w:rFonts w:ascii="EB Garamond" w:eastAsia="EB Garamond" w:hAnsi="EB Garamond" w:cs="EB Garamond"/>
        </w:rPr>
      </w:pPr>
    </w:p>
    <w:p w14:paraId="3010513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Count Galazza</w:t>
      </w:r>
      <w:r w:rsidRPr="00365763">
        <w:rPr>
          <w:rFonts w:ascii="EB Garamond" w:eastAsia="EB Garamond" w:hAnsi="EB Garamond" w:cs="EB Garamond"/>
        </w:rPr>
        <w:t xml:space="preserve"> dined with us, a Spaniard dressed like a Goya, with a </w:t>
      </w:r>
      <w:r w:rsidRPr="00365763">
        <w:rPr>
          <w:rFonts w:ascii="EB Garamond" w:eastAsia="EB Garamond" w:hAnsi="EB Garamond" w:cs="EB Garamond"/>
          <w:u w:val="single"/>
        </w:rPr>
        <w:t>red</w:t>
      </w:r>
      <w:r w:rsidRPr="00365763">
        <w:rPr>
          <w:rFonts w:ascii="EB Garamond" w:eastAsia="EB Garamond" w:hAnsi="EB Garamond" w:cs="EB Garamond"/>
        </w:rPr>
        <w:t xml:space="preserve"> curled wig[,] a stock, a frock coat and </w:t>
      </w:r>
      <w:r w:rsidRPr="00365763">
        <w:rPr>
          <w:rFonts w:ascii="EB Garamond" w:eastAsia="EB Garamond" w:hAnsi="EB Garamond" w:cs="EB Garamond"/>
          <w:u w:val="single"/>
        </w:rPr>
        <w:t>black</w:t>
      </w:r>
      <w:r w:rsidRPr="00365763">
        <w:rPr>
          <w:rFonts w:ascii="EB Garamond" w:eastAsia="EB Garamond" w:hAnsi="EB Garamond" w:cs="EB Garamond"/>
        </w:rPr>
        <w:t xml:space="preserve"> velvet waistcoat. He teaches Arab literature and philosophy here, but is more a Yogi than anything else, except, possibly, a fraud. He is said to have fought with the Devil at the Pyramid and lost 2 fingers of his left hand on which he always keeps a black glove.</w:t>
      </w:r>
    </w:p>
    <w:p w14:paraId="7D077E6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Alys, Alda,</w:t>
      </w:r>
      <w:del w:id="659" w:author="Ilaria Della Monica" w:date="2022-02-20T10:53:00Z">
        <w:r w:rsidRPr="00365763" w:rsidDel="00F6340B">
          <w:rPr>
            <w:rFonts w:ascii="EB Garamond" w:eastAsia="EB Garamond" w:hAnsi="EB Garamond" w:cs="EB Garamond"/>
            <w:vertAlign w:val="superscript"/>
          </w:rPr>
          <w:footnoteReference w:id="214"/>
        </w:r>
      </w:del>
      <w:r w:rsidRPr="00365763">
        <w:rPr>
          <w:rFonts w:ascii="EB Garamond" w:eastAsia="EB Garamond" w:hAnsi="EB Garamond" w:cs="EB Garamond"/>
        </w:rPr>
        <w:t xml:space="preserve"> Aunt Janet, Mrs. Mackintosh, Naima.</w:t>
      </w:r>
    </w:p>
    <w:p w14:paraId="2389C2DD" w14:textId="77777777" w:rsidR="00365763" w:rsidRPr="00365763" w:rsidRDefault="00365763" w:rsidP="00365763">
      <w:pPr>
        <w:jc w:val="both"/>
        <w:rPr>
          <w:rFonts w:ascii="EB Garamond" w:eastAsia="EB Garamond" w:hAnsi="EB Garamond" w:cs="EB Garamond"/>
        </w:rPr>
      </w:pPr>
    </w:p>
    <w:p w14:paraId="770552A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[114] Friday, March 31, 1922</w:t>
      </w:r>
    </w:p>
    <w:p w14:paraId="2240BD9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Cairo</w:t>
      </w:r>
    </w:p>
    <w:p w14:paraId="28B70E12" w14:textId="77777777" w:rsidR="00365763" w:rsidRPr="00365763" w:rsidRDefault="00365763" w:rsidP="00365763">
      <w:pPr>
        <w:jc w:val="right"/>
        <w:rPr>
          <w:rFonts w:ascii="EB Garamond" w:eastAsia="EB Garamond" w:hAnsi="EB Garamond" w:cs="EB Garamond"/>
        </w:rPr>
      </w:pPr>
    </w:p>
    <w:p w14:paraId="11A3A0CF"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u w:val="single"/>
        </w:rPr>
        <w:t>Motored</w:t>
      </w:r>
      <w:r w:rsidRPr="00365763">
        <w:rPr>
          <w:rFonts w:ascii="EB Garamond" w:eastAsia="EB Garamond" w:hAnsi="EB Garamond" w:cs="EB Garamond"/>
        </w:rPr>
        <w:t xml:space="preserve"> with Patricolo out to Mena House, and I rested there while the others looked at the Pyramids etc. My anti catarrh inocculation [</w:t>
      </w:r>
      <w:r w:rsidRPr="00365763">
        <w:rPr>
          <w:rFonts w:ascii="EB Garamond" w:eastAsia="EB Garamond" w:hAnsi="EB Garamond" w:cs="EB Garamond"/>
          <w:i/>
        </w:rPr>
        <w:t>sic</w:t>
      </w:r>
      <w:r w:rsidRPr="00365763">
        <w:rPr>
          <w:rFonts w:ascii="EB Garamond" w:eastAsia="EB Garamond" w:hAnsi="EB Garamond" w:cs="EB Garamond"/>
        </w:rPr>
        <w:t>] is fighting with a severe bronchial cold, and I’m rather ill. Which will win?</w:t>
      </w:r>
    </w:p>
    <w:p w14:paraId="4D5CD7A0" w14:textId="77777777" w:rsidR="00365763" w:rsidRPr="00365763" w:rsidRDefault="00365763" w:rsidP="00365763">
      <w:pPr>
        <w:ind w:firstLine="720"/>
        <w:jc w:val="both"/>
        <w:rPr>
          <w:rFonts w:ascii="EB Garamond" w:eastAsia="EB Garamond" w:hAnsi="EB Garamond" w:cs="EB Garamond"/>
        </w:rPr>
      </w:pPr>
    </w:p>
    <w:p w14:paraId="7DC8F854"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i/>
          <w:u w:val="single"/>
        </w:rPr>
        <w:t>Later</w:t>
      </w:r>
      <w:r w:rsidRPr="00365763">
        <w:rPr>
          <w:rFonts w:ascii="EB Garamond" w:eastAsia="EB Garamond" w:hAnsi="EB Garamond" w:cs="EB Garamond"/>
        </w:rPr>
        <w:t xml:space="preserve">. The vaccine has won. I’m really shaking it off. We have been to </w:t>
      </w:r>
      <w:r w:rsidRPr="00365763">
        <w:rPr>
          <w:rFonts w:ascii="EB Garamond" w:eastAsia="EB Garamond" w:hAnsi="EB Garamond" w:cs="EB Garamond"/>
          <w:u w:val="single"/>
        </w:rPr>
        <w:t>dine</w:t>
      </w:r>
      <w:r w:rsidRPr="00365763">
        <w:rPr>
          <w:rFonts w:ascii="EB Garamond" w:eastAsia="EB Garamond" w:hAnsi="EB Garamond" w:cs="EB Garamond"/>
        </w:rPr>
        <w:t xml:space="preserve"> at the Mohammed Aly club with Robin Furness, who sat silent and let us talk, a strange view of “entertainment”!</w:t>
      </w:r>
    </w:p>
    <w:p w14:paraId="21EB9B3D"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 xml:space="preserve">Edith </w:t>
      </w:r>
      <w:r w:rsidRPr="00365763">
        <w:rPr>
          <w:rFonts w:ascii="EB Garamond" w:eastAsia="EB Garamond" w:hAnsi="EB Garamond" w:cs="EB Garamond"/>
          <w:u w:val="single"/>
        </w:rPr>
        <w:t>writes</w:t>
      </w:r>
      <w:r w:rsidRPr="00365763">
        <w:rPr>
          <w:rFonts w:ascii="EB Garamond" w:eastAsia="EB Garamond" w:hAnsi="EB Garamond" w:cs="EB Garamond"/>
        </w:rPr>
        <w:t xml:space="preserve"> of Philomène: “What is really fine and interesting in her is her </w:t>
      </w:r>
      <w:r w:rsidRPr="00365763">
        <w:rPr>
          <w:rFonts w:ascii="EB Garamond" w:eastAsia="EB Garamond" w:hAnsi="EB Garamond" w:cs="EB Garamond"/>
          <w:i/>
        </w:rPr>
        <w:t>nature</w:t>
      </w:r>
      <w:r w:rsidRPr="00365763">
        <w:rPr>
          <w:rFonts w:ascii="EB Garamond" w:eastAsia="EB Garamond" w:hAnsi="EB Garamond" w:cs="EB Garamond"/>
        </w:rPr>
        <w:t xml:space="preserve">, which is large, generous, incapable of pettiness or unkindness. The brain, as you perceived, struck </w:t>
      </w:r>
      <w:r w:rsidRPr="00365763">
        <w:rPr>
          <w:rFonts w:ascii="EB Garamond" w:eastAsia="EB Garamond" w:hAnsi="EB Garamond" w:cs="EB Garamond"/>
          <w:u w:val="single"/>
        </w:rPr>
        <w:t>work</w:t>
      </w:r>
      <w:r w:rsidRPr="00365763">
        <w:rPr>
          <w:rFonts w:ascii="EB Garamond" w:eastAsia="EB Garamond" w:hAnsi="EB Garamond" w:cs="EB Garamond"/>
        </w:rPr>
        <w:t xml:space="preserve"> 10 or 15 years ago.”</w:t>
      </w:r>
    </w:p>
    <w:p w14:paraId="66AF3C3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5 skipped lines</w:t>
      </w:r>
      <w:r w:rsidRPr="00365763">
        <w:rPr>
          <w:rFonts w:ascii="EB Garamond" w:eastAsia="EB Garamond" w:hAnsi="EB Garamond" w:cs="EB Garamond"/>
        </w:rPr>
        <w:t>}</w:t>
      </w:r>
    </w:p>
    <w:p w14:paraId="6BA5E7A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Morton Prince,</w:t>
      </w:r>
      <w:del w:id="662" w:author="Ilaria Della Monica" w:date="2022-02-20T10:53:00Z">
        <w:r w:rsidRPr="00365763" w:rsidDel="00F6340B">
          <w:rPr>
            <w:rFonts w:ascii="EB Garamond" w:eastAsia="EB Garamond" w:hAnsi="EB Garamond" w:cs="EB Garamond"/>
            <w:vertAlign w:val="superscript"/>
          </w:rPr>
          <w:footnoteReference w:id="215"/>
        </w:r>
      </w:del>
      <w:r w:rsidRPr="00365763">
        <w:rPr>
          <w:rFonts w:ascii="EB Garamond" w:eastAsia="EB Garamond" w:hAnsi="EB Garamond" w:cs="EB Garamond"/>
        </w:rPr>
        <w:t xml:space="preserve"> and Edith</w:t>
      </w:r>
    </w:p>
    <w:p w14:paraId="56B45A5D" w14:textId="77777777" w:rsidR="00365763" w:rsidRPr="00365763" w:rsidRDefault="00365763" w:rsidP="00365763">
      <w:pPr>
        <w:jc w:val="both"/>
        <w:rPr>
          <w:rFonts w:ascii="EB Garamond" w:eastAsia="EB Garamond" w:hAnsi="EB Garamond" w:cs="EB Garamond"/>
        </w:rPr>
      </w:pPr>
    </w:p>
    <w:p w14:paraId="5FFB8F4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[115] Saturday, April 1, 1922</w:t>
      </w:r>
    </w:p>
    <w:p w14:paraId="50B398EA"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Khamseen</w:t>
      </w:r>
    </w:p>
    <w:p w14:paraId="14FE1CDB" w14:textId="77777777" w:rsidR="00365763" w:rsidRPr="00365763" w:rsidRDefault="00365763" w:rsidP="00365763">
      <w:pPr>
        <w:jc w:val="right"/>
        <w:rPr>
          <w:rFonts w:ascii="EB Garamond" w:eastAsia="EB Garamond" w:hAnsi="EB Garamond" w:cs="EB Garamond"/>
        </w:rPr>
      </w:pPr>
    </w:p>
    <w:p w14:paraId="73A5BAD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Museum, doctor. Cold better.</w:t>
      </w:r>
    </w:p>
    <w:p w14:paraId="37FE070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Museum and picture _____[.]</w:t>
      </w:r>
    </w:p>
    <w:p w14:paraId="275F61B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5 skipped lines</w:t>
      </w:r>
      <w:r w:rsidRPr="00365763">
        <w:rPr>
          <w:rFonts w:ascii="EB Garamond" w:eastAsia="EB Garamond" w:hAnsi="EB Garamond" w:cs="EB Garamond"/>
        </w:rPr>
        <w:t>}</w:t>
      </w:r>
    </w:p>
    <w:p w14:paraId="1133A33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Dined at the </w:t>
      </w:r>
      <w:r w:rsidRPr="00365763">
        <w:rPr>
          <w:rFonts w:ascii="EB Garamond" w:eastAsia="EB Garamond" w:hAnsi="EB Garamond" w:cs="EB Garamond"/>
          <w:u w:val="single"/>
        </w:rPr>
        <w:t>Paravicini’s</w:t>
      </w:r>
      <w:del w:id="665" w:author="Ilaria Della Monica" w:date="2022-02-20T10:53:00Z">
        <w:r w:rsidRPr="00365763" w:rsidDel="00F6340B">
          <w:rPr>
            <w:rFonts w:ascii="EB Garamond" w:eastAsia="EB Garamond" w:hAnsi="EB Garamond" w:cs="EB Garamond"/>
            <w:vertAlign w:val="superscript"/>
          </w:rPr>
          <w:footnoteReference w:id="216"/>
        </w:r>
      </w:del>
      <w:r w:rsidRPr="00365763">
        <w:rPr>
          <w:rFonts w:ascii="EB Garamond" w:eastAsia="EB Garamond" w:hAnsi="EB Garamond" w:cs="EB Garamond"/>
        </w:rPr>
        <w:t xml:space="preserve"> off gold plates and dull conversation. Bonté even could not brighten it up, Mme. Foucart, Per, Capitaine du </w:t>
      </w:r>
      <w:r w:rsidRPr="00365763">
        <w:rPr>
          <w:rFonts w:ascii="EB Garamond" w:eastAsia="EB Garamond" w:hAnsi="EB Garamond" w:cs="EB Garamond"/>
          <w:u w:val="single"/>
        </w:rPr>
        <w:t>Cards</w:t>
      </w:r>
      <w:r w:rsidRPr="00365763">
        <w:rPr>
          <w:rFonts w:ascii="EB Garamond" w:eastAsia="EB Garamond" w:hAnsi="EB Garamond" w:cs="EB Garamond"/>
        </w:rPr>
        <w:t>, and our host weighed it down. House very nice.</w:t>
      </w:r>
    </w:p>
    <w:p w14:paraId="0509154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Philomène came from Jerusalem where she stayed with Storrs.</w:t>
      </w:r>
    </w:p>
    <w:p w14:paraId="4882034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6 skipped lines</w:t>
      </w:r>
      <w:r w:rsidRPr="00365763">
        <w:rPr>
          <w:rFonts w:ascii="EB Garamond" w:eastAsia="EB Garamond" w:hAnsi="EB Garamond" w:cs="EB Garamond"/>
        </w:rPr>
        <w:t>}</w:t>
      </w:r>
    </w:p>
    <w:p w14:paraId="3EC4CDB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Alys, Mrs. Devonshire, Ray, Karin, Barbara, Logan, Fowles</w:t>
      </w:r>
      <w:del w:id="668" w:author="Ilaria Della Monica" w:date="2022-02-20T10:53:00Z">
        <w:r w:rsidRPr="00365763" w:rsidDel="00F6340B">
          <w:rPr>
            <w:rFonts w:ascii="EB Garamond" w:eastAsia="EB Garamond" w:hAnsi="EB Garamond" w:cs="EB Garamond"/>
            <w:vertAlign w:val="superscript"/>
          </w:rPr>
          <w:footnoteReference w:id="217"/>
        </w:r>
      </w:del>
    </w:p>
    <w:p w14:paraId="1F1539FB" w14:textId="77777777" w:rsidR="00365763" w:rsidRPr="00365763" w:rsidRDefault="00365763" w:rsidP="00365763">
      <w:pPr>
        <w:jc w:val="both"/>
        <w:rPr>
          <w:rFonts w:ascii="EB Garamond" w:eastAsia="EB Garamond" w:hAnsi="EB Garamond" w:cs="EB Garamond"/>
        </w:rPr>
      </w:pPr>
    </w:p>
    <w:p w14:paraId="0C5E0AC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[116] Sunday, April 2, 1922</w:t>
      </w:r>
    </w:p>
    <w:p w14:paraId="0ECF6D47"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Cairo</w:t>
      </w:r>
    </w:p>
    <w:p w14:paraId="469FE421" w14:textId="77777777" w:rsidR="00365763" w:rsidRPr="00365763" w:rsidRDefault="00365763" w:rsidP="00365763">
      <w:pPr>
        <w:jc w:val="right"/>
        <w:rPr>
          <w:rFonts w:ascii="EB Garamond" w:eastAsia="EB Garamond" w:hAnsi="EB Garamond" w:cs="EB Garamond"/>
        </w:rPr>
      </w:pPr>
    </w:p>
    <w:p w14:paraId="7EFFADA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Museum, a thoroughly good go, </w:t>
      </w:r>
      <w:r w:rsidRPr="00365763">
        <w:rPr>
          <w:rFonts w:ascii="EB Garamond" w:eastAsia="EB Garamond" w:hAnsi="EB Garamond" w:cs="EB Garamond"/>
          <w:u w:val="single"/>
        </w:rPr>
        <w:t>but</w:t>
      </w:r>
      <w:r w:rsidRPr="00365763">
        <w:rPr>
          <w:rFonts w:ascii="EB Garamond" w:eastAsia="EB Garamond" w:hAnsi="EB Garamond" w:cs="EB Garamond"/>
        </w:rPr>
        <w:t xml:space="preserve"> at noon a terrible Khamseen came on, </w:t>
      </w:r>
      <w:r w:rsidRPr="00365763">
        <w:rPr>
          <w:rFonts w:ascii="EB Garamond" w:eastAsia="EB Garamond" w:hAnsi="EB Garamond" w:cs="EB Garamond"/>
          <w:u w:val="single"/>
        </w:rPr>
        <w:t>bearing</w:t>
      </w:r>
      <w:r w:rsidRPr="00365763">
        <w:rPr>
          <w:rFonts w:ascii="EB Garamond" w:eastAsia="EB Garamond" w:hAnsi="EB Garamond" w:cs="EB Garamond"/>
        </w:rPr>
        <w:t xml:space="preserve"> the dust in swirls like sand-spouts, and a frightful, heavy heat. We all thought our last hour had come. However, we braced </w:t>
      </w:r>
      <w:r w:rsidRPr="00365763">
        <w:rPr>
          <w:rFonts w:ascii="EB Garamond" w:eastAsia="EB Garamond" w:hAnsi="EB Garamond" w:cs="EB Garamond"/>
          <w:u w:val="single"/>
        </w:rPr>
        <w:t>up</w:t>
      </w:r>
      <w:r w:rsidRPr="00365763">
        <w:rPr>
          <w:rFonts w:ascii="EB Garamond" w:eastAsia="EB Garamond" w:hAnsi="EB Garamond" w:cs="EB Garamond"/>
        </w:rPr>
        <w:t xml:space="preserve"> and went out at 4 to the </w:t>
      </w:r>
      <w:r w:rsidRPr="00365763">
        <w:rPr>
          <w:rFonts w:ascii="EB Garamond" w:eastAsia="EB Garamond" w:hAnsi="EB Garamond" w:cs="EB Garamond"/>
          <w:i/>
        </w:rPr>
        <w:t>Fadawieh Mosque</w:t>
      </w:r>
      <w:r w:rsidRPr="00365763">
        <w:rPr>
          <w:rFonts w:ascii="EB Garamond" w:eastAsia="EB Garamond" w:hAnsi="EB Garamond" w:cs="EB Garamond"/>
        </w:rPr>
        <w:t xml:space="preserve"> at Abbasieh,</w:t>
      </w:r>
      <w:del w:id="671" w:author="Ilaria Della Monica" w:date="2022-02-20T10:53:00Z">
        <w:r w:rsidRPr="00365763" w:rsidDel="00F6340B">
          <w:rPr>
            <w:rFonts w:ascii="EB Garamond" w:eastAsia="EB Garamond" w:hAnsi="EB Garamond" w:cs="EB Garamond"/>
            <w:vertAlign w:val="superscript"/>
          </w:rPr>
          <w:footnoteReference w:id="218"/>
        </w:r>
      </w:del>
      <w:r w:rsidRPr="00365763">
        <w:rPr>
          <w:rFonts w:ascii="EB Garamond" w:eastAsia="EB Garamond" w:hAnsi="EB Garamond" w:cs="EB Garamond"/>
        </w:rPr>
        <w:t xml:space="preserve"> and then to Mrs. Bramley’s</w:t>
      </w:r>
      <w:del w:id="674" w:author="Ilaria Della Monica" w:date="2022-02-20T10:53:00Z">
        <w:r w:rsidRPr="00365763" w:rsidDel="00F6340B">
          <w:rPr>
            <w:rFonts w:ascii="EB Garamond" w:eastAsia="EB Garamond" w:hAnsi="EB Garamond" w:cs="EB Garamond"/>
            <w:vertAlign w:val="superscript"/>
          </w:rPr>
          <w:footnoteReference w:id="219"/>
        </w:r>
      </w:del>
      <w:r w:rsidRPr="00365763">
        <w:rPr>
          <w:rFonts w:ascii="EB Garamond" w:eastAsia="EB Garamond" w:hAnsi="EB Garamond" w:cs="EB Garamond"/>
        </w:rPr>
        <w:t xml:space="preserve"> for tea, where were Mrs. Noel (</w:t>
      </w:r>
      <w:r w:rsidRPr="00365763">
        <w:rPr>
          <w:rFonts w:ascii="EB Garamond" w:eastAsia="EB Garamond" w:hAnsi="EB Garamond" w:cs="EB Garamond"/>
          <w:u w:val="single"/>
        </w:rPr>
        <w:t>from</w:t>
      </w:r>
      <w:r w:rsidRPr="00365763">
        <w:rPr>
          <w:rFonts w:ascii="EB Garamond" w:eastAsia="EB Garamond" w:hAnsi="EB Garamond" w:cs="EB Garamond"/>
        </w:rPr>
        <w:t xml:space="preserve"> Greece), the Countess Villamarina and her daughter Mrs. Macdonell, Mrs. Kirkwood (the old dear), Comtesse de Sérionne, Mme. Cattaui Pascha,</w:t>
      </w:r>
      <w:del w:id="677" w:author="Ilaria Della Monica" w:date="2022-02-20T10:53:00Z">
        <w:r w:rsidRPr="00365763" w:rsidDel="00F6340B">
          <w:rPr>
            <w:rFonts w:ascii="EB Garamond" w:eastAsia="EB Garamond" w:hAnsi="EB Garamond" w:cs="EB Garamond"/>
            <w:vertAlign w:val="superscript"/>
          </w:rPr>
          <w:footnoteReference w:id="220"/>
        </w:r>
      </w:del>
      <w:r w:rsidRPr="00365763">
        <w:rPr>
          <w:rFonts w:ascii="EB Garamond" w:eastAsia="EB Garamond" w:hAnsi="EB Garamond" w:cs="EB Garamond"/>
        </w:rPr>
        <w:t xml:space="preserve"> the Herraris etc. While we were there the sky cleared and it grew cool and pleasant. Cresswell came with us.</w:t>
      </w:r>
    </w:p>
    <w:p w14:paraId="31B721C3" w14:textId="77777777" w:rsidR="00365763" w:rsidRPr="00365763" w:rsidRDefault="00365763" w:rsidP="00365763">
      <w:pPr>
        <w:jc w:val="both"/>
        <w:rPr>
          <w:rFonts w:ascii="EB Garamond" w:eastAsia="EB Garamond" w:hAnsi="EB Garamond" w:cs="EB Garamond"/>
        </w:rPr>
      </w:pPr>
    </w:p>
    <w:p w14:paraId="5997142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[117] Monday, April 3, 1922</w:t>
      </w:r>
    </w:p>
    <w:p w14:paraId="13EDD020" w14:textId="77777777" w:rsidR="00365763" w:rsidRPr="00365763" w:rsidRDefault="00365763" w:rsidP="00365763">
      <w:pPr>
        <w:jc w:val="center"/>
        <w:rPr>
          <w:rFonts w:ascii="EB Garamond" w:eastAsia="EB Garamond" w:hAnsi="EB Garamond" w:cs="EB Garamond"/>
        </w:rPr>
      </w:pPr>
    </w:p>
    <w:p w14:paraId="255623E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Went to Lady Duff Gordon’s grave which I have had put in order. Museum with Kitsons and Philomène, which was a bore. Spent afternoon at citadel. Went to Mikado in evening.</w:t>
      </w:r>
      <w:del w:id="680" w:author="Ilaria Della Monica" w:date="2022-02-20T10:53:00Z">
        <w:r w:rsidRPr="00365763" w:rsidDel="00F6340B">
          <w:rPr>
            <w:rFonts w:ascii="EB Garamond" w:eastAsia="EB Garamond" w:hAnsi="EB Garamond" w:cs="EB Garamond"/>
            <w:vertAlign w:val="superscript"/>
          </w:rPr>
          <w:footnoteReference w:id="221"/>
        </w:r>
      </w:del>
    </w:p>
    <w:p w14:paraId="74AD462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Kitsons lunched here.</w:t>
      </w:r>
    </w:p>
    <w:p w14:paraId="366997E5" w14:textId="77777777" w:rsidR="00365763" w:rsidRPr="00365763" w:rsidRDefault="00365763" w:rsidP="00365763">
      <w:pPr>
        <w:jc w:val="both"/>
        <w:rPr>
          <w:rFonts w:ascii="EB Garamond" w:eastAsia="EB Garamond" w:hAnsi="EB Garamond" w:cs="EB Garamond"/>
        </w:rPr>
      </w:pPr>
    </w:p>
    <w:p w14:paraId="0BF4EF8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Eliza is packing.</w:t>
      </w:r>
    </w:p>
    <w:p w14:paraId="4E96D96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occupying the bottom half of the page, centered, is a picture of King Fuad I of Egypt</w:t>
      </w:r>
      <w:r w:rsidRPr="00365763">
        <w:rPr>
          <w:rFonts w:ascii="EB Garamond" w:eastAsia="EB Garamond" w:hAnsi="EB Garamond" w:cs="EB Garamond"/>
        </w:rPr>
        <w:t>}</w:t>
      </w:r>
    </w:p>
    <w:p w14:paraId="0C1E19F6" w14:textId="77777777" w:rsidR="00365763" w:rsidRPr="00365763" w:rsidRDefault="00365763" w:rsidP="00365763">
      <w:pPr>
        <w:jc w:val="center"/>
        <w:rPr>
          <w:rFonts w:ascii="EB Garamond" w:eastAsia="EB Garamond" w:hAnsi="EB Garamond" w:cs="EB Garamond"/>
        </w:rPr>
      </w:pPr>
    </w:p>
    <w:p w14:paraId="79D69CE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[118] Tuesday, April 4, 1922</w:t>
      </w:r>
    </w:p>
    <w:p w14:paraId="394F1088"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Cairo</w:t>
      </w:r>
    </w:p>
    <w:p w14:paraId="293A028E" w14:textId="77777777" w:rsidR="00365763" w:rsidRPr="00365763" w:rsidRDefault="00365763" w:rsidP="00365763">
      <w:pPr>
        <w:jc w:val="right"/>
        <w:rPr>
          <w:rFonts w:ascii="EB Garamond" w:eastAsia="EB Garamond" w:hAnsi="EB Garamond" w:cs="EB Garamond"/>
        </w:rPr>
      </w:pPr>
    </w:p>
    <w:p w14:paraId="3180D09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B.B. went out to Matariah and lunched with H.H. </w:t>
      </w:r>
      <w:r w:rsidRPr="00365763">
        <w:rPr>
          <w:rFonts w:ascii="EB Garamond" w:eastAsia="EB Garamond" w:hAnsi="EB Garamond" w:cs="EB Garamond"/>
          <w:i/>
        </w:rPr>
        <w:t>Prince Youssouf</w:t>
      </w:r>
      <w:r w:rsidRPr="00365763">
        <w:rPr>
          <w:rFonts w:ascii="EB Garamond" w:eastAsia="EB Garamond" w:hAnsi="EB Garamond" w:cs="EB Garamond"/>
        </w:rPr>
        <w:t xml:space="preserve">, a </w:t>
      </w:r>
      <w:r w:rsidRPr="00365763">
        <w:rPr>
          <w:rFonts w:ascii="EB Garamond" w:eastAsia="EB Garamond" w:hAnsi="EB Garamond" w:cs="EB Garamond"/>
          <w:i/>
        </w:rPr>
        <w:t>delicious</w:t>
      </w:r>
      <w:r w:rsidRPr="00365763">
        <w:rPr>
          <w:rFonts w:ascii="EB Garamond" w:eastAsia="EB Garamond" w:hAnsi="EB Garamond" w:cs="EB Garamond"/>
        </w:rPr>
        <w:t xml:space="preserve"> lunch in a house of overwhelming </w:t>
      </w:r>
      <w:r w:rsidRPr="00365763">
        <w:rPr>
          <w:rFonts w:ascii="EB Garamond" w:eastAsia="EB Garamond" w:hAnsi="EB Garamond" w:cs="EB Garamond"/>
          <w:u w:val="single"/>
        </w:rPr>
        <w:t>gorgeur</w:t>
      </w:r>
      <w:r w:rsidRPr="00365763">
        <w:rPr>
          <w:rFonts w:ascii="EB Garamond" w:eastAsia="EB Garamond" w:hAnsi="EB Garamond" w:cs="EB Garamond"/>
        </w:rPr>
        <w:t xml:space="preserve"> super-Rothschild. The Prince was like most princes, educated beyond his abilities. His [collection] was awful!</w:t>
      </w:r>
      <w:del w:id="683" w:author="Ilaria Della Monica" w:date="2022-02-20T10:53:00Z">
        <w:r w:rsidRPr="00365763" w:rsidDel="00F6340B">
          <w:rPr>
            <w:rFonts w:ascii="EB Garamond" w:eastAsia="EB Garamond" w:hAnsi="EB Garamond" w:cs="EB Garamond"/>
            <w:vertAlign w:val="superscript"/>
          </w:rPr>
          <w:footnoteReference w:id="222"/>
        </w:r>
      </w:del>
    </w:p>
    <w:p w14:paraId="35CDE90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Nicky and I went to the Museum and </w:t>
      </w:r>
      <w:r w:rsidRPr="00365763">
        <w:rPr>
          <w:rFonts w:ascii="EB Garamond" w:eastAsia="EB Garamond" w:hAnsi="EB Garamond" w:cs="EB Garamond"/>
          <w:i/>
        </w:rPr>
        <w:t>Quibell</w:t>
      </w:r>
      <w:r w:rsidRPr="00365763">
        <w:rPr>
          <w:rFonts w:ascii="EB Garamond" w:eastAsia="EB Garamond" w:hAnsi="EB Garamond" w:cs="EB Garamond"/>
        </w:rPr>
        <w:t>, darling man, came around with us.</w:t>
      </w:r>
    </w:p>
    <w:p w14:paraId="3771545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Mrs. Devonshire came to lunch. I felt very ill with the bronchial cold which is trying to break through my inoculation, so did not go out with B.B. and Nicky who saw again the Ma__a_i mosque, but I joined them at 5.30 at the Countess Villamarina’s where were Mrs. Kramer and Adamoli, Negrotti (Italian Ambassador), Gallarza, Gen. Wilson[,] Mme. Neguib Pascha ed altri.</w:t>
      </w:r>
    </w:p>
    <w:p w14:paraId="11BC3F5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Baxter,</w:t>
      </w:r>
      <w:del w:id="686" w:author="Ilaria Della Monica" w:date="2022-02-20T10:53:00Z">
        <w:r w:rsidRPr="00365763" w:rsidDel="00F6340B">
          <w:rPr>
            <w:rFonts w:ascii="EB Garamond" w:eastAsia="EB Garamond" w:hAnsi="EB Garamond" w:cs="EB Garamond"/>
            <w:vertAlign w:val="superscript"/>
          </w:rPr>
          <w:footnoteReference w:id="223"/>
        </w:r>
      </w:del>
      <w:r w:rsidRPr="00365763">
        <w:rPr>
          <w:rFonts w:ascii="EB Garamond" w:eastAsia="EB Garamond" w:hAnsi="EB Garamond" w:cs="EB Garamond"/>
        </w:rPr>
        <w:t xml:space="preserve"> Truman and Anderson to dine, </w:t>
      </w:r>
      <w:r w:rsidRPr="00365763">
        <w:rPr>
          <w:rFonts w:ascii="EB Garamond" w:eastAsia="EB Garamond" w:hAnsi="EB Garamond" w:cs="EB Garamond"/>
          <w:i/>
        </w:rPr>
        <w:t>very</w:t>
      </w:r>
      <w:r w:rsidRPr="00365763">
        <w:rPr>
          <w:rFonts w:ascii="EB Garamond" w:eastAsia="EB Garamond" w:hAnsi="EB Garamond" w:cs="EB Garamond"/>
        </w:rPr>
        <w:t xml:space="preserve"> nice.</w:t>
      </w:r>
    </w:p>
    <w:p w14:paraId="7DD6512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Arab music at _____, I came home while the others {</w:t>
      </w:r>
      <w:r w:rsidRPr="00365763">
        <w:rPr>
          <w:rFonts w:ascii="EB Garamond" w:eastAsia="EB Garamond" w:hAnsi="EB Garamond" w:cs="EB Garamond"/>
          <w:i/>
        </w:rPr>
        <w:t>written sideways up the right margin of the page</w:t>
      </w:r>
      <w:r w:rsidRPr="00365763">
        <w:rPr>
          <w:rFonts w:ascii="EB Garamond" w:eastAsia="EB Garamond" w:hAnsi="EB Garamond" w:cs="EB Garamond"/>
        </w:rPr>
        <w:t>} went out on a night spree.</w:t>
      </w:r>
    </w:p>
    <w:p w14:paraId="21F53F7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Lady Colefax,</w:t>
      </w:r>
      <w:del w:id="689" w:author="Ilaria Della Monica" w:date="2022-02-20T10:53:00Z">
        <w:r w:rsidRPr="00365763" w:rsidDel="00F6340B">
          <w:rPr>
            <w:rFonts w:ascii="EB Garamond" w:eastAsia="EB Garamond" w:hAnsi="EB Garamond" w:cs="EB Garamond"/>
            <w:vertAlign w:val="superscript"/>
          </w:rPr>
          <w:footnoteReference w:id="224"/>
        </w:r>
      </w:del>
      <w:r w:rsidRPr="00365763">
        <w:rPr>
          <w:rFonts w:ascii="EB Garamond" w:eastAsia="EB Garamond" w:hAnsi="EB Garamond" w:cs="EB Garamond"/>
        </w:rPr>
        <w:t xml:space="preserve"> Furness, Mrs. Dunham, Lady Kitson, E. Thomas.</w:t>
      </w:r>
    </w:p>
    <w:p w14:paraId="58912F91" w14:textId="77777777" w:rsidR="00365763" w:rsidRPr="00365763" w:rsidRDefault="00365763" w:rsidP="00365763">
      <w:pPr>
        <w:jc w:val="both"/>
        <w:rPr>
          <w:rFonts w:ascii="EB Garamond" w:eastAsia="EB Garamond" w:hAnsi="EB Garamond" w:cs="EB Garamond"/>
        </w:rPr>
      </w:pPr>
    </w:p>
    <w:p w14:paraId="54DABE5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[119] Wednesday, April 5, 1922</w:t>
      </w:r>
    </w:p>
    <w:p w14:paraId="66C5FD2E" w14:textId="77777777" w:rsidR="00365763" w:rsidRPr="00365763" w:rsidRDefault="00365763" w:rsidP="00365763">
      <w:pPr>
        <w:jc w:val="center"/>
        <w:rPr>
          <w:rFonts w:ascii="EB Garamond" w:eastAsia="EB Garamond" w:hAnsi="EB Garamond" w:cs="EB Garamond"/>
        </w:rPr>
      </w:pPr>
    </w:p>
    <w:p w14:paraId="548EB02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Museum and again Mr. Quibell came around with us. B.B. says he feels like “Peeping Tom”, just looking through a small crack at Egyptian Art!</w:t>
      </w:r>
    </w:p>
    <w:p w14:paraId="01092F07" w14:textId="77777777" w:rsidR="00365763" w:rsidRPr="00365763" w:rsidRDefault="00365763" w:rsidP="00365763">
      <w:pPr>
        <w:jc w:val="both"/>
        <w:rPr>
          <w:rFonts w:ascii="EB Garamond" w:eastAsia="EB Garamond" w:hAnsi="EB Garamond" w:cs="EB Garamond"/>
        </w:rPr>
      </w:pPr>
    </w:p>
    <w:p w14:paraId="585DC50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Patricolo came to lunch and took us to the Sheik —’s house, where the lighting is so lovely in the big upstairs room. Also to another, but _____ house, also beautiful, but lacking the garden.</w:t>
      </w:r>
    </w:p>
    <w:p w14:paraId="205BB0AD" w14:textId="77777777" w:rsidR="00365763" w:rsidRPr="00365763" w:rsidRDefault="00365763" w:rsidP="00365763">
      <w:pPr>
        <w:jc w:val="both"/>
        <w:rPr>
          <w:rFonts w:ascii="EB Garamond" w:eastAsia="EB Garamond" w:hAnsi="EB Garamond" w:cs="EB Garamond"/>
        </w:rPr>
      </w:pPr>
    </w:p>
    <w:p w14:paraId="78959EB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and I dined at the Amos’ where Maurice (</w:t>
      </w:r>
      <w:r w:rsidRPr="00365763">
        <w:rPr>
          <w:rFonts w:ascii="EB Garamond" w:eastAsia="EB Garamond" w:hAnsi="EB Garamond" w:cs="EB Garamond"/>
          <w:i/>
        </w:rPr>
        <w:t>Sir</w:t>
      </w:r>
      <w:r w:rsidRPr="00365763">
        <w:rPr>
          <w:rFonts w:ascii="EB Garamond" w:eastAsia="EB Garamond" w:hAnsi="EB Garamond" w:cs="EB Garamond"/>
        </w:rPr>
        <w:t xml:space="preserve"> Maurice!) disported himself conversationally like a playful whale. Lucy grows on acquaintance.</w:t>
      </w:r>
      <w:del w:id="692" w:author="Ilaria Della Monica" w:date="2022-02-20T10:53:00Z">
        <w:r w:rsidRPr="00365763" w:rsidDel="00F6340B">
          <w:rPr>
            <w:rFonts w:ascii="EB Garamond" w:eastAsia="EB Garamond" w:hAnsi="EB Garamond" w:cs="EB Garamond"/>
            <w:vertAlign w:val="superscript"/>
          </w:rPr>
          <w:footnoteReference w:id="225"/>
        </w:r>
      </w:del>
      <w:r w:rsidRPr="00365763">
        <w:rPr>
          <w:rFonts w:ascii="EB Garamond" w:eastAsia="EB Garamond" w:hAnsi="EB Garamond" w:cs="EB Garamond"/>
        </w:rPr>
        <w:t xml:space="preserve"> I understand why they are more popular among our kind of people than the Elgoods. They promote conversation, and Per kills it.</w:t>
      </w:r>
    </w:p>
    <w:p w14:paraId="1EF678FF" w14:textId="77777777" w:rsidR="00365763" w:rsidRPr="00365763" w:rsidRDefault="00365763" w:rsidP="00365763">
      <w:pPr>
        <w:jc w:val="both"/>
        <w:rPr>
          <w:rFonts w:ascii="EB Garamond" w:eastAsia="EB Garamond" w:hAnsi="EB Garamond" w:cs="EB Garamond"/>
        </w:rPr>
      </w:pPr>
    </w:p>
    <w:p w14:paraId="708C903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 girls went out to the prostitutes’ quarters with Truman, but failed to find the Mille Nuits. The boys were much </w:t>
      </w:r>
      <w:r w:rsidRPr="00365763">
        <w:rPr>
          <w:rFonts w:ascii="EB Garamond" w:eastAsia="EB Garamond" w:hAnsi="EB Garamond" w:cs="EB Garamond"/>
          <w:u w:val="single"/>
        </w:rPr>
        <w:t>more</w:t>
      </w:r>
      <w:r w:rsidRPr="00365763">
        <w:rPr>
          <w:rFonts w:ascii="EB Garamond" w:eastAsia="EB Garamond" w:hAnsi="EB Garamond" w:cs="EB Garamond"/>
        </w:rPr>
        <w:t xml:space="preserve"> attractive than the women</w:t>
      </w:r>
    </w:p>
    <w:p w14:paraId="5B84CBE4" w14:textId="77777777" w:rsidR="00365763" w:rsidRPr="00365763" w:rsidRDefault="00365763" w:rsidP="00365763">
      <w:pPr>
        <w:jc w:val="both"/>
        <w:rPr>
          <w:rFonts w:ascii="EB Garamond" w:eastAsia="EB Garamond" w:hAnsi="EB Garamond" w:cs="EB Garamond"/>
        </w:rPr>
      </w:pPr>
    </w:p>
    <w:p w14:paraId="108EE23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[120] Thursday, April 6, 1922</w:t>
      </w:r>
    </w:p>
    <w:p w14:paraId="548A1407"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Cairo</w:t>
      </w:r>
    </w:p>
    <w:p w14:paraId="502F3087" w14:textId="77777777" w:rsidR="00365763" w:rsidRPr="00365763" w:rsidRDefault="00365763" w:rsidP="00365763">
      <w:pPr>
        <w:jc w:val="right"/>
        <w:rPr>
          <w:rFonts w:ascii="EB Garamond" w:eastAsia="EB Garamond" w:hAnsi="EB Garamond" w:cs="EB Garamond"/>
        </w:rPr>
      </w:pPr>
    </w:p>
    <w:p w14:paraId="3D6578A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Museum. I was too miserable to go out in the afternoon, but they went to various mosques. Philomène had a camel ride from Mena House and climbed the big Pyramid.</w:t>
      </w:r>
    </w:p>
    <w:p w14:paraId="78D318DA" w14:textId="77777777" w:rsidR="00365763" w:rsidRPr="00365763" w:rsidRDefault="00365763" w:rsidP="00365763">
      <w:pPr>
        <w:jc w:val="both"/>
        <w:rPr>
          <w:rFonts w:ascii="EB Garamond" w:eastAsia="EB Garamond" w:hAnsi="EB Garamond" w:cs="EB Garamond"/>
        </w:rPr>
      </w:pPr>
    </w:p>
    <w:p w14:paraId="556D502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Conte V. de Gallarza</w:t>
      </w:r>
      <w:r w:rsidRPr="00365763">
        <w:rPr>
          <w:rFonts w:ascii="EB Garamond" w:eastAsia="EB Garamond" w:hAnsi="EB Garamond" w:cs="EB Garamond"/>
        </w:rPr>
        <w:t xml:space="preserve"> came to dine and was really wonderful, so eloquent, so profound. He seems to understand Buddhism very deeply. A most charming man. Poor fellow, every now and then he goes off his head. One feels he has suffered </w:t>
      </w:r>
      <w:r w:rsidRPr="00365763">
        <w:rPr>
          <w:rFonts w:ascii="EB Garamond" w:eastAsia="EB Garamond" w:hAnsi="EB Garamond" w:cs="EB Garamond"/>
          <w:i/>
        </w:rPr>
        <w:t>intensely</w:t>
      </w:r>
      <w:r w:rsidRPr="00365763">
        <w:rPr>
          <w:rFonts w:ascii="EB Garamond" w:eastAsia="EB Garamond" w:hAnsi="EB Garamond" w:cs="EB Garamond"/>
        </w:rPr>
        <w:t>, but not fruitlessly.</w:t>
      </w:r>
    </w:p>
    <w:p w14:paraId="5DA8531D" w14:textId="77777777" w:rsidR="00365763" w:rsidRPr="00365763" w:rsidRDefault="00365763" w:rsidP="00365763">
      <w:pPr>
        <w:jc w:val="both"/>
        <w:rPr>
          <w:rFonts w:ascii="EB Garamond" w:eastAsia="EB Garamond" w:hAnsi="EB Garamond" w:cs="EB Garamond"/>
        </w:rPr>
      </w:pPr>
    </w:p>
    <w:p w14:paraId="1D8957C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[121] Friday, April 7, 1922</w:t>
      </w:r>
    </w:p>
    <w:p w14:paraId="38FA2C43" w14:textId="77777777" w:rsidR="00365763" w:rsidRPr="00365763" w:rsidRDefault="00365763" w:rsidP="00365763">
      <w:pPr>
        <w:jc w:val="center"/>
        <w:rPr>
          <w:rFonts w:ascii="EB Garamond" w:eastAsia="EB Garamond" w:hAnsi="EB Garamond" w:cs="EB Garamond"/>
        </w:rPr>
      </w:pPr>
    </w:p>
    <w:p w14:paraId="7080E98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Went to American Express about the tickets, and felt like the </w:t>
      </w:r>
      <w:r w:rsidRPr="00365763">
        <w:rPr>
          <w:rFonts w:ascii="EB Garamond" w:eastAsia="EB Garamond" w:hAnsi="EB Garamond" w:cs="EB Garamond"/>
          <w:i/>
        </w:rPr>
        <w:t>devil</w:t>
      </w:r>
      <w:r w:rsidRPr="00365763">
        <w:rPr>
          <w:rFonts w:ascii="EB Garamond" w:eastAsia="EB Garamond" w:hAnsi="EB Garamond" w:cs="EB Garamond"/>
        </w:rPr>
        <w:t>. Went with Truman to the Bazaar, but came away ill, and collapsed into bed.</w:t>
      </w:r>
    </w:p>
    <w:p w14:paraId="1C8C663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Dr. Hegi</w:t>
      </w:r>
      <w:r w:rsidRPr="00365763">
        <w:rPr>
          <w:rFonts w:ascii="EB Garamond" w:eastAsia="EB Garamond" w:hAnsi="EB Garamond" w:cs="EB Garamond"/>
        </w:rPr>
        <w:t xml:space="preserve"> came and said it might be Influenza, Pneumonia or Paratyphoid.</w:t>
      </w:r>
    </w:p>
    <w:p w14:paraId="513A3B66" w14:textId="77777777" w:rsidR="00365763" w:rsidRPr="00365763" w:rsidRDefault="00365763" w:rsidP="00365763">
      <w:pPr>
        <w:jc w:val="both"/>
        <w:rPr>
          <w:rFonts w:ascii="EB Garamond" w:eastAsia="EB Garamond" w:hAnsi="EB Garamond" w:cs="EB Garamond"/>
        </w:rPr>
      </w:pPr>
    </w:p>
    <w:p w14:paraId="420595B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others dined with the Kitsons at Mena House and saw the “Minx by Spoonlight.” Coming home, they turned and there was the moon resting upon the tip of the Big Pyramid.</w:t>
      </w:r>
    </w:p>
    <w:p w14:paraId="6B4D6944" w14:textId="77777777" w:rsidR="00365763" w:rsidRPr="00365763" w:rsidRDefault="00365763" w:rsidP="00365763">
      <w:pPr>
        <w:jc w:val="both"/>
        <w:rPr>
          <w:rFonts w:ascii="EB Garamond" w:eastAsia="EB Garamond" w:hAnsi="EB Garamond" w:cs="EB Garamond"/>
        </w:rPr>
      </w:pPr>
    </w:p>
    <w:p w14:paraId="13CC431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[122] Saturday, April 8, 1922</w:t>
      </w:r>
    </w:p>
    <w:p w14:paraId="1E36F76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Deaconess’ Hospital Cairo</w:t>
      </w:r>
    </w:p>
    <w:p w14:paraId="3DBE7579" w14:textId="77777777" w:rsidR="00365763" w:rsidRPr="00365763" w:rsidRDefault="00365763" w:rsidP="00365763">
      <w:pPr>
        <w:jc w:val="center"/>
        <w:rPr>
          <w:rFonts w:ascii="EB Garamond" w:eastAsia="EB Garamond" w:hAnsi="EB Garamond" w:cs="EB Garamond"/>
        </w:rPr>
      </w:pPr>
    </w:p>
    <w:p w14:paraId="4EAD863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Dr. brought me here. I eat nothing but milk, and feel very collapsed.</w:t>
      </w:r>
    </w:p>
    <w:p w14:paraId="72039F7C" w14:textId="77777777" w:rsidR="00365763" w:rsidRPr="00365763" w:rsidRDefault="00365763" w:rsidP="00365763">
      <w:pPr>
        <w:jc w:val="both"/>
        <w:rPr>
          <w:rFonts w:ascii="EB Garamond" w:eastAsia="EB Garamond" w:hAnsi="EB Garamond" w:cs="EB Garamond"/>
        </w:rPr>
      </w:pPr>
    </w:p>
    <w:p w14:paraId="100A434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Furness dined with them, and they saw the Tomb of Barkuk by moonlight. At last Philomène found the “poétique” she has been looking for. She read something by D__og_ when she was 19 that stirred her imagination. Both Edith and B.B. already diagnosed her as stopping thought at that age,—now she admits </w:t>
      </w:r>
      <w:r w:rsidRPr="00365763">
        <w:rPr>
          <w:rFonts w:ascii="EB Garamond" w:eastAsia="EB Garamond" w:hAnsi="EB Garamond" w:cs="EB Garamond"/>
          <w:u w:val="single"/>
        </w:rPr>
        <w:t>it</w:t>
      </w:r>
      <w:r w:rsidRPr="00365763">
        <w:rPr>
          <w:rFonts w:ascii="EB Garamond" w:eastAsia="EB Garamond" w:hAnsi="EB Garamond" w:cs="EB Garamond"/>
        </w:rPr>
        <w:t>—</w:t>
      </w:r>
      <w:r w:rsidRPr="00365763">
        <w:rPr>
          <w:rFonts w:ascii="EB Garamond" w:eastAsia="EB Garamond" w:hAnsi="EB Garamond" w:cs="EB Garamond"/>
          <w:u w:val="single"/>
        </w:rPr>
        <w:t>her writer</w:t>
      </w:r>
      <w:r w:rsidRPr="00365763">
        <w:rPr>
          <w:rFonts w:ascii="EB Garamond" w:eastAsia="EB Garamond" w:hAnsi="EB Garamond" w:cs="EB Garamond"/>
        </w:rPr>
        <w:t xml:space="preserve"> pride. Since then “le coeur parle—l’âme”</w:t>
      </w:r>
    </w:p>
    <w:p w14:paraId="74C38535" w14:textId="77777777" w:rsidR="00365763" w:rsidRPr="00365763" w:rsidRDefault="00365763" w:rsidP="00365763">
      <w:pPr>
        <w:jc w:val="both"/>
        <w:rPr>
          <w:rFonts w:ascii="EB Garamond" w:eastAsia="EB Garamond" w:hAnsi="EB Garamond" w:cs="EB Garamond"/>
        </w:rPr>
      </w:pPr>
    </w:p>
    <w:p w14:paraId="0BDA259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[123] Sunday, April 9, 1922</w:t>
      </w:r>
    </w:p>
    <w:p w14:paraId="4AE1A61E" w14:textId="77777777" w:rsidR="00365763" w:rsidRPr="00365763" w:rsidRDefault="00365763" w:rsidP="00365763">
      <w:pPr>
        <w:jc w:val="center"/>
        <w:rPr>
          <w:rFonts w:ascii="EB Garamond" w:eastAsia="EB Garamond" w:hAnsi="EB Garamond" w:cs="EB Garamond"/>
        </w:rPr>
      </w:pPr>
    </w:p>
    <w:p w14:paraId="4DAE9B9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t>
      </w:r>
      <w:r w:rsidRPr="00365763">
        <w:rPr>
          <w:rFonts w:ascii="EB Garamond" w:eastAsia="EB Garamond" w:hAnsi="EB Garamond" w:cs="EB Garamond"/>
          <w:i/>
        </w:rPr>
        <w:t>in pencil, skipping every other line</w:t>
      </w:r>
      <w:r w:rsidRPr="00365763">
        <w:rPr>
          <w:rFonts w:ascii="EB Garamond" w:eastAsia="EB Garamond" w:hAnsi="EB Garamond" w:cs="EB Garamond"/>
        </w:rPr>
        <w:t>} Karin telegraphed that they had passed the Examination they so dreaded.</w:t>
      </w:r>
    </w:p>
    <w:p w14:paraId="3E93259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2E165E9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Kitsons and Patricolo dined with the others and they went to Ibn Tulun by moonlight.</w:t>
      </w:r>
    </w:p>
    <w:p w14:paraId="2B367715" w14:textId="77777777" w:rsidR="00365763" w:rsidRPr="00365763" w:rsidRDefault="00365763" w:rsidP="00365763">
      <w:pPr>
        <w:jc w:val="both"/>
        <w:rPr>
          <w:rFonts w:ascii="EB Garamond" w:eastAsia="EB Garamond" w:hAnsi="EB Garamond" w:cs="EB Garamond"/>
        </w:rPr>
      </w:pPr>
    </w:p>
    <w:p w14:paraId="6383200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[124] Monday, April 10, 1922</w:t>
      </w:r>
    </w:p>
    <w:p w14:paraId="38702CE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Hospital</w:t>
      </w:r>
    </w:p>
    <w:p w14:paraId="427809B0" w14:textId="77777777" w:rsidR="00365763" w:rsidRPr="00365763" w:rsidRDefault="00365763" w:rsidP="00365763">
      <w:pPr>
        <w:jc w:val="right"/>
        <w:rPr>
          <w:rFonts w:ascii="EB Garamond" w:eastAsia="EB Garamond" w:hAnsi="EB Garamond" w:cs="EB Garamond"/>
        </w:rPr>
      </w:pPr>
    </w:p>
    <w:p w14:paraId="1218885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Fever gone down.</w:t>
      </w:r>
    </w:p>
    <w:p w14:paraId="5234596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Mrs. Devonshire called and Bonté and Alfred</w:t>
      </w:r>
    </w:p>
    <w:p w14:paraId="3D56F42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others with Patricolo saw the sunset and moonrise from El Goyushi.</w:t>
      </w:r>
      <w:del w:id="695" w:author="Ilaria Della Monica" w:date="2022-02-20T10:53:00Z">
        <w:r w:rsidRPr="00365763" w:rsidDel="00F6340B">
          <w:rPr>
            <w:rFonts w:ascii="EB Garamond" w:eastAsia="EB Garamond" w:hAnsi="EB Garamond" w:cs="EB Garamond"/>
            <w:vertAlign w:val="superscript"/>
          </w:rPr>
          <w:footnoteReference w:id="226"/>
        </w:r>
      </w:del>
    </w:p>
    <w:p w14:paraId="4BE04771" w14:textId="77777777" w:rsidR="00365763" w:rsidRPr="00365763" w:rsidRDefault="00365763" w:rsidP="00365763">
      <w:pPr>
        <w:jc w:val="both"/>
        <w:rPr>
          <w:rFonts w:ascii="EB Garamond" w:eastAsia="EB Garamond" w:hAnsi="EB Garamond" w:cs="EB Garamond"/>
        </w:rPr>
      </w:pPr>
    </w:p>
    <w:p w14:paraId="76218F6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[125] Tuesday, April 11, 1922</w:t>
      </w:r>
    </w:p>
    <w:p w14:paraId="0086EB4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Cairo</w:t>
      </w:r>
    </w:p>
    <w:p w14:paraId="52FC2D99" w14:textId="77777777" w:rsidR="00365763" w:rsidRPr="00365763" w:rsidRDefault="00365763" w:rsidP="00365763">
      <w:pPr>
        <w:jc w:val="both"/>
        <w:rPr>
          <w:rFonts w:ascii="EB Garamond" w:eastAsia="EB Garamond" w:hAnsi="EB Garamond" w:cs="EB Garamond"/>
        </w:rPr>
      </w:pPr>
    </w:p>
    <w:p w14:paraId="2F6E32A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others went to Alexandria with Creswell.</w:t>
      </w:r>
    </w:p>
    <w:p w14:paraId="31992CF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I was able to go out and </w:t>
      </w:r>
      <w:r w:rsidRPr="00365763">
        <w:rPr>
          <w:rFonts w:ascii="EB Garamond" w:eastAsia="EB Garamond" w:hAnsi="EB Garamond" w:cs="EB Garamond"/>
          <w:u w:val="single"/>
        </w:rPr>
        <w:t>have</w:t>
      </w:r>
      <w:r w:rsidRPr="00365763">
        <w:rPr>
          <w:rFonts w:ascii="EB Garamond" w:eastAsia="EB Garamond" w:hAnsi="EB Garamond" w:cs="EB Garamond"/>
        </w:rPr>
        <w:t xml:space="preserve"> a last diathermy treatment for my neuralgia,</w:t>
      </w:r>
      <w:del w:id="698" w:author="Ilaria Della Monica" w:date="2022-02-20T10:53:00Z">
        <w:r w:rsidRPr="00365763" w:rsidDel="00F6340B">
          <w:rPr>
            <w:rFonts w:ascii="EB Garamond" w:eastAsia="EB Garamond" w:hAnsi="EB Garamond" w:cs="EB Garamond"/>
            <w:vertAlign w:val="superscript"/>
          </w:rPr>
          <w:footnoteReference w:id="227"/>
        </w:r>
      </w:del>
      <w:r w:rsidRPr="00365763">
        <w:rPr>
          <w:rFonts w:ascii="EB Garamond" w:eastAsia="EB Garamond" w:hAnsi="EB Garamond" w:cs="EB Garamond"/>
        </w:rPr>
        <w:t xml:space="preserve"> which came on again with this fever.</w:t>
      </w:r>
    </w:p>
    <w:p w14:paraId="5C5E0D50" w14:textId="77777777" w:rsidR="00365763" w:rsidRPr="00365763" w:rsidRDefault="00365763" w:rsidP="00365763">
      <w:pPr>
        <w:jc w:val="both"/>
        <w:rPr>
          <w:rFonts w:ascii="EB Garamond" w:eastAsia="EB Garamond" w:hAnsi="EB Garamond" w:cs="EB Garamond"/>
        </w:rPr>
      </w:pPr>
    </w:p>
    <w:p w14:paraId="1F31A84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Alfred and Patricolo and Mrs. Devonshire called.</w:t>
      </w:r>
    </w:p>
    <w:p w14:paraId="4F10988F" w14:textId="77777777" w:rsidR="00365763" w:rsidRPr="00365763" w:rsidRDefault="00365763" w:rsidP="00365763">
      <w:pPr>
        <w:jc w:val="both"/>
        <w:rPr>
          <w:rFonts w:ascii="EB Garamond" w:eastAsia="EB Garamond" w:hAnsi="EB Garamond" w:cs="EB Garamond"/>
        </w:rPr>
      </w:pPr>
    </w:p>
    <w:p w14:paraId="4AB982B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[126] Wednesday, April 12, 1922</w:t>
      </w:r>
    </w:p>
    <w:p w14:paraId="49D85503"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On board the Esperia</w:t>
      </w:r>
    </w:p>
    <w:p w14:paraId="0B422637" w14:textId="77777777" w:rsidR="00365763" w:rsidRPr="00365763" w:rsidRDefault="00365763" w:rsidP="00365763">
      <w:pPr>
        <w:jc w:val="right"/>
        <w:rPr>
          <w:rFonts w:ascii="EB Garamond" w:eastAsia="EB Garamond" w:hAnsi="EB Garamond" w:cs="EB Garamond"/>
        </w:rPr>
      </w:pPr>
    </w:p>
    <w:p w14:paraId="03C0C27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Eliza and I took an early train to Alexandria, where i joined our party and Furness at the Museum. Also Mr. Director, Brescia, a fat, enthusiastic little man.</w:t>
      </w:r>
    </w:p>
    <w:p w14:paraId="14F0B80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Went on board for lunch. Feel very tired.</w:t>
      </w:r>
    </w:p>
    <w:p w14:paraId="71CFCC5C" w14:textId="77777777" w:rsidR="00365763" w:rsidRPr="00365763" w:rsidRDefault="00365763" w:rsidP="00365763">
      <w:pPr>
        <w:jc w:val="both"/>
        <w:rPr>
          <w:rFonts w:ascii="EB Garamond" w:eastAsia="EB Garamond" w:hAnsi="EB Garamond" w:cs="EB Garamond"/>
        </w:rPr>
      </w:pPr>
    </w:p>
    <w:p w14:paraId="4BDFE8F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[127] Thursday, April 13, 1922</w:t>
      </w:r>
    </w:p>
    <w:p w14:paraId="67FA56FA" w14:textId="77777777" w:rsidR="00365763" w:rsidRPr="00365763" w:rsidRDefault="00365763" w:rsidP="00365763">
      <w:pPr>
        <w:jc w:val="center"/>
        <w:rPr>
          <w:rFonts w:ascii="EB Garamond" w:eastAsia="EB Garamond" w:hAnsi="EB Garamond" w:cs="EB Garamond"/>
        </w:rPr>
      </w:pPr>
    </w:p>
    <w:p w14:paraId="09E7949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remains of pink paper glued to the left margin of the page</w:t>
      </w:r>
      <w:r w:rsidRPr="00365763">
        <w:rPr>
          <w:rFonts w:ascii="EB Garamond" w:eastAsia="EB Garamond" w:hAnsi="EB Garamond" w:cs="EB Garamond"/>
        </w:rPr>
        <w:t>}</w:t>
      </w:r>
    </w:p>
    <w:p w14:paraId="143BD0D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 sight of Crete. Lovely weather—very smooth. But my fever came up and I retired to my berth and went onto slops again.</w:t>
      </w:r>
    </w:p>
    <w:p w14:paraId="55C801ED" w14:textId="77777777" w:rsidR="00365763" w:rsidRPr="00365763" w:rsidRDefault="00365763" w:rsidP="00365763">
      <w:pPr>
        <w:jc w:val="both"/>
        <w:rPr>
          <w:rFonts w:ascii="EB Garamond" w:eastAsia="EB Garamond" w:hAnsi="EB Garamond" w:cs="EB Garamond"/>
        </w:rPr>
      </w:pPr>
    </w:p>
    <w:p w14:paraId="74FECCE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[128] Friday, April 14, 1922</w:t>
      </w:r>
    </w:p>
    <w:p w14:paraId="6E083BD2"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On board Esperia</w:t>
      </w:r>
    </w:p>
    <w:p w14:paraId="4CEBC938" w14:textId="77777777" w:rsidR="00365763" w:rsidRPr="00365763" w:rsidRDefault="00365763" w:rsidP="00365763">
      <w:pPr>
        <w:jc w:val="right"/>
        <w:rPr>
          <w:rFonts w:ascii="EB Garamond" w:eastAsia="EB Garamond" w:hAnsi="EB Garamond" w:cs="EB Garamond"/>
        </w:rPr>
      </w:pPr>
    </w:p>
    <w:p w14:paraId="0C9352C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a few letters in the morning and then went to bed before we reached Brindisi at one.</w:t>
      </w:r>
    </w:p>
    <w:p w14:paraId="0ADB18DA" w14:textId="77777777" w:rsidR="00365763" w:rsidRPr="00365763" w:rsidRDefault="00365763" w:rsidP="00365763">
      <w:pPr>
        <w:jc w:val="both"/>
        <w:rPr>
          <w:rFonts w:ascii="EB Garamond" w:eastAsia="EB Garamond" w:hAnsi="EB Garamond" w:cs="EB Garamond"/>
        </w:rPr>
      </w:pPr>
    </w:p>
    <w:p w14:paraId="1255090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[129] Saturday, April 15, 1922</w:t>
      </w:r>
    </w:p>
    <w:p w14:paraId="63486DB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Grand Hotel Venice—</w:t>
      </w:r>
    </w:p>
    <w:p w14:paraId="6CA50DD1" w14:textId="77777777" w:rsidR="00365763" w:rsidRPr="00365763" w:rsidRDefault="00365763" w:rsidP="00365763">
      <w:pPr>
        <w:jc w:val="center"/>
        <w:rPr>
          <w:rFonts w:ascii="EB Garamond" w:eastAsia="EB Garamond" w:hAnsi="EB Garamond" w:cs="EB Garamond"/>
        </w:rPr>
      </w:pPr>
    </w:p>
    <w:p w14:paraId="1310080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In </w:t>
      </w:r>
      <w:r w:rsidRPr="00365763">
        <w:rPr>
          <w:rFonts w:ascii="EB Garamond" w:eastAsia="EB Garamond" w:hAnsi="EB Garamond" w:cs="EB Garamond"/>
          <w:u w:val="single"/>
        </w:rPr>
        <w:t>bed</w:t>
      </w:r>
      <w:r w:rsidRPr="00365763">
        <w:rPr>
          <w:rFonts w:ascii="EB Garamond" w:eastAsia="EB Garamond" w:hAnsi="EB Garamond" w:cs="EB Garamond"/>
        </w:rPr>
        <w:t xml:space="preserve"> till afternoon, but no fever. Reached Venice at 5. BB had his inevitable bloody row with the gondoliere, which exhausted me very much. He doesn’t know how to travel. Will he ever learn?</w:t>
      </w:r>
    </w:p>
    <w:p w14:paraId="6911E81C" w14:textId="77777777" w:rsidR="00365763" w:rsidRPr="00365763" w:rsidRDefault="00365763" w:rsidP="00365763">
      <w:pPr>
        <w:jc w:val="both"/>
        <w:rPr>
          <w:rFonts w:ascii="EB Garamond" w:eastAsia="EB Garamond" w:hAnsi="EB Garamond" w:cs="EB Garamond"/>
        </w:rPr>
      </w:pPr>
    </w:p>
    <w:p w14:paraId="6F02710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[130] Sunday, April 16, 1922</w:t>
      </w:r>
    </w:p>
    <w:p w14:paraId="4BB636B6"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Grand Hotel</w:t>
      </w:r>
    </w:p>
    <w:p w14:paraId="285DCDFE" w14:textId="77777777" w:rsidR="00365763" w:rsidRPr="00365763" w:rsidRDefault="00365763" w:rsidP="00365763">
      <w:pPr>
        <w:jc w:val="both"/>
        <w:rPr>
          <w:rFonts w:ascii="EB Garamond" w:eastAsia="EB Garamond" w:hAnsi="EB Garamond" w:cs="EB Garamond"/>
        </w:rPr>
      </w:pPr>
    </w:p>
    <w:p w14:paraId="31B4560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Stayed in bed.</w:t>
      </w:r>
    </w:p>
    <w:p w14:paraId="6E5417D6" w14:textId="77777777" w:rsidR="00365763" w:rsidRPr="00365763" w:rsidRDefault="00365763" w:rsidP="00365763">
      <w:pPr>
        <w:jc w:val="both"/>
        <w:rPr>
          <w:rFonts w:ascii="EB Garamond" w:eastAsia="EB Garamond" w:hAnsi="EB Garamond" w:cs="EB Garamond"/>
        </w:rPr>
      </w:pPr>
    </w:p>
    <w:p w14:paraId="2B2364C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[131] Monday, April 17, 1922</w:t>
      </w:r>
    </w:p>
    <w:p w14:paraId="07DDFFD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Venice</w:t>
      </w:r>
    </w:p>
    <w:p w14:paraId="6AAC6A8A" w14:textId="77777777" w:rsidR="00365763" w:rsidRPr="00365763" w:rsidRDefault="00365763" w:rsidP="00365763">
      <w:pPr>
        <w:jc w:val="both"/>
        <w:rPr>
          <w:rFonts w:ascii="EB Garamond" w:eastAsia="EB Garamond" w:hAnsi="EB Garamond" w:cs="EB Garamond"/>
        </w:rPr>
      </w:pPr>
    </w:p>
    <w:p w14:paraId="73801A0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Got up and went to St. Mark’s but came back to bed with a fever. Blaydes talked about Typhoid and wanted to take me to the Nursing Home, which </w:t>
      </w:r>
      <w:r w:rsidRPr="00365763">
        <w:rPr>
          <w:rFonts w:ascii="EB Garamond" w:eastAsia="EB Garamond" w:hAnsi="EB Garamond" w:cs="EB Garamond"/>
          <w:u w:val="single"/>
        </w:rPr>
        <w:t>fortunately</w:t>
      </w:r>
      <w:r w:rsidRPr="00365763">
        <w:rPr>
          <w:rFonts w:ascii="EB Garamond" w:eastAsia="EB Garamond" w:hAnsi="EB Garamond" w:cs="EB Garamond"/>
        </w:rPr>
        <w:t xml:space="preserve"> was full.</w:t>
      </w:r>
      <w:del w:id="701" w:author="Ilaria Della Monica" w:date="2022-02-20T10:53:00Z">
        <w:r w:rsidRPr="00365763" w:rsidDel="00F6340B">
          <w:rPr>
            <w:rFonts w:ascii="EB Garamond" w:eastAsia="EB Garamond" w:hAnsi="EB Garamond" w:cs="EB Garamond"/>
            <w:vertAlign w:val="superscript"/>
          </w:rPr>
          <w:footnoteReference w:id="228"/>
        </w:r>
      </w:del>
    </w:p>
    <w:p w14:paraId="14728B75" w14:textId="77777777" w:rsidR="00365763" w:rsidRPr="00365763" w:rsidRDefault="00365763" w:rsidP="00365763">
      <w:pPr>
        <w:jc w:val="both"/>
        <w:rPr>
          <w:rFonts w:ascii="EB Garamond" w:eastAsia="EB Garamond" w:hAnsi="EB Garamond" w:cs="EB Garamond"/>
        </w:rPr>
      </w:pPr>
    </w:p>
    <w:p w14:paraId="095CBAF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[132] Tuesday, April 18, 1922</w:t>
      </w:r>
    </w:p>
    <w:p w14:paraId="457E00D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Grand Hotel</w:t>
      </w:r>
    </w:p>
    <w:p w14:paraId="0DF3AAF4" w14:textId="77777777" w:rsidR="00365763" w:rsidRPr="00365763" w:rsidRDefault="00365763" w:rsidP="00365763">
      <w:pPr>
        <w:jc w:val="both"/>
        <w:rPr>
          <w:rFonts w:ascii="EB Garamond" w:eastAsia="EB Garamond" w:hAnsi="EB Garamond" w:cs="EB Garamond"/>
        </w:rPr>
      </w:pPr>
    </w:p>
    <w:p w14:paraId="57F1FA8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the text straddles the page onto the facing page</w:t>
      </w:r>
      <w:r w:rsidRPr="00365763">
        <w:rPr>
          <w:rFonts w:ascii="EB Garamond" w:eastAsia="EB Garamond" w:hAnsi="EB Garamond" w:cs="EB Garamond"/>
        </w:rPr>
        <w:t>}</w:t>
      </w:r>
    </w:p>
    <w:p w14:paraId="7923F29D"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ab/>
        <w:t>In bed with a fluctuating</w:t>
      </w:r>
    </w:p>
    <w:p w14:paraId="731F635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B.B. and Philomène had a row, becau</w:t>
      </w:r>
    </w:p>
    <w:p w14:paraId="16343AE9"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on the art of Venice as having more</w:t>
      </w:r>
    </w:p>
    <w:p w14:paraId="6CC4B8C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said she would never look at things</w:t>
      </w:r>
    </w:p>
    <w:p w14:paraId="51F2D7E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of contradicting everything she said—!!</w:t>
      </w:r>
    </w:p>
    <w:p w14:paraId="6C52B3AE" w14:textId="77777777" w:rsidR="00365763" w:rsidRPr="00365763" w:rsidRDefault="00365763" w:rsidP="00365763">
      <w:pPr>
        <w:jc w:val="both"/>
        <w:rPr>
          <w:rFonts w:ascii="EB Garamond" w:eastAsia="EB Garamond" w:hAnsi="EB Garamond" w:cs="EB Garamond"/>
        </w:rPr>
      </w:pPr>
    </w:p>
    <w:p w14:paraId="3BC3FB7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[133] Wednesday, April 19, 1922</w:t>
      </w:r>
    </w:p>
    <w:p w14:paraId="6892FBB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Venice</w:t>
      </w:r>
    </w:p>
    <w:p w14:paraId="69D076FF" w14:textId="77777777" w:rsidR="00365763" w:rsidRPr="00365763" w:rsidRDefault="00365763" w:rsidP="00365763">
      <w:pPr>
        <w:jc w:val="both"/>
        <w:rPr>
          <w:rFonts w:ascii="EB Garamond" w:eastAsia="EB Garamond" w:hAnsi="EB Garamond" w:cs="EB Garamond"/>
        </w:rPr>
      </w:pPr>
    </w:p>
    <w:p w14:paraId="7D71FFB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fever.</w:t>
      </w:r>
    </w:p>
    <w:p w14:paraId="196BB24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se he refused to take her opinions</w:t>
      </w:r>
    </w:p>
    <w:p w14:paraId="53A1FF8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than a biographical interest. She</w:t>
      </w:r>
    </w:p>
    <w:p w14:paraId="08D4429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with him again, as he </w:t>
      </w:r>
      <w:r w:rsidRPr="00365763">
        <w:rPr>
          <w:rFonts w:ascii="EB Garamond" w:eastAsia="EB Garamond" w:hAnsi="EB Garamond" w:cs="EB Garamond"/>
          <w:i/>
        </w:rPr>
        <w:t>made a point</w:t>
      </w:r>
    </w:p>
    <w:p w14:paraId="520C952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Where she {</w:t>
      </w:r>
      <w:r w:rsidRPr="00365763">
        <w:rPr>
          <w:rFonts w:ascii="EB Garamond" w:eastAsia="EB Garamond" w:hAnsi="EB Garamond" w:cs="EB Garamond"/>
          <w:i/>
        </w:rPr>
        <w:t>illegible; the text cuts at this point</w:t>
      </w:r>
      <w:r w:rsidRPr="00365763">
        <w:rPr>
          <w:rFonts w:ascii="EB Garamond" w:eastAsia="EB Garamond" w:hAnsi="EB Garamond" w:cs="EB Garamond"/>
        </w:rPr>
        <w:t>}</w:t>
      </w:r>
    </w:p>
    <w:p w14:paraId="47C3706E" w14:textId="77777777" w:rsidR="00365763" w:rsidRPr="00365763" w:rsidRDefault="00365763" w:rsidP="00365763">
      <w:pPr>
        <w:jc w:val="both"/>
        <w:rPr>
          <w:rFonts w:ascii="EB Garamond" w:eastAsia="EB Garamond" w:hAnsi="EB Garamond" w:cs="EB Garamond"/>
        </w:rPr>
      </w:pPr>
    </w:p>
    <w:p w14:paraId="2FBD15B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[134] Thursday, April 20, 1922</w:t>
      </w:r>
    </w:p>
    <w:p w14:paraId="03F5BFB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[135] Friday, April 21, 1922</w:t>
      </w:r>
    </w:p>
    <w:p w14:paraId="05C924A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these pages are empty</w:t>
      </w:r>
      <w:r w:rsidRPr="00365763">
        <w:rPr>
          <w:rFonts w:ascii="EB Garamond" w:eastAsia="EB Garamond" w:hAnsi="EB Garamond" w:cs="EB Garamond"/>
        </w:rPr>
        <w:t>}</w:t>
      </w:r>
    </w:p>
    <w:p w14:paraId="108FEB98" w14:textId="77777777" w:rsidR="00365763" w:rsidRPr="00365763" w:rsidRDefault="00365763" w:rsidP="00365763">
      <w:pPr>
        <w:jc w:val="center"/>
        <w:rPr>
          <w:rFonts w:ascii="EB Garamond" w:eastAsia="EB Garamond" w:hAnsi="EB Garamond" w:cs="EB Garamond"/>
        </w:rPr>
      </w:pPr>
    </w:p>
    <w:p w14:paraId="7C4DE04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[136] Saturday, April 22, 1922</w:t>
      </w:r>
    </w:p>
    <w:p w14:paraId="52A247F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Venice Grand Hotel in bed</w:t>
      </w:r>
    </w:p>
    <w:p w14:paraId="36AF4A29" w14:textId="77777777" w:rsidR="00365763" w:rsidRPr="00365763" w:rsidRDefault="00365763" w:rsidP="00365763">
      <w:pPr>
        <w:jc w:val="center"/>
        <w:rPr>
          <w:rFonts w:ascii="EB Garamond" w:eastAsia="EB Garamond" w:hAnsi="EB Garamond" w:cs="EB Garamond"/>
        </w:rPr>
      </w:pPr>
    </w:p>
    <w:p w14:paraId="7DBCDDA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B.B. and Nicky sight-saw vigorously morning and afternoon. Mrs. Kerr Lawson came to see me, secretive as </w:t>
      </w:r>
      <w:r w:rsidRPr="00365763">
        <w:rPr>
          <w:rFonts w:ascii="EB Garamond" w:eastAsia="EB Garamond" w:hAnsi="EB Garamond" w:cs="EB Garamond"/>
          <w:u w:val="single"/>
        </w:rPr>
        <w:t>ever</w:t>
      </w:r>
      <w:r w:rsidRPr="00365763">
        <w:rPr>
          <w:rFonts w:ascii="EB Garamond" w:eastAsia="EB Garamond" w:hAnsi="EB Garamond" w:cs="EB Garamond"/>
        </w:rPr>
        <w:t xml:space="preserve">. He is there to hang the pictures in the </w:t>
      </w:r>
      <w:r w:rsidRPr="00365763">
        <w:rPr>
          <w:rFonts w:ascii="EB Garamond" w:eastAsia="EB Garamond" w:hAnsi="EB Garamond" w:cs="EB Garamond"/>
          <w:u w:val="single"/>
        </w:rPr>
        <w:t>Ex</w:t>
      </w:r>
      <w:r w:rsidRPr="00365763">
        <w:rPr>
          <w:rFonts w:ascii="EB Garamond" w:eastAsia="EB Garamond" w:hAnsi="EB Garamond" w:cs="EB Garamond"/>
          <w:u w:val="single"/>
          <w:vertAlign w:val="superscript"/>
        </w:rPr>
        <w:t>2</w:t>
      </w:r>
      <w:r w:rsidRPr="00365763">
        <w:rPr>
          <w:rFonts w:ascii="EB Garamond" w:eastAsia="EB Garamond" w:hAnsi="EB Garamond" w:cs="EB Garamond"/>
        </w:rPr>
        <w:t>.</w:t>
      </w:r>
    </w:p>
    <w:p w14:paraId="5190834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Dined downstairs with Sulley. Blaydes came, but would not be paid for his professional services.</w:t>
      </w:r>
    </w:p>
    <w:p w14:paraId="3008D70B" w14:textId="77777777" w:rsidR="00365763" w:rsidRPr="00365763" w:rsidRDefault="00365763" w:rsidP="00365763">
      <w:pPr>
        <w:jc w:val="both"/>
        <w:rPr>
          <w:rFonts w:ascii="EB Garamond" w:eastAsia="EB Garamond" w:hAnsi="EB Garamond" w:cs="EB Garamond"/>
        </w:rPr>
      </w:pPr>
    </w:p>
    <w:p w14:paraId="5E2E86D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[137] Sunday, April 23, 1922</w:t>
      </w:r>
    </w:p>
    <w:p w14:paraId="39F757F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At home in bed</w:t>
      </w:r>
    </w:p>
    <w:p w14:paraId="60F5AC17"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Trevy</w:t>
      </w:r>
      <w:del w:id="704" w:author="Ilaria Della Monica" w:date="2022-02-20T10:53:00Z">
        <w:r w:rsidRPr="00365763" w:rsidDel="00F6340B">
          <w:rPr>
            <w:rFonts w:ascii="EB Garamond" w:eastAsia="EB Garamond" w:hAnsi="EB Garamond" w:cs="EB Garamond"/>
            <w:vertAlign w:val="superscript"/>
          </w:rPr>
          <w:footnoteReference w:id="229"/>
        </w:r>
      </w:del>
    </w:p>
    <w:p w14:paraId="4BD7CBA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Pour</w:t>
      </w:r>
    </w:p>
    <w:p w14:paraId="30AC31E3" w14:textId="77777777" w:rsidR="00365763" w:rsidRPr="00365763" w:rsidRDefault="00365763" w:rsidP="00365763">
      <w:pPr>
        <w:jc w:val="right"/>
        <w:rPr>
          <w:rFonts w:ascii="EB Garamond" w:eastAsia="EB Garamond" w:hAnsi="EB Garamond" w:cs="EB Garamond"/>
        </w:rPr>
      </w:pPr>
    </w:p>
    <w:p w14:paraId="5902AD1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Reached Florence at 6.30 in a downpour. It is nice to be in one’s comfortable bed again. Giglioli came up and said I was to stay there until he found out what was the matter with me.</w:t>
      </w:r>
      <w:del w:id="707" w:author="Ilaria Della Monica" w:date="2022-02-20T10:53:00Z">
        <w:r w:rsidRPr="00365763" w:rsidDel="00F6340B">
          <w:rPr>
            <w:rFonts w:ascii="EB Garamond" w:eastAsia="EB Garamond" w:hAnsi="EB Garamond" w:cs="EB Garamond"/>
            <w:vertAlign w:val="superscript"/>
          </w:rPr>
          <w:footnoteReference w:id="230"/>
        </w:r>
      </w:del>
    </w:p>
    <w:p w14:paraId="56B79DE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Alda and Bertie</w:t>
      </w:r>
      <w:del w:id="710" w:author="Ilaria Della Monica" w:date="2022-02-20T10:53:00Z">
        <w:r w:rsidRPr="00365763" w:rsidDel="00F6340B">
          <w:rPr>
            <w:rFonts w:ascii="EB Garamond" w:eastAsia="EB Garamond" w:hAnsi="EB Garamond" w:cs="EB Garamond"/>
            <w:vertAlign w:val="superscript"/>
          </w:rPr>
          <w:footnoteReference w:id="231"/>
        </w:r>
      </w:del>
      <w:r w:rsidRPr="00365763">
        <w:rPr>
          <w:rFonts w:ascii="EB Garamond" w:eastAsia="EB Garamond" w:hAnsi="EB Garamond" w:cs="EB Garamond"/>
        </w:rPr>
        <w:t xml:space="preserve"> came in in the evening. She has grown thinner and looks rather beautiful.</w:t>
      </w:r>
    </w:p>
    <w:p w14:paraId="5D31907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is starting a cold.</w:t>
      </w:r>
    </w:p>
    <w:p w14:paraId="518108F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11 skipped lines</w:t>
      </w:r>
      <w:r w:rsidRPr="00365763">
        <w:rPr>
          <w:rFonts w:ascii="EB Garamond" w:eastAsia="EB Garamond" w:hAnsi="EB Garamond" w:cs="EB Garamond"/>
        </w:rPr>
        <w:t>}</w:t>
      </w:r>
    </w:p>
    <w:p w14:paraId="5E42BC3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Geoffrey[,] Blaydes, Karin etc.</w:t>
      </w:r>
    </w:p>
    <w:p w14:paraId="413C19F8" w14:textId="77777777" w:rsidR="00365763" w:rsidRPr="00365763" w:rsidRDefault="00365763" w:rsidP="00365763">
      <w:pPr>
        <w:jc w:val="both"/>
        <w:rPr>
          <w:rFonts w:ascii="EB Garamond" w:eastAsia="EB Garamond" w:hAnsi="EB Garamond" w:cs="EB Garamond"/>
        </w:rPr>
      </w:pPr>
    </w:p>
    <w:p w14:paraId="39BD269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[138] Monday, April 24, 1922</w:t>
      </w:r>
    </w:p>
    <w:p w14:paraId="287D82F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In bed at I Tatti</w:t>
      </w:r>
    </w:p>
    <w:p w14:paraId="7215DBA0"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Logan</w:t>
      </w:r>
    </w:p>
    <w:p w14:paraId="4B97752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Mrs. {</w:t>
      </w:r>
      <w:r w:rsidRPr="00365763">
        <w:rPr>
          <w:rFonts w:ascii="EB Garamond" w:eastAsia="EB Garamond" w:hAnsi="EB Garamond" w:cs="EB Garamond"/>
          <w:i/>
        </w:rPr>
        <w:t>continued on the facing page</w:t>
      </w:r>
      <w:r w:rsidRPr="00365763">
        <w:rPr>
          <w:rFonts w:ascii="EB Garamond" w:eastAsia="EB Garamond" w:hAnsi="EB Garamond" w:cs="EB Garamond"/>
        </w:rPr>
        <w:t>}</w:t>
      </w:r>
    </w:p>
    <w:p w14:paraId="0C76F021"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All this was the 23rd</w:t>
      </w:r>
    </w:p>
    <w:p w14:paraId="49E6DEFB" w14:textId="77777777" w:rsidR="00365763" w:rsidRPr="00365763" w:rsidRDefault="00365763" w:rsidP="00365763">
      <w:pPr>
        <w:jc w:val="right"/>
        <w:rPr>
          <w:rFonts w:ascii="EB Garamond" w:eastAsia="EB Garamond" w:hAnsi="EB Garamond" w:cs="EB Garamond"/>
        </w:rPr>
      </w:pPr>
    </w:p>
    <w:p w14:paraId="3905177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Still in bed, threatened with jaundice. Judge Wells and Placci</w:t>
      </w:r>
      <w:del w:id="713" w:author="Ilaria Della Monica" w:date="2022-02-20T10:53:00Z">
        <w:r w:rsidRPr="00365763" w:rsidDel="00F6340B">
          <w:rPr>
            <w:rFonts w:ascii="EB Garamond" w:eastAsia="EB Garamond" w:hAnsi="EB Garamond" w:cs="EB Garamond"/>
            <w:vertAlign w:val="superscript"/>
          </w:rPr>
          <w:footnoteReference w:id="232"/>
        </w:r>
      </w:del>
      <w:r w:rsidRPr="00365763">
        <w:rPr>
          <w:rFonts w:ascii="EB Garamond" w:eastAsia="EB Garamond" w:hAnsi="EB Garamond" w:cs="EB Garamond"/>
        </w:rPr>
        <w:t xml:space="preserve"> came to lunch, and stayed on to tea. Placci came in to see and talked and talked, well justifying his mother’s name for him of Ministero degli Affari Inutili.</w:t>
      </w:r>
    </w:p>
    <w:p w14:paraId="13628A6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Aunt Janet and Charley Bell</w:t>
      </w:r>
      <w:del w:id="716" w:author="Ilaria Della Monica" w:date="2022-02-20T10:53:00Z">
        <w:r w:rsidRPr="00365763" w:rsidDel="00F6340B">
          <w:rPr>
            <w:rFonts w:ascii="EB Garamond" w:eastAsia="EB Garamond" w:hAnsi="EB Garamond" w:cs="EB Garamond"/>
            <w:vertAlign w:val="superscript"/>
          </w:rPr>
          <w:footnoteReference w:id="233"/>
        </w:r>
      </w:del>
      <w:r w:rsidRPr="00365763">
        <w:rPr>
          <w:rFonts w:ascii="EB Garamond" w:eastAsia="EB Garamond" w:hAnsi="EB Garamond" w:cs="EB Garamond"/>
        </w:rPr>
        <w:t xml:space="preserve"> came to dinner, and both spent ½ hour with me.</w:t>
      </w:r>
    </w:p>
    <w:p w14:paraId="466528A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I was overcome by a horrible feeling that these people we have come back to are only flies, with their feet stuck to fly-paper, buzzing—buzzing—I buzz too, what else is there?—but my interest is no longer there. I’m still looking at Egyptian reproductions and reading. So simple to feel sure that the next life is only </w:t>
      </w:r>
      <w:r w:rsidRPr="00365763">
        <w:rPr>
          <w:rFonts w:ascii="EB Garamond" w:eastAsia="EB Garamond" w:hAnsi="EB Garamond" w:cs="EB Garamond"/>
          <w:strike/>
        </w:rPr>
        <w:t>Everlasting</w:t>
      </w:r>
      <w:r w:rsidRPr="00365763">
        <w:rPr>
          <w:rFonts w:ascii="EB Garamond" w:eastAsia="EB Garamond" w:hAnsi="EB Garamond" w:cs="EB Garamond"/>
        </w:rPr>
        <w:t xml:space="preserve"> Eternal Eating.</w:t>
      </w:r>
    </w:p>
    <w:p w14:paraId="31D64DB7" w14:textId="77777777" w:rsidR="00365763" w:rsidRPr="00365763" w:rsidRDefault="00365763" w:rsidP="00365763">
      <w:pPr>
        <w:jc w:val="both"/>
        <w:rPr>
          <w:rFonts w:ascii="EB Garamond" w:eastAsia="EB Garamond" w:hAnsi="EB Garamond" w:cs="EB Garamond"/>
        </w:rPr>
      </w:pPr>
    </w:p>
    <w:p w14:paraId="0570294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Lucy Porter,</w:t>
      </w:r>
      <w:del w:id="719" w:author="Ilaria Della Monica" w:date="2022-02-20T10:53:00Z">
        <w:r w:rsidRPr="00365763" w:rsidDel="00F6340B">
          <w:rPr>
            <w:rFonts w:ascii="EB Garamond" w:eastAsia="EB Garamond" w:hAnsi="EB Garamond" w:cs="EB Garamond"/>
            <w:vertAlign w:val="superscript"/>
          </w:rPr>
          <w:footnoteReference w:id="234"/>
        </w:r>
      </w:del>
      <w:r w:rsidRPr="00365763">
        <w:rPr>
          <w:rFonts w:ascii="EB Garamond" w:eastAsia="EB Garamond" w:hAnsi="EB Garamond" w:cs="EB Garamond"/>
        </w:rPr>
        <w:t xml:space="preserve"> Ray, Alys,—lots of others.</w:t>
      </w:r>
    </w:p>
    <w:p w14:paraId="3AECE47C" w14:textId="77777777" w:rsidR="00365763" w:rsidRPr="00365763" w:rsidRDefault="00365763" w:rsidP="00365763">
      <w:pPr>
        <w:jc w:val="both"/>
        <w:rPr>
          <w:rFonts w:ascii="EB Garamond" w:eastAsia="EB Garamond" w:hAnsi="EB Garamond" w:cs="EB Garamond"/>
        </w:rPr>
      </w:pPr>
    </w:p>
    <w:p w14:paraId="2D06326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[139] Tuesday, April 25, 1922</w:t>
      </w:r>
    </w:p>
    <w:p w14:paraId="61C86C96" w14:textId="77777777" w:rsidR="00365763" w:rsidRPr="00365763" w:rsidRDefault="00365763" w:rsidP="00365763">
      <w:pPr>
        <w:jc w:val="both"/>
        <w:rPr>
          <w:rFonts w:ascii="EB Garamond" w:eastAsia="EB Garamond" w:hAnsi="EB Garamond" w:cs="EB Garamond"/>
          <w:u w:val="single"/>
        </w:rPr>
      </w:pPr>
      <w:r w:rsidRPr="00365763">
        <w:rPr>
          <w:rFonts w:ascii="EB Garamond" w:eastAsia="EB Garamond" w:hAnsi="EB Garamond" w:cs="EB Garamond"/>
        </w:rPr>
        <w:t>Trevy</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w:t>
      </w:r>
      <w:r w:rsidRPr="00365763">
        <w:rPr>
          <w:rFonts w:ascii="EB Garamond" w:eastAsia="EB Garamond" w:hAnsi="EB Garamond" w:cs="EB Garamond"/>
          <w:u w:val="single"/>
        </w:rPr>
        <w:t>Cloudy</w:t>
      </w:r>
    </w:p>
    <w:p w14:paraId="60FAA82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continued from the facing page</w:t>
      </w:r>
      <w:r w:rsidRPr="00365763">
        <w:rPr>
          <w:rFonts w:ascii="EB Garamond" w:eastAsia="EB Garamond" w:hAnsi="EB Garamond" w:cs="EB Garamond"/>
        </w:rPr>
        <w:t>} Hewitt</w:t>
      </w:r>
    </w:p>
    <w:p w14:paraId="0B11F56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This is the 24th</w:t>
      </w:r>
    </w:p>
    <w:p w14:paraId="4B0129D8" w14:textId="77777777" w:rsidR="00365763" w:rsidRPr="00365763" w:rsidRDefault="00365763" w:rsidP="00365763">
      <w:pPr>
        <w:jc w:val="right"/>
        <w:rPr>
          <w:rFonts w:ascii="EB Garamond" w:eastAsia="EB Garamond" w:hAnsi="EB Garamond" w:cs="EB Garamond"/>
        </w:rPr>
      </w:pPr>
    </w:p>
    <w:p w14:paraId="06AF15B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 bed.</w:t>
      </w:r>
    </w:p>
    <w:p w14:paraId="05E1DE70" w14:textId="77777777" w:rsidR="00365763" w:rsidRPr="00365763" w:rsidRDefault="00365763" w:rsidP="00365763">
      <w:pPr>
        <w:jc w:val="both"/>
        <w:rPr>
          <w:rFonts w:ascii="EB Garamond" w:eastAsia="EB Garamond" w:hAnsi="EB Garamond" w:cs="EB Garamond"/>
        </w:rPr>
      </w:pPr>
    </w:p>
    <w:p w14:paraId="451F1BF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Logan and Mrs. Hewitt</w:t>
      </w:r>
      <w:del w:id="722" w:author="Ilaria Della Monica" w:date="2022-02-20T10:53:00Z">
        <w:r w:rsidRPr="00365763" w:rsidDel="00F6340B">
          <w:rPr>
            <w:rFonts w:ascii="EB Garamond" w:eastAsia="EB Garamond" w:hAnsi="EB Garamond" w:cs="EB Garamond"/>
            <w:vertAlign w:val="superscript"/>
          </w:rPr>
          <w:footnoteReference w:id="235"/>
        </w:r>
      </w:del>
      <w:r w:rsidRPr="00365763">
        <w:rPr>
          <w:rFonts w:ascii="EB Garamond" w:eastAsia="EB Garamond" w:hAnsi="EB Garamond" w:cs="EB Garamond"/>
        </w:rPr>
        <w:t xml:space="preserve"> arrived from Rome at 2.35. Logan looks </w:t>
      </w:r>
      <w:r w:rsidRPr="00365763">
        <w:rPr>
          <w:rFonts w:ascii="EB Garamond" w:eastAsia="EB Garamond" w:hAnsi="EB Garamond" w:cs="EB Garamond"/>
          <w:u w:val="single"/>
        </w:rPr>
        <w:t>fat</w:t>
      </w:r>
      <w:r w:rsidRPr="00365763">
        <w:rPr>
          <w:rFonts w:ascii="EB Garamond" w:eastAsia="EB Garamond" w:hAnsi="EB Garamond" w:cs="EB Garamond"/>
        </w:rPr>
        <w:t xml:space="preserve"> and well.</w:t>
      </w:r>
    </w:p>
    <w:p w14:paraId="557FE1AA" w14:textId="77777777" w:rsidR="00365763" w:rsidRPr="00365763" w:rsidRDefault="00365763" w:rsidP="00365763">
      <w:pPr>
        <w:jc w:val="both"/>
        <w:rPr>
          <w:rFonts w:ascii="EB Garamond" w:eastAsia="EB Garamond" w:hAnsi="EB Garamond" w:cs="EB Garamond"/>
        </w:rPr>
      </w:pPr>
    </w:p>
    <w:p w14:paraId="26010CE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 the morning Mrs. Ross and Lina</w:t>
      </w:r>
      <w:del w:id="725" w:author="Ilaria Della Monica" w:date="2022-02-20T10:53:00Z">
        <w:r w:rsidRPr="00365763" w:rsidDel="00F6340B">
          <w:rPr>
            <w:rFonts w:ascii="EB Garamond" w:eastAsia="EB Garamond" w:hAnsi="EB Garamond" w:cs="EB Garamond"/>
            <w:vertAlign w:val="superscript"/>
          </w:rPr>
          <w:footnoteReference w:id="236"/>
        </w:r>
      </w:del>
      <w:r w:rsidRPr="00365763">
        <w:rPr>
          <w:rFonts w:ascii="EB Garamond" w:eastAsia="EB Garamond" w:hAnsi="EB Garamond" w:cs="EB Garamond"/>
        </w:rPr>
        <w:t xml:space="preserve"> came to see me, Lina over for 2 days from the Genoa Conference,</w:t>
      </w:r>
      <w:del w:id="728" w:author="Ilaria Della Monica" w:date="2022-02-20T10:53:00Z">
        <w:r w:rsidRPr="00365763" w:rsidDel="00F6340B">
          <w:rPr>
            <w:rFonts w:ascii="EB Garamond" w:eastAsia="EB Garamond" w:hAnsi="EB Garamond" w:cs="EB Garamond"/>
            <w:vertAlign w:val="superscript"/>
          </w:rPr>
          <w:footnoteReference w:id="237"/>
        </w:r>
      </w:del>
      <w:r w:rsidRPr="00365763">
        <w:rPr>
          <w:rFonts w:ascii="EB Garamond" w:eastAsia="EB Garamond" w:hAnsi="EB Garamond" w:cs="EB Garamond"/>
        </w:rPr>
        <w:t xml:space="preserve"> where she gets £10 a day, and board and lodging, as Garvin’s Secretary.</w:t>
      </w:r>
      <w:del w:id="731" w:author="Ilaria Della Monica" w:date="2022-02-20T10:53:00Z">
        <w:r w:rsidRPr="00365763" w:rsidDel="00F6340B">
          <w:rPr>
            <w:rFonts w:ascii="EB Garamond" w:eastAsia="EB Garamond" w:hAnsi="EB Garamond" w:cs="EB Garamond"/>
            <w:vertAlign w:val="superscript"/>
          </w:rPr>
          <w:footnoteReference w:id="238"/>
        </w:r>
      </w:del>
      <w:r w:rsidRPr="00365763">
        <w:rPr>
          <w:rFonts w:ascii="EB Garamond" w:eastAsia="EB Garamond" w:hAnsi="EB Garamond" w:cs="EB Garamond"/>
        </w:rPr>
        <w:t xml:space="preserve"> She sits at the right hand of God the Father (Lloyd George</w:t>
      </w:r>
      <w:del w:id="734" w:author="Ilaria Della Monica" w:date="2022-02-20T10:53:00Z">
        <w:r w:rsidRPr="00365763" w:rsidDel="00F6340B">
          <w:rPr>
            <w:rFonts w:ascii="EB Garamond" w:eastAsia="EB Garamond" w:hAnsi="EB Garamond" w:cs="EB Garamond"/>
            <w:vertAlign w:val="superscript"/>
          </w:rPr>
          <w:footnoteReference w:id="239"/>
        </w:r>
      </w:del>
      <w:r w:rsidRPr="00365763">
        <w:rPr>
          <w:rFonts w:ascii="EB Garamond" w:eastAsia="EB Garamond" w:hAnsi="EB Garamond" w:cs="EB Garamond"/>
        </w:rPr>
        <w:t>) and is gloriously “in it”, enjoying herself thoroughly, dear creature. But what a buzz!</w:t>
      </w:r>
    </w:p>
    <w:p w14:paraId="1159B59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Charley Bell came to see B. B.</w:t>
      </w:r>
    </w:p>
    <w:p w14:paraId="3998455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6 skipped lines</w:t>
      </w:r>
      <w:r w:rsidRPr="00365763">
        <w:rPr>
          <w:rFonts w:ascii="EB Garamond" w:eastAsia="EB Garamond" w:hAnsi="EB Garamond" w:cs="EB Garamond"/>
        </w:rPr>
        <w:t>}</w:t>
      </w:r>
    </w:p>
    <w:p w14:paraId="21A9BCA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Geoffrey, Guido and others.</w:t>
      </w:r>
    </w:p>
    <w:p w14:paraId="07B73188" w14:textId="77777777" w:rsidR="00365763" w:rsidRPr="00365763" w:rsidRDefault="00365763" w:rsidP="00365763">
      <w:pPr>
        <w:jc w:val="both"/>
        <w:rPr>
          <w:rFonts w:ascii="EB Garamond" w:eastAsia="EB Garamond" w:hAnsi="EB Garamond" w:cs="EB Garamond"/>
        </w:rPr>
      </w:pPr>
    </w:p>
    <w:p w14:paraId="19F3E03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[140] Wednesday, April 26, 1922</w:t>
      </w:r>
    </w:p>
    <w:p w14:paraId="3BEE2F9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I Tatti</w:t>
      </w:r>
    </w:p>
    <w:p w14:paraId="3BA5A7BA"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Logan, Trevy {</w:t>
      </w:r>
      <w:r w:rsidRPr="00365763">
        <w:rPr>
          <w:rFonts w:ascii="EB Garamond" w:eastAsia="EB Garamond" w:hAnsi="EB Garamond" w:cs="EB Garamond"/>
          <w:i/>
        </w:rPr>
        <w:t>continued on the facing page</w:t>
      </w:r>
      <w:r w:rsidRPr="00365763">
        <w:rPr>
          <w:rFonts w:ascii="EB Garamond" w:eastAsia="EB Garamond" w:hAnsi="EB Garamond" w:cs="EB Garamond"/>
        </w:rPr>
        <w:t>}</w:t>
      </w:r>
    </w:p>
    <w:p w14:paraId="5D20508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This is Friday the 28th</w:t>
      </w:r>
    </w:p>
    <w:p w14:paraId="3BBF2417" w14:textId="77777777" w:rsidR="00365763" w:rsidRPr="00365763" w:rsidRDefault="00365763" w:rsidP="00365763">
      <w:pPr>
        <w:jc w:val="both"/>
        <w:rPr>
          <w:rFonts w:ascii="EB Garamond" w:eastAsia="EB Garamond" w:hAnsi="EB Garamond" w:cs="EB Garamond"/>
        </w:rPr>
      </w:pPr>
    </w:p>
    <w:p w14:paraId="2ED84B4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Geoffrey came over, very pale and thin, trembling as he used to do when he was 20, and </w:t>
      </w:r>
      <w:r w:rsidRPr="00365763">
        <w:rPr>
          <w:rFonts w:ascii="EB Garamond" w:eastAsia="EB Garamond" w:hAnsi="EB Garamond" w:cs="EB Garamond"/>
          <w:u w:val="single"/>
        </w:rPr>
        <w:t>most</w:t>
      </w:r>
      <w:r w:rsidRPr="00365763">
        <w:rPr>
          <w:rFonts w:ascii="EB Garamond" w:eastAsia="EB Garamond" w:hAnsi="EB Garamond" w:cs="EB Garamond"/>
        </w:rPr>
        <w:t xml:space="preserve"> miserably unhappy. He said if there had ever been any harmony between him and Sybil,</w:t>
      </w:r>
      <w:del w:id="737" w:author="Ilaria Della Monica" w:date="2022-02-20T10:53:00Z">
        <w:r w:rsidRPr="00365763" w:rsidDel="00F6340B">
          <w:rPr>
            <w:rFonts w:ascii="EB Garamond" w:eastAsia="EB Garamond" w:hAnsi="EB Garamond" w:cs="EB Garamond"/>
            <w:vertAlign w:val="superscript"/>
          </w:rPr>
          <w:footnoteReference w:id="240"/>
        </w:r>
      </w:del>
      <w:r w:rsidRPr="00365763">
        <w:rPr>
          <w:rFonts w:ascii="EB Garamond" w:eastAsia="EB Garamond" w:hAnsi="EB Garamond" w:cs="EB Garamond"/>
        </w:rPr>
        <w:t xml:space="preserve"> to make a </w:t>
      </w:r>
      <w:r w:rsidRPr="00365763">
        <w:rPr>
          <w:rFonts w:ascii="EB Garamond" w:eastAsia="EB Garamond" w:hAnsi="EB Garamond" w:cs="EB Garamond"/>
          <w:i/>
          <w:u w:val="single"/>
        </w:rPr>
        <w:t>fond</w:t>
      </w:r>
      <w:r w:rsidRPr="00365763">
        <w:rPr>
          <w:rFonts w:ascii="EB Garamond" w:eastAsia="EB Garamond" w:hAnsi="EB Garamond" w:cs="EB Garamond"/>
        </w:rPr>
        <w:t xml:space="preserve"> of happy relations, and he had then got her on his nerves as he has now done, he would say he had to go clear away and be left to himself for two years. But she has been so considerate, within her limitations, and things have been so beastly, owing to me and to his falling in love with Nicky, that he feels he came to ask for it. It is clear that the </w:t>
      </w:r>
      <w:r w:rsidRPr="00365763">
        <w:rPr>
          <w:rFonts w:ascii="EB Garamond" w:eastAsia="EB Garamond" w:hAnsi="EB Garamond" w:cs="EB Garamond"/>
          <w:u w:val="single"/>
        </w:rPr>
        <w:t>worst</w:t>
      </w:r>
      <w:r w:rsidRPr="00365763">
        <w:rPr>
          <w:rFonts w:ascii="EB Garamond" w:eastAsia="EB Garamond" w:hAnsi="EB Garamond" w:cs="EB Garamond"/>
        </w:rPr>
        <w:t xml:space="preserve"> I thought about her misuitability [</w:t>
      </w:r>
      <w:r w:rsidRPr="00365763">
        <w:rPr>
          <w:rFonts w:ascii="EB Garamond" w:eastAsia="EB Garamond" w:hAnsi="EB Garamond" w:cs="EB Garamond"/>
          <w:i/>
        </w:rPr>
        <w:t>sic</w:t>
      </w:r>
      <w:r w:rsidRPr="00365763">
        <w:rPr>
          <w:rFonts w:ascii="EB Garamond" w:eastAsia="EB Garamond" w:hAnsi="EB Garamond" w:cs="EB Garamond"/>
        </w:rPr>
        <w:t>] as a wife for him is realizing itself. Let us hope she’ll take a lover—if she hasn’t done so already in Percy Lubbock</w:t>
      </w:r>
      <w:del w:id="740" w:author="Ilaria Della Monica" w:date="2022-02-20T10:53:00Z">
        <w:r w:rsidRPr="00365763" w:rsidDel="00F6340B">
          <w:rPr>
            <w:rFonts w:ascii="EB Garamond" w:eastAsia="EB Garamond" w:hAnsi="EB Garamond" w:cs="EB Garamond"/>
            <w:vertAlign w:val="superscript"/>
          </w:rPr>
          <w:footnoteReference w:id="241"/>
        </w:r>
      </w:del>
      <w:r w:rsidRPr="00365763">
        <w:rPr>
          <w:rFonts w:ascii="EB Garamond" w:eastAsia="EB Garamond" w:hAnsi="EB Garamond" w:cs="EB Garamond"/>
        </w:rPr>
        <w:t xml:space="preserve">—and leave him alone. This is all </w:t>
      </w:r>
      <w:r w:rsidRPr="00365763">
        <w:rPr>
          <w:rFonts w:ascii="EB Garamond" w:eastAsia="EB Garamond" w:hAnsi="EB Garamond" w:cs="EB Garamond"/>
          <w:i/>
        </w:rPr>
        <w:t>Friday the 28</w:t>
      </w:r>
      <w:r w:rsidRPr="00365763">
        <w:rPr>
          <w:rFonts w:ascii="EB Garamond" w:eastAsia="EB Garamond" w:hAnsi="EB Garamond" w:cs="EB Garamond"/>
        </w:rPr>
        <w:t>.</w:t>
      </w:r>
    </w:p>
    <w:p w14:paraId="3ACD33EB" w14:textId="77777777" w:rsidR="00365763" w:rsidRPr="00365763" w:rsidRDefault="00365763" w:rsidP="00365763">
      <w:pPr>
        <w:jc w:val="both"/>
        <w:rPr>
          <w:rFonts w:ascii="EB Garamond" w:eastAsia="EB Garamond" w:hAnsi="EB Garamond" w:cs="EB Garamond"/>
        </w:rPr>
      </w:pPr>
    </w:p>
    <w:p w14:paraId="6D4D96A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Lady Sybil, Lady Colefax, Governor of Jerusalem, Cecil Pinsent,</w:t>
      </w:r>
      <w:del w:id="743" w:author="Ilaria Della Monica" w:date="2022-02-20T10:53:00Z">
        <w:r w:rsidRPr="00365763" w:rsidDel="00F6340B">
          <w:rPr>
            <w:rFonts w:ascii="EB Garamond" w:eastAsia="EB Garamond" w:hAnsi="EB Garamond" w:cs="EB Garamond"/>
            <w:vertAlign w:val="superscript"/>
          </w:rPr>
          <w:footnoteReference w:id="242"/>
        </w:r>
      </w:del>
      <w:r w:rsidRPr="00365763">
        <w:rPr>
          <w:rFonts w:ascii="EB Garamond" w:eastAsia="EB Garamond" w:hAnsi="EB Garamond" w:cs="EB Garamond"/>
        </w:rPr>
        <w:t xml:space="preserve"> Ray, Caterina Kerr-Lawson.</w:t>
      </w:r>
    </w:p>
    <w:p w14:paraId="5498C401" w14:textId="77777777" w:rsidR="00365763" w:rsidRPr="00365763" w:rsidRDefault="00365763" w:rsidP="00365763">
      <w:pPr>
        <w:jc w:val="both"/>
        <w:rPr>
          <w:rFonts w:ascii="EB Garamond" w:eastAsia="EB Garamond" w:hAnsi="EB Garamond" w:cs="EB Garamond"/>
        </w:rPr>
      </w:pPr>
    </w:p>
    <w:p w14:paraId="03A43DA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[141] Thursday, April 27, 1922</w:t>
      </w:r>
    </w:p>
    <w:p w14:paraId="4EDDB04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continued from the facing page</w:t>
      </w:r>
      <w:r w:rsidRPr="00365763">
        <w:rPr>
          <w:rFonts w:ascii="EB Garamond" w:eastAsia="EB Garamond" w:hAnsi="EB Garamond" w:cs="EB Garamond"/>
        </w:rPr>
        <w:t>} mostly in bed</w:t>
      </w:r>
    </w:p>
    <w:p w14:paraId="29C00BE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Mrs. Hewitt</w:t>
      </w:r>
    </w:p>
    <w:p w14:paraId="47965A2A" w14:textId="77777777" w:rsidR="00365763" w:rsidRPr="00365763" w:rsidRDefault="00365763" w:rsidP="00365763">
      <w:pPr>
        <w:jc w:val="both"/>
        <w:rPr>
          <w:rFonts w:ascii="EB Garamond" w:eastAsia="EB Garamond" w:hAnsi="EB Garamond" w:cs="EB Garamond"/>
        </w:rPr>
      </w:pPr>
    </w:p>
    <w:p w14:paraId="6E0DD9A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at the bottom of the page</w:t>
      </w:r>
      <w:r w:rsidRPr="00365763">
        <w:rPr>
          <w:rFonts w:ascii="EB Garamond" w:eastAsia="EB Garamond" w:hAnsi="EB Garamond" w:cs="EB Garamond"/>
        </w:rPr>
        <w:t>}</w:t>
      </w:r>
    </w:p>
    <w:p w14:paraId="2463675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Finished Dr. Rivers’ “Instinct and the Unconscious”: very good</w:t>
      </w:r>
      <w:del w:id="746" w:author="Ilaria Della Monica" w:date="2022-02-20T10:53:00Z">
        <w:r w:rsidRPr="00365763" w:rsidDel="00F6340B">
          <w:rPr>
            <w:rFonts w:ascii="EB Garamond" w:eastAsia="EB Garamond" w:hAnsi="EB Garamond" w:cs="EB Garamond"/>
            <w:vertAlign w:val="superscript"/>
          </w:rPr>
          <w:footnoteReference w:id="243"/>
        </w:r>
      </w:del>
    </w:p>
    <w:p w14:paraId="1480F4C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3 skipped lines</w:t>
      </w:r>
      <w:r w:rsidRPr="00365763">
        <w:rPr>
          <w:rFonts w:ascii="EB Garamond" w:eastAsia="EB Garamond" w:hAnsi="EB Garamond" w:cs="EB Garamond"/>
        </w:rPr>
        <w:t>}</w:t>
      </w:r>
    </w:p>
    <w:p w14:paraId="323B9DF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Karin and Alys</w:t>
      </w:r>
    </w:p>
    <w:p w14:paraId="342893A8" w14:textId="77777777" w:rsidR="00365763" w:rsidRPr="00365763" w:rsidRDefault="00365763" w:rsidP="00365763">
      <w:pPr>
        <w:jc w:val="both"/>
        <w:rPr>
          <w:rFonts w:ascii="EB Garamond" w:eastAsia="EB Garamond" w:hAnsi="EB Garamond" w:cs="EB Garamond"/>
        </w:rPr>
      </w:pPr>
    </w:p>
    <w:p w14:paraId="13B555F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[142] Friday, April 28, 1922</w:t>
      </w:r>
    </w:p>
    <w:p w14:paraId="2EAFDEF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Logan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I Ta {</w:t>
      </w:r>
      <w:r w:rsidRPr="00365763">
        <w:rPr>
          <w:rFonts w:ascii="EB Garamond" w:eastAsia="EB Garamond" w:hAnsi="EB Garamond" w:cs="EB Garamond"/>
          <w:i/>
        </w:rPr>
        <w:t>continued on the facing page</w:t>
      </w:r>
      <w:r w:rsidRPr="00365763">
        <w:rPr>
          <w:rFonts w:ascii="EB Garamond" w:eastAsia="EB Garamond" w:hAnsi="EB Garamond" w:cs="EB Garamond"/>
        </w:rPr>
        <w:t>}</w:t>
      </w:r>
    </w:p>
    <w:p w14:paraId="2C0880D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Mrs. Hewitt</w:t>
      </w:r>
    </w:p>
    <w:p w14:paraId="5D43A84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Trevy</w:t>
      </w:r>
    </w:p>
    <w:p w14:paraId="079B5C0D" w14:textId="77777777" w:rsidR="00365763" w:rsidRPr="00365763" w:rsidRDefault="00365763" w:rsidP="00365763">
      <w:pPr>
        <w:jc w:val="both"/>
        <w:rPr>
          <w:rFonts w:ascii="EB Garamond" w:eastAsia="EB Garamond" w:hAnsi="EB Garamond" w:cs="EB Garamond"/>
        </w:rPr>
      </w:pPr>
    </w:p>
    <w:p w14:paraId="6E27114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This is Wednesday the 26th.</w:t>
      </w:r>
      <w:r w:rsidRPr="00365763">
        <w:rPr>
          <w:rFonts w:ascii="EB Garamond" w:eastAsia="EB Garamond" w:hAnsi="EB Garamond" w:cs="EB Garamond"/>
        </w:rPr>
        <w:t xml:space="preserve"> I got up to lunch. </w:t>
      </w:r>
      <w:r w:rsidRPr="00365763">
        <w:rPr>
          <w:rFonts w:ascii="EB Garamond" w:eastAsia="EB Garamond" w:hAnsi="EB Garamond" w:cs="EB Garamond"/>
          <w:i/>
        </w:rPr>
        <w:t>Mrs. Emmett and daughter, M___ Henry Parkman and daughter, Edmund Houghton</w:t>
      </w:r>
      <w:del w:id="749" w:author="Ilaria Della Monica" w:date="2022-02-20T10:53:00Z">
        <w:r w:rsidRPr="00365763" w:rsidDel="00F6340B">
          <w:rPr>
            <w:rFonts w:ascii="EB Garamond" w:eastAsia="EB Garamond" w:hAnsi="EB Garamond" w:cs="EB Garamond"/>
            <w:vertAlign w:val="superscript"/>
          </w:rPr>
          <w:footnoteReference w:id="244"/>
        </w:r>
      </w:del>
      <w:r w:rsidRPr="00365763">
        <w:rPr>
          <w:rFonts w:ascii="EB Garamond" w:eastAsia="EB Garamond" w:hAnsi="EB Garamond" w:cs="EB Garamond"/>
          <w:i/>
        </w:rPr>
        <w:t xml:space="preserve"> and niece</w:t>
      </w:r>
      <w:r w:rsidRPr="00365763">
        <w:rPr>
          <w:rFonts w:ascii="EB Garamond" w:eastAsia="EB Garamond" w:hAnsi="EB Garamond" w:cs="EB Garamond"/>
        </w:rPr>
        <w:t xml:space="preserve"> all came to tea—a desperate party, with {</w:t>
      </w:r>
      <w:r w:rsidRPr="00365763">
        <w:rPr>
          <w:rFonts w:ascii="EB Garamond" w:eastAsia="EB Garamond" w:hAnsi="EB Garamond" w:cs="EB Garamond"/>
          <w:i/>
        </w:rPr>
        <w:t>scratched</w:t>
      </w:r>
      <w:r w:rsidRPr="00365763">
        <w:rPr>
          <w:rFonts w:ascii="EB Garamond" w:eastAsia="EB Garamond" w:hAnsi="EB Garamond" w:cs="EB Garamond"/>
        </w:rPr>
        <w:t>} many flappers!</w:t>
      </w:r>
    </w:p>
    <w:p w14:paraId="6BCF81C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 have a most horrible nauseating feeling as if all these people were flies with their feet sticking to fly-paper, buzzing, buzzing—I don’t know what to do.</w:t>
      </w:r>
    </w:p>
    <w:p w14:paraId="12B1876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Mr. and Mrs. Archibald Russell</w:t>
      </w:r>
      <w:del w:id="752" w:author="Ilaria Della Monica" w:date="2022-02-20T10:53:00Z">
        <w:r w:rsidRPr="00365763" w:rsidDel="00F6340B">
          <w:rPr>
            <w:rFonts w:ascii="EB Garamond" w:eastAsia="EB Garamond" w:hAnsi="EB Garamond" w:cs="EB Garamond"/>
            <w:vertAlign w:val="superscript"/>
          </w:rPr>
          <w:footnoteReference w:id="245"/>
        </w:r>
      </w:del>
      <w:r w:rsidRPr="00365763">
        <w:rPr>
          <w:rFonts w:ascii="EB Garamond" w:eastAsia="EB Garamond" w:hAnsi="EB Garamond" w:cs="EB Garamond"/>
        </w:rPr>
        <w:t xml:space="preserve"> came to lunch, and they and Logan and M___ H___t called at Villa Medici, where Sybil was hopping about like a grasshopper and making a continuous noise. She is worse than ever!</w:t>
      </w:r>
    </w:p>
    <w:p w14:paraId="3FA36BF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7B724A8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Wrote to Whitall and Eliza Nicholson </w:t>
      </w:r>
      <w:r w:rsidRPr="00365763">
        <w:rPr>
          <w:rFonts w:ascii="EB Garamond" w:eastAsia="EB Garamond" w:hAnsi="EB Garamond" w:cs="EB Garamond"/>
          <w:u w:val="single"/>
        </w:rPr>
        <w:t>telling</w:t>
      </w:r>
      <w:r w:rsidRPr="00365763">
        <w:rPr>
          <w:rFonts w:ascii="EB Garamond" w:eastAsia="EB Garamond" w:hAnsi="EB Garamond" w:cs="EB Garamond"/>
        </w:rPr>
        <w:t xml:space="preserve"> they must give their son $5000 a year, and wrote to him also. Wrote to Miss Franklin and a lady gardener</w:t>
      </w:r>
    </w:p>
    <w:p w14:paraId="6AA329A3" w14:textId="77777777" w:rsidR="00365763" w:rsidRPr="00365763" w:rsidRDefault="00365763" w:rsidP="00365763">
      <w:pPr>
        <w:jc w:val="both"/>
        <w:rPr>
          <w:rFonts w:ascii="EB Garamond" w:eastAsia="EB Garamond" w:hAnsi="EB Garamond" w:cs="EB Garamond"/>
        </w:rPr>
      </w:pPr>
    </w:p>
    <w:p w14:paraId="10813C6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[143] Saturday, April 29, 1922</w:t>
      </w:r>
    </w:p>
    <w:p w14:paraId="48F68A9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continued from the facing page</w:t>
      </w:r>
      <w:r w:rsidRPr="00365763">
        <w:rPr>
          <w:rFonts w:ascii="EB Garamond" w:eastAsia="EB Garamond" w:hAnsi="EB Garamond" w:cs="EB Garamond"/>
        </w:rPr>
        <w:t>} tti</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Logan</w:t>
      </w:r>
    </w:p>
    <w:p w14:paraId="352EA608"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Naima</w:t>
      </w:r>
    </w:p>
    <w:p w14:paraId="59A45413" w14:textId="77777777" w:rsidR="00365763" w:rsidRPr="00365763" w:rsidRDefault="00365763" w:rsidP="00365763">
      <w:pPr>
        <w:jc w:val="right"/>
        <w:rPr>
          <w:rFonts w:ascii="EB Garamond" w:eastAsia="EB Garamond" w:hAnsi="EB Garamond" w:cs="EB Garamond"/>
        </w:rPr>
      </w:pPr>
    </w:p>
    <w:p w14:paraId="103A4E9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Got up for lunch, but certainly felt quite ill, so I went to bed till dinner. B.B. had </w:t>
      </w:r>
      <w:r w:rsidRPr="00365763">
        <w:rPr>
          <w:rFonts w:ascii="EB Garamond" w:eastAsia="EB Garamond" w:hAnsi="EB Garamond" w:cs="EB Garamond"/>
          <w:i/>
        </w:rPr>
        <w:t>Lionello Venturi</w:t>
      </w:r>
      <w:del w:id="755" w:author="Ilaria Della Monica" w:date="2022-02-20T10:53:00Z">
        <w:r w:rsidRPr="00365763" w:rsidDel="00F6340B">
          <w:rPr>
            <w:rFonts w:ascii="EB Garamond" w:eastAsia="EB Garamond" w:hAnsi="EB Garamond" w:cs="EB Garamond"/>
            <w:vertAlign w:val="superscript"/>
          </w:rPr>
          <w:footnoteReference w:id="246"/>
        </w:r>
      </w:del>
      <w:r w:rsidRPr="00365763">
        <w:rPr>
          <w:rFonts w:ascii="EB Garamond" w:eastAsia="EB Garamond" w:hAnsi="EB Garamond" w:cs="EB Garamond"/>
        </w:rPr>
        <w:t xml:space="preserve"> for tea, and I had my tea with </w:t>
      </w:r>
      <w:r w:rsidRPr="00365763">
        <w:rPr>
          <w:rFonts w:ascii="EB Garamond" w:eastAsia="EB Garamond" w:hAnsi="EB Garamond" w:cs="EB Garamond"/>
          <w:i/>
        </w:rPr>
        <w:t>Logan</w:t>
      </w:r>
      <w:r w:rsidRPr="00365763">
        <w:rPr>
          <w:rFonts w:ascii="EB Garamond" w:eastAsia="EB Garamond" w:hAnsi="EB Garamond" w:cs="EB Garamond"/>
        </w:rPr>
        <w:t>, who diffuses a wonderfully calm, generous, genial spirit. It was most agreeable sitting in the Library, chatting comfortably and congenially with him in the evening.</w:t>
      </w:r>
    </w:p>
    <w:p w14:paraId="27E4FF9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miss seeing Nicky, the darling creature, all the time.</w:t>
      </w:r>
    </w:p>
    <w:p w14:paraId="172D574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For the first time she spoke with exasperation of Geoffrey, who is </w:t>
      </w:r>
      <w:r w:rsidRPr="00365763">
        <w:rPr>
          <w:rFonts w:ascii="EB Garamond" w:eastAsia="EB Garamond" w:hAnsi="EB Garamond" w:cs="EB Garamond"/>
          <w:u w:val="single"/>
        </w:rPr>
        <w:t>allowing</w:t>
      </w:r>
      <w:r w:rsidRPr="00365763">
        <w:rPr>
          <w:rFonts w:ascii="EB Garamond" w:eastAsia="EB Garamond" w:hAnsi="EB Garamond" w:cs="EB Garamond"/>
        </w:rPr>
        <w:t xml:space="preserve"> himself to be eaten alive by Sybil, just as I predicted. In order to be “in </w:t>
      </w:r>
      <w:r w:rsidRPr="00365763">
        <w:rPr>
          <w:rFonts w:ascii="EB Garamond" w:eastAsia="EB Garamond" w:hAnsi="EB Garamond" w:cs="EB Garamond"/>
          <w:u w:val="single"/>
        </w:rPr>
        <w:t>show</w:t>
      </w:r>
      <w:r w:rsidRPr="00365763">
        <w:rPr>
          <w:rFonts w:ascii="EB Garamond" w:eastAsia="EB Garamond" w:hAnsi="EB Garamond" w:cs="EB Garamond"/>
        </w:rPr>
        <w:t xml:space="preserve">” (_____ takes in no one) he comes to see us </w:t>
      </w:r>
      <w:r w:rsidRPr="00365763">
        <w:rPr>
          <w:rFonts w:ascii="EB Garamond" w:eastAsia="EB Garamond" w:hAnsi="EB Garamond" w:cs="EB Garamond"/>
          <w:i/>
        </w:rPr>
        <w:t>once</w:t>
      </w:r>
      <w:r w:rsidRPr="00365763">
        <w:rPr>
          <w:rFonts w:ascii="EB Garamond" w:eastAsia="EB Garamond" w:hAnsi="EB Garamond" w:cs="EB Garamond"/>
        </w:rPr>
        <w:t>, very nervous about getting away, after 5 months absence, though he is close at hand for 5 days! Poor Geoffrey.</w:t>
      </w:r>
    </w:p>
    <w:p w14:paraId="417A5DCB" w14:textId="77777777" w:rsidR="00365763" w:rsidRPr="00365763" w:rsidRDefault="00365763" w:rsidP="00365763">
      <w:pPr>
        <w:jc w:val="both"/>
        <w:rPr>
          <w:rFonts w:ascii="EB Garamond" w:eastAsia="EB Garamond" w:hAnsi="EB Garamond" w:cs="EB Garamond"/>
        </w:rPr>
      </w:pPr>
    </w:p>
    <w:p w14:paraId="0E6CF92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Alban, Christina Bremner, Lady Cook,</w:t>
      </w:r>
      <w:del w:id="758" w:author="Ilaria Della Monica" w:date="2022-02-20T10:53:00Z">
        <w:r w:rsidRPr="00365763" w:rsidDel="00F6340B">
          <w:rPr>
            <w:rFonts w:ascii="EB Garamond" w:eastAsia="EB Garamond" w:hAnsi="EB Garamond" w:cs="EB Garamond"/>
            <w:vertAlign w:val="superscript"/>
          </w:rPr>
          <w:footnoteReference w:id="247"/>
        </w:r>
      </w:del>
      <w:r w:rsidRPr="00365763">
        <w:rPr>
          <w:rFonts w:ascii="EB Garamond" w:eastAsia="EB Garamond" w:hAnsi="EB Garamond" w:cs="EB Garamond"/>
        </w:rPr>
        <w:t xml:space="preserve"> Jessie Berenson, BB’s mother, Duveens,</w:t>
      </w:r>
      <w:del w:id="761" w:author="Ilaria Della Monica" w:date="2022-02-20T10:53:00Z">
        <w:r w:rsidRPr="00365763" w:rsidDel="00F6340B">
          <w:rPr>
            <w:rFonts w:ascii="EB Garamond" w:eastAsia="EB Garamond" w:hAnsi="EB Garamond" w:cs="EB Garamond"/>
            <w:vertAlign w:val="superscript"/>
          </w:rPr>
          <w:footnoteReference w:id="248"/>
        </w:r>
      </w:del>
      <w:r w:rsidRPr="00365763">
        <w:rPr>
          <w:rFonts w:ascii="EB Garamond" w:eastAsia="EB Garamond" w:hAnsi="EB Garamond" w:cs="EB Garamond"/>
        </w:rPr>
        <w:t xml:space="preserve"> Mori, a Miss Watson (</w:t>
      </w:r>
      <w:r w:rsidRPr="00365763">
        <w:rPr>
          <w:rFonts w:ascii="EB Garamond" w:eastAsia="EB Garamond" w:hAnsi="EB Garamond" w:cs="EB Garamond"/>
          <w:u w:val="single"/>
        </w:rPr>
        <w:t>about</w:t>
      </w:r>
      <w:r w:rsidRPr="00365763">
        <w:rPr>
          <w:rFonts w:ascii="EB Garamond" w:eastAsia="EB Garamond" w:hAnsi="EB Garamond" w:cs="EB Garamond"/>
        </w:rPr>
        <w:t xml:space="preserve"> a picture), Keynes,</w:t>
      </w:r>
      <w:del w:id="764" w:author="Ilaria Della Monica" w:date="2022-02-20T10:53:00Z">
        <w:r w:rsidRPr="00365763" w:rsidDel="00F6340B">
          <w:rPr>
            <w:rFonts w:ascii="EB Garamond" w:eastAsia="EB Garamond" w:hAnsi="EB Garamond" w:cs="EB Garamond"/>
            <w:vertAlign w:val="superscript"/>
          </w:rPr>
          <w:footnoteReference w:id="249"/>
        </w:r>
      </w:del>
      <w:r w:rsidRPr="00365763">
        <w:rPr>
          <w:rFonts w:ascii="EB Garamond" w:eastAsia="EB Garamond" w:hAnsi="EB Garamond" w:cs="EB Garamond"/>
        </w:rPr>
        <w:t xml:space="preserve"> Ammannati, Mr. Goldmann</w:t>
      </w:r>
      <w:del w:id="767" w:author="Ilaria Della Monica" w:date="2022-02-20T10:53:00Z">
        <w:r w:rsidRPr="00365763" w:rsidDel="00F6340B">
          <w:rPr>
            <w:rFonts w:ascii="EB Garamond" w:eastAsia="EB Garamond" w:hAnsi="EB Garamond" w:cs="EB Garamond"/>
            <w:vertAlign w:val="superscript"/>
          </w:rPr>
          <w:footnoteReference w:id="250"/>
        </w:r>
      </w:del>
      <w:r w:rsidRPr="00365763">
        <w:rPr>
          <w:rFonts w:ascii="EB Garamond" w:eastAsia="EB Garamond" w:hAnsi="EB Garamond" w:cs="EB Garamond"/>
        </w:rPr>
        <w:t xml:space="preserve"> Alys</w:t>
      </w:r>
    </w:p>
    <w:p w14:paraId="059F4728" w14:textId="77777777" w:rsidR="00365763" w:rsidRPr="00365763" w:rsidRDefault="00365763" w:rsidP="00365763">
      <w:pPr>
        <w:jc w:val="both"/>
        <w:rPr>
          <w:rFonts w:ascii="EB Garamond" w:eastAsia="EB Garamond" w:hAnsi="EB Garamond" w:cs="EB Garamond"/>
        </w:rPr>
      </w:pPr>
    </w:p>
    <w:p w14:paraId="4A7971E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[144] Sunday, April 30, 1922</w:t>
      </w:r>
    </w:p>
    <w:p w14:paraId="30141A8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Logan</w:t>
      </w:r>
      <w:r w:rsidRPr="00365763">
        <w:rPr>
          <w:rFonts w:ascii="EB Garamond" w:eastAsia="EB Garamond" w:hAnsi="EB Garamond" w:cs="EB Garamond"/>
        </w:rPr>
        <w:tab/>
        <w:t xml:space="preserve"> </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I {</w:t>
      </w:r>
      <w:r w:rsidRPr="00365763">
        <w:rPr>
          <w:rFonts w:ascii="EB Garamond" w:eastAsia="EB Garamond" w:hAnsi="EB Garamond" w:cs="EB Garamond"/>
          <w:i/>
        </w:rPr>
        <w:t>continued on the facing page</w:t>
      </w:r>
      <w:r w:rsidRPr="00365763">
        <w:rPr>
          <w:rFonts w:ascii="EB Garamond" w:eastAsia="EB Garamond" w:hAnsi="EB Garamond" w:cs="EB Garamond"/>
        </w:rPr>
        <w:t>}</w:t>
      </w:r>
    </w:p>
    <w:p w14:paraId="0E4AF5A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Naimi</w:t>
      </w:r>
    </w:p>
    <w:p w14:paraId="6CBDDEA1" w14:textId="77777777" w:rsidR="00365763" w:rsidRPr="00365763" w:rsidRDefault="00365763" w:rsidP="00365763">
      <w:pPr>
        <w:jc w:val="both"/>
        <w:rPr>
          <w:rFonts w:ascii="EB Garamond" w:eastAsia="EB Garamond" w:hAnsi="EB Garamond" w:cs="EB Garamond"/>
        </w:rPr>
      </w:pPr>
    </w:p>
    <w:p w14:paraId="4B12A8B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Got up for lunch with the </w:t>
      </w:r>
      <w:r w:rsidRPr="00365763">
        <w:rPr>
          <w:rFonts w:ascii="EB Garamond" w:eastAsia="EB Garamond" w:hAnsi="EB Garamond" w:cs="EB Garamond"/>
          <w:i/>
        </w:rPr>
        <w:t>Salveminis</w:t>
      </w:r>
      <w:r w:rsidRPr="00365763">
        <w:rPr>
          <w:rFonts w:ascii="EB Garamond" w:eastAsia="EB Garamond" w:hAnsi="EB Garamond" w:cs="EB Garamond"/>
        </w:rPr>
        <w:t>. Usual thing, he lovable, she heavy and embarrassing.</w:t>
      </w:r>
    </w:p>
    <w:p w14:paraId="25DF79C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Went with Logan to call at Villa Medici in order that no </w:t>
      </w:r>
      <w:r w:rsidRPr="00365763">
        <w:rPr>
          <w:rFonts w:ascii="EB Garamond" w:eastAsia="EB Garamond" w:hAnsi="EB Garamond" w:cs="EB Garamond"/>
          <w:u w:val="single"/>
        </w:rPr>
        <w:t>trouble</w:t>
      </w:r>
      <w:r w:rsidRPr="00365763">
        <w:rPr>
          <w:rFonts w:ascii="EB Garamond" w:eastAsia="EB Garamond" w:hAnsi="EB Garamond" w:cs="EB Garamond"/>
        </w:rPr>
        <w:t xml:space="preserve"> should arise—though I wish them thousands of miles away. But B. B. has been very bearish and rude. Geoffrey seemed in a cage, it is very painful to see him there.</w:t>
      </w:r>
    </w:p>
    <w:p w14:paraId="094FA67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Brought back the </w:t>
      </w:r>
      <w:r w:rsidRPr="00365763">
        <w:rPr>
          <w:rFonts w:ascii="EB Garamond" w:eastAsia="EB Garamond" w:hAnsi="EB Garamond" w:cs="EB Garamond"/>
          <w:i/>
        </w:rPr>
        <w:t>Archibald Russells</w:t>
      </w:r>
      <w:r w:rsidRPr="00365763">
        <w:rPr>
          <w:rFonts w:ascii="EB Garamond" w:eastAsia="EB Garamond" w:hAnsi="EB Garamond" w:cs="EB Garamond"/>
        </w:rPr>
        <w:t xml:space="preserve">, and Col. L___rs and </w:t>
      </w:r>
      <w:r w:rsidRPr="00365763">
        <w:rPr>
          <w:rFonts w:ascii="EB Garamond" w:eastAsia="EB Garamond" w:hAnsi="EB Garamond" w:cs="EB Garamond"/>
          <w:i/>
        </w:rPr>
        <w:t xml:space="preserve">Mr. and Mrs. </w:t>
      </w:r>
      <w:r w:rsidRPr="00365763">
        <w:rPr>
          <w:rFonts w:ascii="EB Garamond" w:eastAsia="EB Garamond" w:hAnsi="EB Garamond" w:cs="EB Garamond"/>
          <w:i/>
          <w:u w:val="single"/>
        </w:rPr>
        <w:t xml:space="preserve">Fenwick </w:t>
      </w:r>
      <w:r w:rsidRPr="00365763">
        <w:rPr>
          <w:rFonts w:ascii="EB Garamond" w:eastAsia="EB Garamond" w:hAnsi="EB Garamond" w:cs="EB Garamond"/>
          <w:i/>
        </w:rPr>
        <w:t>Owen</w:t>
      </w:r>
      <w:r w:rsidRPr="00365763">
        <w:rPr>
          <w:rFonts w:ascii="EB Garamond" w:eastAsia="EB Garamond" w:hAnsi="EB Garamond" w:cs="EB Garamond"/>
        </w:rPr>
        <w:t xml:space="preserve"> (16 Princes Gardens SW. 7) came to tea. All boring.</w:t>
      </w:r>
    </w:p>
    <w:p w14:paraId="4FB17DD7" w14:textId="77777777" w:rsidR="00365763" w:rsidRPr="00365763" w:rsidRDefault="00365763" w:rsidP="00365763">
      <w:pPr>
        <w:jc w:val="both"/>
        <w:rPr>
          <w:rFonts w:ascii="EB Garamond" w:eastAsia="EB Garamond" w:hAnsi="EB Garamond" w:cs="EB Garamond"/>
        </w:rPr>
      </w:pPr>
    </w:p>
    <w:p w14:paraId="673588C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Ammannati came up, revealing vast expenses.</w:t>
      </w:r>
    </w:p>
    <w:p w14:paraId="0BCE2FAA" w14:textId="77777777" w:rsidR="00365763" w:rsidRPr="00365763" w:rsidRDefault="00365763" w:rsidP="00365763">
      <w:pPr>
        <w:jc w:val="both"/>
        <w:rPr>
          <w:rFonts w:ascii="EB Garamond" w:eastAsia="EB Garamond" w:hAnsi="EB Garamond" w:cs="EB Garamond"/>
        </w:rPr>
      </w:pPr>
    </w:p>
    <w:p w14:paraId="000744A9" w14:textId="77777777" w:rsidR="00365763" w:rsidRPr="00365763" w:rsidRDefault="00365763" w:rsidP="00365763">
      <w:pPr>
        <w:jc w:val="both"/>
        <w:rPr>
          <w:rFonts w:ascii="EB Garamond" w:eastAsia="EB Garamond" w:hAnsi="EB Garamond" w:cs="EB Garamond"/>
          <w:u w:val="single"/>
        </w:rPr>
      </w:pPr>
      <w:r w:rsidRPr="00365763">
        <w:rPr>
          <w:rFonts w:ascii="EB Garamond" w:eastAsia="EB Garamond" w:hAnsi="EB Garamond" w:cs="EB Garamond"/>
        </w:rPr>
        <w:tab/>
        <w:t>Finished Simkovitch’s “Towards the Understand of [Christ]”,</w:t>
      </w:r>
      <w:del w:id="770" w:author="Ilaria Della Monica" w:date="2022-02-20T10:53:00Z">
        <w:r w:rsidRPr="00365763" w:rsidDel="00F6340B">
          <w:rPr>
            <w:rFonts w:ascii="EB Garamond" w:eastAsia="EB Garamond" w:hAnsi="EB Garamond" w:cs="EB Garamond"/>
            <w:vertAlign w:val="superscript"/>
          </w:rPr>
          <w:footnoteReference w:id="251"/>
        </w:r>
      </w:del>
      <w:r w:rsidRPr="00365763">
        <w:rPr>
          <w:rFonts w:ascii="EB Garamond" w:eastAsia="EB Garamond" w:hAnsi="EB Garamond" w:cs="EB Garamond"/>
        </w:rPr>
        <w:t xml:space="preserve"> with better essays on the Decline of Rome </w:t>
      </w:r>
      <w:r w:rsidRPr="00365763">
        <w:rPr>
          <w:rFonts w:ascii="EB Garamond" w:eastAsia="EB Garamond" w:hAnsi="EB Garamond" w:cs="EB Garamond"/>
          <w:u w:val="single"/>
        </w:rPr>
        <w:t>and</w:t>
      </w:r>
      <w:r w:rsidRPr="00365763">
        <w:rPr>
          <w:rFonts w:ascii="EB Garamond" w:eastAsia="EB Garamond" w:hAnsi="EB Garamond" w:cs="EB Garamond"/>
        </w:rPr>
        <w:t xml:space="preserve"> Hay and </w:t>
      </w:r>
      <w:r w:rsidRPr="00365763">
        <w:rPr>
          <w:rFonts w:ascii="EB Garamond" w:eastAsia="EB Garamond" w:hAnsi="EB Garamond" w:cs="EB Garamond"/>
          <w:u w:val="single"/>
        </w:rPr>
        <w:t>Villages</w:t>
      </w:r>
    </w:p>
    <w:p w14:paraId="31E1A7D7" w14:textId="77777777" w:rsidR="00365763" w:rsidRPr="00365763" w:rsidRDefault="00365763" w:rsidP="00365763">
      <w:pPr>
        <w:jc w:val="both"/>
        <w:rPr>
          <w:rFonts w:ascii="EB Garamond" w:eastAsia="EB Garamond" w:hAnsi="EB Garamond" w:cs="EB Garamond"/>
        </w:rPr>
      </w:pPr>
    </w:p>
    <w:p w14:paraId="38F0AF8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to Princess Bassiano,</w:t>
      </w:r>
      <w:del w:id="773" w:author="Ilaria Della Monica" w:date="2022-02-20T10:53:00Z">
        <w:r w:rsidRPr="00365763" w:rsidDel="00F6340B">
          <w:rPr>
            <w:rFonts w:ascii="EB Garamond" w:eastAsia="EB Garamond" w:hAnsi="EB Garamond" w:cs="EB Garamond"/>
            <w:vertAlign w:val="superscript"/>
          </w:rPr>
          <w:footnoteReference w:id="252"/>
        </w:r>
      </w:del>
      <w:r w:rsidRPr="00365763">
        <w:rPr>
          <w:rFonts w:ascii="EB Garamond" w:eastAsia="EB Garamond" w:hAnsi="EB Garamond" w:cs="EB Garamond"/>
        </w:rPr>
        <w:t xml:space="preserve"> Philomène </w:t>
      </w:r>
      <w:r w:rsidRPr="00365763">
        <w:rPr>
          <w:rFonts w:ascii="EB Garamond" w:eastAsia="EB Garamond" w:hAnsi="EB Garamond" w:cs="EB Garamond"/>
          <w:u w:val="single"/>
        </w:rPr>
        <w:t>S</w:t>
      </w:r>
      <w:r w:rsidRPr="00365763">
        <w:rPr>
          <w:rFonts w:ascii="EB Garamond" w:eastAsia="EB Garamond" w:hAnsi="EB Garamond" w:cs="EB Garamond"/>
        </w:rPr>
        <w:t>. Dor</w:t>
      </w:r>
      <w:r w:rsidRPr="00365763">
        <w:rPr>
          <w:rFonts w:ascii="EB Garamond" w:eastAsia="EB Garamond" w:hAnsi="EB Garamond" w:cs="EB Garamond"/>
          <w:u w:val="single"/>
        </w:rPr>
        <w:t>o</w:t>
      </w:r>
      <w:r w:rsidRPr="00365763">
        <w:rPr>
          <w:rFonts w:ascii="EB Garamond" w:eastAsia="EB Garamond" w:hAnsi="EB Garamond" w:cs="EB Garamond"/>
        </w:rPr>
        <w:t>tea, Lucca</w:t>
      </w:r>
    </w:p>
    <w:p w14:paraId="048AE660" w14:textId="77777777" w:rsidR="00365763" w:rsidRPr="00365763" w:rsidRDefault="00365763" w:rsidP="00365763">
      <w:pPr>
        <w:jc w:val="both"/>
        <w:rPr>
          <w:rFonts w:ascii="EB Garamond" w:eastAsia="EB Garamond" w:hAnsi="EB Garamond" w:cs="EB Garamond"/>
        </w:rPr>
      </w:pPr>
    </w:p>
    <w:p w14:paraId="5FB4AEE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[145] Monday, May 1, 1922</w:t>
      </w:r>
    </w:p>
    <w:p w14:paraId="31A7302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Tatti {</w:t>
      </w:r>
      <w:r w:rsidRPr="00365763">
        <w:rPr>
          <w:rFonts w:ascii="EB Garamond" w:eastAsia="EB Garamond" w:hAnsi="EB Garamond" w:cs="EB Garamond"/>
          <w:i/>
        </w:rPr>
        <w:t>continued on the facing page</w:t>
      </w:r>
      <w:r w:rsidRPr="00365763">
        <w:rPr>
          <w:rFonts w:ascii="EB Garamond" w:eastAsia="EB Garamond" w:hAnsi="EB Garamond" w:cs="EB Garamond"/>
        </w:rPr>
        <w:t>}</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Logan</w:t>
      </w:r>
    </w:p>
    <w:p w14:paraId="75EE5C1E" w14:textId="77777777" w:rsidR="00365763" w:rsidRPr="00365763" w:rsidRDefault="00365763" w:rsidP="00365763">
      <w:pPr>
        <w:jc w:val="both"/>
        <w:rPr>
          <w:rFonts w:ascii="EB Garamond" w:eastAsia="EB Garamond" w:hAnsi="EB Garamond" w:cs="EB Garamond"/>
        </w:rPr>
      </w:pPr>
    </w:p>
    <w:p w14:paraId="5450EDF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Got up for lunch to which came </w:t>
      </w:r>
      <w:r w:rsidRPr="00365763">
        <w:rPr>
          <w:rFonts w:ascii="EB Garamond" w:eastAsia="EB Garamond" w:hAnsi="EB Garamond" w:cs="EB Garamond"/>
          <w:i/>
        </w:rPr>
        <w:t>Dr. Gronau</w:t>
      </w:r>
      <w:r w:rsidRPr="00365763">
        <w:rPr>
          <w:rFonts w:ascii="EB Garamond" w:eastAsia="EB Garamond" w:hAnsi="EB Garamond" w:cs="EB Garamond"/>
        </w:rPr>
        <w:t>,</w:t>
      </w:r>
      <w:del w:id="776" w:author="Ilaria Della Monica" w:date="2022-02-20T10:53:00Z">
        <w:r w:rsidRPr="00365763" w:rsidDel="00F6340B">
          <w:rPr>
            <w:rFonts w:ascii="EB Garamond" w:eastAsia="EB Garamond" w:hAnsi="EB Garamond" w:cs="EB Garamond"/>
            <w:vertAlign w:val="superscript"/>
          </w:rPr>
          <w:footnoteReference w:id="253"/>
        </w:r>
      </w:del>
      <w:r w:rsidRPr="00365763">
        <w:rPr>
          <w:rFonts w:ascii="EB Garamond" w:eastAsia="EB Garamond" w:hAnsi="EB Garamond" w:cs="EB Garamond"/>
        </w:rPr>
        <w:t xml:space="preserve"> a pervert named </w:t>
      </w:r>
      <w:r w:rsidRPr="00365763">
        <w:rPr>
          <w:rFonts w:ascii="EB Garamond" w:eastAsia="EB Garamond" w:hAnsi="EB Garamond" w:cs="EB Garamond"/>
          <w:i/>
        </w:rPr>
        <w:t>M. Germain</w:t>
      </w:r>
      <w:del w:id="779" w:author="Ilaria Della Monica" w:date="2022-02-20T10:53:00Z">
        <w:r w:rsidRPr="00365763" w:rsidDel="00F6340B">
          <w:rPr>
            <w:rFonts w:ascii="EB Garamond" w:eastAsia="EB Garamond" w:hAnsi="EB Garamond" w:cs="EB Garamond"/>
            <w:vertAlign w:val="superscript"/>
          </w:rPr>
          <w:footnoteReference w:id="254"/>
        </w:r>
      </w:del>
      <w:r w:rsidRPr="00365763">
        <w:rPr>
          <w:rFonts w:ascii="EB Garamond" w:eastAsia="EB Garamond" w:hAnsi="EB Garamond" w:cs="EB Garamond"/>
        </w:rPr>
        <w:t xml:space="preserve"> (a friend of Nathalie Barney</w:t>
      </w:r>
      <w:del w:id="782" w:author="Ilaria Della Monica" w:date="2022-02-20T10:53:00Z">
        <w:r w:rsidRPr="00365763" w:rsidDel="00F6340B">
          <w:rPr>
            <w:rFonts w:ascii="EB Garamond" w:eastAsia="EB Garamond" w:hAnsi="EB Garamond" w:cs="EB Garamond"/>
            <w:vertAlign w:val="superscript"/>
          </w:rPr>
          <w:footnoteReference w:id="255"/>
        </w:r>
      </w:del>
      <w:r w:rsidRPr="00365763">
        <w:rPr>
          <w:rFonts w:ascii="EB Garamond" w:eastAsia="EB Garamond" w:hAnsi="EB Garamond" w:cs="EB Garamond"/>
        </w:rPr>
        <w:t xml:space="preserve">) and his painter friend le </w:t>
      </w:r>
      <w:r w:rsidRPr="00365763">
        <w:rPr>
          <w:rFonts w:ascii="EB Garamond" w:eastAsia="EB Garamond" w:hAnsi="EB Garamond" w:cs="EB Garamond"/>
          <w:i/>
        </w:rPr>
        <w:t>Comte de Wickenburg</w:t>
      </w:r>
      <w:r w:rsidRPr="00365763">
        <w:rPr>
          <w:rFonts w:ascii="EB Garamond" w:eastAsia="EB Garamond" w:hAnsi="EB Garamond" w:cs="EB Garamond"/>
        </w:rPr>
        <w:t xml:space="preserve"> (?). It went off without any </w:t>
      </w:r>
      <w:r w:rsidRPr="00365763">
        <w:rPr>
          <w:rFonts w:ascii="EB Garamond" w:eastAsia="EB Garamond" w:hAnsi="EB Garamond" w:cs="EB Garamond"/>
          <w:u w:val="single"/>
        </w:rPr>
        <w:t>heads</w:t>
      </w:r>
      <w:r w:rsidRPr="00365763">
        <w:rPr>
          <w:rFonts w:ascii="EB Garamond" w:eastAsia="EB Garamond" w:hAnsi="EB Garamond" w:cs="EB Garamond"/>
        </w:rPr>
        <w:t xml:space="preserve"> being broken. </w:t>
      </w:r>
      <w:r w:rsidRPr="00365763">
        <w:rPr>
          <w:rFonts w:ascii="EB Garamond" w:eastAsia="EB Garamond" w:hAnsi="EB Garamond" w:cs="EB Garamond"/>
          <w:i/>
        </w:rPr>
        <w:t>Miss Franklin</w:t>
      </w:r>
      <w:r w:rsidRPr="00365763">
        <w:rPr>
          <w:rFonts w:ascii="EB Garamond" w:eastAsia="EB Garamond" w:hAnsi="EB Garamond" w:cs="EB Garamond"/>
        </w:rPr>
        <w:t xml:space="preserve"> (sculptress) came to tea, and </w:t>
      </w:r>
      <w:r w:rsidRPr="00365763">
        <w:rPr>
          <w:rFonts w:ascii="EB Garamond" w:eastAsia="EB Garamond" w:hAnsi="EB Garamond" w:cs="EB Garamond"/>
          <w:i/>
        </w:rPr>
        <w:t>Charley Bell</w:t>
      </w:r>
      <w:r w:rsidRPr="00365763">
        <w:rPr>
          <w:rFonts w:ascii="EB Garamond" w:eastAsia="EB Garamond" w:hAnsi="EB Garamond" w:cs="EB Garamond"/>
        </w:rPr>
        <w:t xml:space="preserve"> called earlier and went with B. B. and Logan to Villa Medici.</w:t>
      </w:r>
    </w:p>
    <w:p w14:paraId="3FC5514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8 skipped lines</w:t>
      </w:r>
      <w:r w:rsidRPr="00365763">
        <w:rPr>
          <w:rFonts w:ascii="EB Garamond" w:eastAsia="EB Garamond" w:hAnsi="EB Garamond" w:cs="EB Garamond"/>
        </w:rPr>
        <w:t>}</w:t>
      </w:r>
    </w:p>
    <w:p w14:paraId="0FCBEE02"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 xml:space="preserve">Begun Cunningham[e] Graham’s </w:t>
      </w:r>
      <w:r w:rsidRPr="00365763">
        <w:rPr>
          <w:rFonts w:ascii="EB Garamond" w:eastAsia="EB Garamond" w:hAnsi="EB Garamond" w:cs="EB Garamond"/>
          <w:strike/>
        </w:rPr>
        <w:t>El Mogreb</w:t>
      </w:r>
      <w:r w:rsidRPr="00365763">
        <w:rPr>
          <w:rFonts w:ascii="EB Garamond" w:eastAsia="EB Garamond" w:hAnsi="EB Garamond" w:cs="EB Garamond"/>
        </w:rPr>
        <w:t xml:space="preserve"> {</w:t>
      </w:r>
      <w:r w:rsidRPr="00365763">
        <w:rPr>
          <w:rFonts w:ascii="EB Garamond" w:eastAsia="EB Garamond" w:hAnsi="EB Garamond" w:cs="EB Garamond"/>
          <w:i/>
        </w:rPr>
        <w:t>written above in a different, blue ink</w:t>
      </w:r>
      <w:r w:rsidRPr="00365763">
        <w:rPr>
          <w:rFonts w:ascii="EB Garamond" w:eastAsia="EB Garamond" w:hAnsi="EB Garamond" w:cs="EB Garamond"/>
        </w:rPr>
        <w:t xml:space="preserve">} </w:t>
      </w:r>
      <w:r w:rsidRPr="00365763">
        <w:rPr>
          <w:rFonts w:ascii="EB Garamond" w:eastAsia="EB Garamond" w:hAnsi="EB Garamond" w:cs="EB Garamond"/>
          <w:color w:val="0000FF"/>
        </w:rPr>
        <w:t>Mogreb el Acksa</w:t>
      </w:r>
      <w:r w:rsidRPr="00365763">
        <w:rPr>
          <w:rFonts w:ascii="EB Garamond" w:eastAsia="EB Garamond" w:hAnsi="EB Garamond" w:cs="EB Garamond"/>
        </w:rPr>
        <w:t xml:space="preserve"> quite delightful.</w:t>
      </w:r>
      <w:del w:id="785" w:author="Ilaria Della Monica" w:date="2022-02-20T10:53:00Z">
        <w:r w:rsidRPr="00365763" w:rsidDel="00F6340B">
          <w:rPr>
            <w:rFonts w:ascii="EB Garamond" w:eastAsia="EB Garamond" w:hAnsi="EB Garamond" w:cs="EB Garamond"/>
            <w:vertAlign w:val="superscript"/>
          </w:rPr>
          <w:footnoteReference w:id="256"/>
        </w:r>
      </w:del>
    </w:p>
    <w:p w14:paraId="1D7674B5" w14:textId="77777777" w:rsidR="00365763" w:rsidRPr="00365763" w:rsidRDefault="00365763" w:rsidP="00365763">
      <w:pPr>
        <w:ind w:firstLine="720"/>
        <w:jc w:val="both"/>
        <w:rPr>
          <w:rFonts w:ascii="EB Garamond" w:eastAsia="EB Garamond" w:hAnsi="EB Garamond" w:cs="EB Garamond"/>
        </w:rPr>
      </w:pPr>
    </w:p>
    <w:p w14:paraId="6467FD2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[146] Tuesday, May 2, 1922</w:t>
      </w:r>
    </w:p>
    <w:p w14:paraId="046779E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Ronald Storrs</w:t>
      </w:r>
    </w:p>
    <w:p w14:paraId="10BBE69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Mrs. Leggett</w:t>
      </w:r>
    </w:p>
    <w:p w14:paraId="1388E7C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Lady Irene Curzon</w:t>
      </w:r>
      <w:del w:id="788" w:author="Ilaria Della Monica" w:date="2022-02-20T10:53:00Z">
        <w:r w:rsidRPr="00365763" w:rsidDel="00F6340B">
          <w:rPr>
            <w:rFonts w:ascii="EB Garamond" w:eastAsia="EB Garamond" w:hAnsi="EB Garamond" w:cs="EB Garamond"/>
            <w:vertAlign w:val="superscript"/>
          </w:rPr>
          <w:footnoteReference w:id="257"/>
        </w:r>
      </w:del>
    </w:p>
    <w:p w14:paraId="0630590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Logan {</w:t>
      </w:r>
      <w:r w:rsidRPr="00365763">
        <w:rPr>
          <w:rFonts w:ascii="EB Garamond" w:eastAsia="EB Garamond" w:hAnsi="EB Garamond" w:cs="EB Garamond"/>
          <w:i/>
        </w:rPr>
        <w:t>an arrow links these names to the top of the facing page</w:t>
      </w:r>
      <w:r w:rsidRPr="00365763">
        <w:rPr>
          <w:rFonts w:ascii="EB Garamond" w:eastAsia="EB Garamond" w:hAnsi="EB Garamond" w:cs="EB Garamond"/>
        </w:rPr>
        <w:t>}</w:t>
      </w:r>
    </w:p>
    <w:p w14:paraId="07D3D03D"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63E86935" w14:textId="77777777" w:rsidR="00365763" w:rsidRPr="00365763" w:rsidRDefault="00365763" w:rsidP="00365763">
      <w:pPr>
        <w:jc w:val="right"/>
        <w:rPr>
          <w:rFonts w:ascii="EB Garamond" w:eastAsia="EB Garamond" w:hAnsi="EB Garamond" w:cs="EB Garamond"/>
        </w:rPr>
      </w:pPr>
    </w:p>
    <w:p w14:paraId="6619072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Jerusalem party arrived unexpectedly at 7.30 a.m.!</w:t>
      </w:r>
    </w:p>
    <w:p w14:paraId="6934F28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Mrs. Leggett went down dressmaking and the others sight-seeing.</w:t>
      </w:r>
    </w:p>
    <w:p w14:paraId="2F4A2E0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Storrs seems in love with Lady Irene, but she not with him.</w:t>
      </w:r>
    </w:p>
    <w:p w14:paraId="4BD52A85" w14:textId="77777777" w:rsidR="00365763" w:rsidRPr="00365763" w:rsidRDefault="00365763" w:rsidP="00365763">
      <w:pPr>
        <w:jc w:val="both"/>
        <w:rPr>
          <w:rFonts w:ascii="EB Garamond" w:eastAsia="EB Garamond" w:hAnsi="EB Garamond" w:cs="EB Garamond"/>
          <w:strike/>
        </w:rPr>
      </w:pPr>
      <w:r w:rsidRPr="00365763">
        <w:rPr>
          <w:rFonts w:ascii="EB Garamond" w:eastAsia="EB Garamond" w:hAnsi="EB Garamond" w:cs="EB Garamond"/>
        </w:rPr>
        <w:tab/>
      </w:r>
      <w:r w:rsidRPr="00365763">
        <w:rPr>
          <w:rFonts w:ascii="EB Garamond" w:eastAsia="EB Garamond" w:hAnsi="EB Garamond" w:cs="EB Garamond"/>
          <w:strike/>
        </w:rPr>
        <w:t xml:space="preserve">They went out to </w:t>
      </w:r>
      <w:r w:rsidRPr="00365763">
        <w:rPr>
          <w:rFonts w:ascii="EB Garamond" w:eastAsia="EB Garamond" w:hAnsi="EB Garamond" w:cs="EB Garamond"/>
          <w:strike/>
          <w:u w:val="single"/>
        </w:rPr>
        <w:t>Monte Guffen</w:t>
      </w:r>
      <w:r w:rsidRPr="00365763">
        <w:rPr>
          <w:rFonts w:ascii="EB Garamond" w:eastAsia="EB Garamond" w:hAnsi="EB Garamond" w:cs="EB Garamond"/>
          <w:strike/>
        </w:rPr>
        <w:t xml:space="preserve"> to tea.</w:t>
      </w:r>
    </w:p>
    <w:p w14:paraId="4BCD17F1" w14:textId="77777777" w:rsidR="00365763" w:rsidRPr="00365763" w:rsidRDefault="00365763" w:rsidP="00365763">
      <w:pPr>
        <w:jc w:val="both"/>
        <w:rPr>
          <w:rFonts w:ascii="EB Garamond" w:eastAsia="EB Garamond" w:hAnsi="EB Garamond" w:cs="EB Garamond"/>
          <w:strike/>
        </w:rPr>
      </w:pPr>
    </w:p>
    <w:p w14:paraId="161C5A6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[147] Wednesday, May 3, 1922</w:t>
      </w:r>
    </w:p>
    <w:p w14:paraId="58C52A2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at the tip of the arrow that began on the facing page</w:t>
      </w:r>
      <w:r w:rsidRPr="00365763">
        <w:rPr>
          <w:rFonts w:ascii="EB Garamond" w:eastAsia="EB Garamond" w:hAnsi="EB Garamond" w:cs="EB Garamond"/>
        </w:rPr>
        <w:t>} also Ray</w:t>
      </w:r>
    </w:p>
    <w:p w14:paraId="1EEF53B1" w14:textId="77777777" w:rsidR="00365763" w:rsidRPr="00365763" w:rsidRDefault="00365763" w:rsidP="00365763">
      <w:pPr>
        <w:jc w:val="both"/>
        <w:rPr>
          <w:rFonts w:ascii="EB Garamond" w:eastAsia="EB Garamond" w:hAnsi="EB Garamond" w:cs="EB Garamond"/>
        </w:rPr>
      </w:pPr>
    </w:p>
    <w:p w14:paraId="5E6A7D3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Ray arrived early, the dear thing! She brought her very remarkable novel to work on.</w:t>
      </w:r>
    </w:p>
    <w:p w14:paraId="3653D2D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Mrs. Leggett left all in a hurry, and Lady Irene asked me not to leave her alone with Storrs—!!</w:t>
      </w:r>
    </w:p>
    <w:p w14:paraId="48CBA292" w14:textId="77777777" w:rsidR="00365763" w:rsidRPr="00365763" w:rsidRDefault="00365763" w:rsidP="00365763">
      <w:pPr>
        <w:jc w:val="both"/>
        <w:rPr>
          <w:rFonts w:ascii="EB Garamond" w:eastAsia="EB Garamond" w:hAnsi="EB Garamond" w:cs="EB Garamond"/>
        </w:rPr>
      </w:pPr>
    </w:p>
    <w:p w14:paraId="4728A48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Mrs. Hewitt came to dine and held us all speechless with her boring talk during the whole of the meal! Baron Anrep also came, and the others later.</w:t>
      </w:r>
      <w:del w:id="791" w:author="Ilaria Della Monica" w:date="2022-02-20T10:53:00Z">
        <w:r w:rsidRPr="00365763" w:rsidDel="00F6340B">
          <w:rPr>
            <w:rFonts w:ascii="EB Garamond" w:eastAsia="EB Garamond" w:hAnsi="EB Garamond" w:cs="EB Garamond"/>
            <w:vertAlign w:val="superscript"/>
          </w:rPr>
          <w:footnoteReference w:id="258"/>
        </w:r>
      </w:del>
    </w:p>
    <w:p w14:paraId="7D3D1261" w14:textId="77777777" w:rsidR="00365763" w:rsidRPr="00365763" w:rsidRDefault="00365763" w:rsidP="00365763">
      <w:pPr>
        <w:jc w:val="both"/>
        <w:rPr>
          <w:rFonts w:ascii="EB Garamond" w:eastAsia="EB Garamond" w:hAnsi="EB Garamond" w:cs="EB Garamond"/>
        </w:rPr>
      </w:pPr>
    </w:p>
    <w:p w14:paraId="2AF701A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Logan chaperoned the pair to Villa Price </w:t>
      </w:r>
      <w:r w:rsidRPr="00365763">
        <w:rPr>
          <w:rFonts w:ascii="EB Garamond" w:eastAsia="EB Garamond" w:hAnsi="EB Garamond" w:cs="EB Garamond"/>
          <w:u w:val="single"/>
        </w:rPr>
        <w:t>at</w:t>
      </w:r>
      <w:r w:rsidRPr="00365763">
        <w:rPr>
          <w:rFonts w:ascii="EB Garamond" w:eastAsia="EB Garamond" w:hAnsi="EB Garamond" w:cs="EB Garamond"/>
        </w:rPr>
        <w:t xml:space="preserve"> Arcetri</w:t>
      </w:r>
      <w:del w:id="794" w:author="Ilaria Della Monica" w:date="2022-02-20T10:53:00Z">
        <w:r w:rsidRPr="00365763" w:rsidDel="00F6340B">
          <w:rPr>
            <w:rFonts w:ascii="EB Garamond" w:eastAsia="EB Garamond" w:hAnsi="EB Garamond" w:cs="EB Garamond"/>
            <w:vertAlign w:val="superscript"/>
          </w:rPr>
          <w:footnoteReference w:id="259"/>
        </w:r>
      </w:del>
    </w:p>
    <w:p w14:paraId="61086685" w14:textId="77777777" w:rsidR="00365763" w:rsidRPr="00365763" w:rsidRDefault="00365763" w:rsidP="00365763">
      <w:pPr>
        <w:jc w:val="both"/>
        <w:rPr>
          <w:rFonts w:ascii="EB Garamond" w:eastAsia="EB Garamond" w:hAnsi="EB Garamond" w:cs="EB Garamond"/>
        </w:rPr>
      </w:pPr>
    </w:p>
    <w:p w14:paraId="1A51F54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[148] Thursday, May 4, 1922</w:t>
      </w:r>
    </w:p>
    <w:p w14:paraId="553A7888"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Ray</w:t>
      </w:r>
    </w:p>
    <w:p w14:paraId="3F2EE2E8"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Storrs</w:t>
      </w:r>
    </w:p>
    <w:p w14:paraId="04C3AE89"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620B5F7C" w14:textId="77777777" w:rsidR="00365763" w:rsidRPr="00365763" w:rsidRDefault="00365763" w:rsidP="00365763">
      <w:pPr>
        <w:jc w:val="right"/>
        <w:rPr>
          <w:rFonts w:ascii="EB Garamond" w:eastAsia="EB Garamond" w:hAnsi="EB Garamond" w:cs="EB Garamond"/>
        </w:rPr>
      </w:pPr>
    </w:p>
    <w:p w14:paraId="695B0E3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Placci came to lunch.</w:t>
      </w:r>
    </w:p>
    <w:p w14:paraId="653CF24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Mme. de Clairemont-Tonnerre</w:t>
      </w:r>
      <w:del w:id="797" w:author="Ilaria Della Monica" w:date="2022-02-20T10:53:00Z">
        <w:r w:rsidRPr="00365763" w:rsidDel="00F6340B">
          <w:rPr>
            <w:rFonts w:ascii="EB Garamond" w:eastAsia="EB Garamond" w:hAnsi="EB Garamond" w:cs="EB Garamond"/>
            <w:vertAlign w:val="superscript"/>
          </w:rPr>
          <w:footnoteReference w:id="260"/>
        </w:r>
      </w:del>
      <w:r w:rsidRPr="00365763">
        <w:rPr>
          <w:rFonts w:ascii="EB Garamond" w:eastAsia="EB Garamond" w:hAnsi="EB Garamond" w:cs="EB Garamond"/>
        </w:rPr>
        <w:t xml:space="preserve"> came up at BB’s invitation and brought the famous Mrs. Corey,</w:t>
      </w:r>
      <w:del w:id="800" w:author="Ilaria Della Monica" w:date="2022-02-20T10:53:00Z">
        <w:r w:rsidRPr="00365763" w:rsidDel="00F6340B">
          <w:rPr>
            <w:rFonts w:ascii="EB Garamond" w:eastAsia="EB Garamond" w:hAnsi="EB Garamond" w:cs="EB Garamond"/>
            <w:vertAlign w:val="superscript"/>
          </w:rPr>
          <w:footnoteReference w:id="261"/>
        </w:r>
      </w:del>
      <w:r w:rsidRPr="00365763">
        <w:rPr>
          <w:rFonts w:ascii="EB Garamond" w:eastAsia="EB Garamond" w:hAnsi="EB Garamond" w:cs="EB Garamond"/>
        </w:rPr>
        <w:t xml:space="preserve"> who invited us all indiscriminately to her Chateau, and also the unspeakable Contessa D’Orsay.</w:t>
      </w:r>
      <w:del w:id="803" w:author="Ilaria Della Monica" w:date="2022-02-20T10:53:00Z">
        <w:r w:rsidRPr="00365763" w:rsidDel="00F6340B">
          <w:rPr>
            <w:rFonts w:ascii="EB Garamond" w:eastAsia="EB Garamond" w:hAnsi="EB Garamond" w:cs="EB Garamond"/>
            <w:vertAlign w:val="superscript"/>
          </w:rPr>
          <w:footnoteReference w:id="262"/>
        </w:r>
      </w:del>
      <w:r w:rsidRPr="00365763">
        <w:rPr>
          <w:rFonts w:ascii="EB Garamond" w:eastAsia="EB Garamond" w:hAnsi="EB Garamond" w:cs="EB Garamond"/>
        </w:rPr>
        <w:t xml:space="preserve"> What an impertinent tiresome little adventuress. She is now </w:t>
      </w:r>
      <w:r w:rsidRPr="00365763">
        <w:rPr>
          <w:rFonts w:ascii="EB Garamond" w:eastAsia="EB Garamond" w:hAnsi="EB Garamond" w:cs="EB Garamond"/>
          <w:u w:val="single"/>
        </w:rPr>
        <w:t>ruining</w:t>
      </w:r>
      <w:r w:rsidRPr="00365763">
        <w:rPr>
          <w:rFonts w:ascii="EB Garamond" w:eastAsia="EB Garamond" w:hAnsi="EB Garamond" w:cs="EB Garamond"/>
        </w:rPr>
        <w:t xml:space="preserve"> that fool, Corey.</w:t>
      </w:r>
      <w:del w:id="811" w:author="Ilaria Della Monica" w:date="2022-02-20T10:53:00Z">
        <w:r w:rsidRPr="00365763" w:rsidDel="00F6340B">
          <w:rPr>
            <w:rFonts w:ascii="EB Garamond" w:eastAsia="EB Garamond" w:hAnsi="EB Garamond" w:cs="EB Garamond"/>
            <w:vertAlign w:val="superscript"/>
          </w:rPr>
          <w:footnoteReference w:id="263"/>
        </w:r>
      </w:del>
    </w:p>
    <w:p w14:paraId="6E2669C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8 skipped lines</w:t>
      </w:r>
      <w:r w:rsidRPr="00365763">
        <w:rPr>
          <w:rFonts w:ascii="EB Garamond" w:eastAsia="EB Garamond" w:hAnsi="EB Garamond" w:cs="EB Garamond"/>
        </w:rPr>
        <w:t>}</w:t>
      </w:r>
    </w:p>
    <w:p w14:paraId="52B4B9A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Ill all the time.</w:t>
      </w:r>
    </w:p>
    <w:p w14:paraId="7A441FA6" w14:textId="77777777" w:rsidR="00365763" w:rsidRPr="00365763" w:rsidRDefault="00365763" w:rsidP="00365763">
      <w:pPr>
        <w:jc w:val="right"/>
        <w:rPr>
          <w:rFonts w:ascii="EB Garamond" w:eastAsia="EB Garamond" w:hAnsi="EB Garamond" w:cs="EB Garamond"/>
        </w:rPr>
      </w:pPr>
    </w:p>
    <w:p w14:paraId="227F228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[149] Friday, May 5, 1922</w:t>
      </w:r>
    </w:p>
    <w:p w14:paraId="025CA5B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Logan</w:t>
      </w:r>
    </w:p>
    <w:p w14:paraId="374EC71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Lady Irene</w:t>
      </w:r>
    </w:p>
    <w:p w14:paraId="64393E49" w14:textId="77777777" w:rsidR="00365763" w:rsidRPr="00365763" w:rsidRDefault="00365763" w:rsidP="00365763">
      <w:pPr>
        <w:jc w:val="both"/>
        <w:rPr>
          <w:rFonts w:ascii="EB Garamond" w:eastAsia="EB Garamond" w:hAnsi="EB Garamond" w:cs="EB Garamond"/>
        </w:rPr>
      </w:pPr>
    </w:p>
    <w:p w14:paraId="0317617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Storrs lunched at Villa Medici and called on the Strongs.</w:t>
      </w:r>
      <w:del w:id="814" w:author="Ilaria Della Monica" w:date="2022-02-20T10:53:00Z">
        <w:r w:rsidRPr="00365763" w:rsidDel="00F6340B">
          <w:rPr>
            <w:rFonts w:ascii="EB Garamond" w:eastAsia="EB Garamond" w:hAnsi="EB Garamond" w:cs="EB Garamond"/>
            <w:vertAlign w:val="superscript"/>
          </w:rPr>
          <w:footnoteReference w:id="264"/>
        </w:r>
      </w:del>
      <w:r w:rsidRPr="00365763">
        <w:rPr>
          <w:rFonts w:ascii="EB Garamond" w:eastAsia="EB Garamond" w:hAnsi="EB Garamond" w:cs="EB Garamond"/>
        </w:rPr>
        <w:t xml:space="preserve"> Logan and Lady Irene picked him up there, along with Alberto Ball who lunched with us. Logan said Storrs was certainly making up to [Margaret] Strong. I suppose he feels determined to make a </w:t>
      </w:r>
      <w:r w:rsidRPr="00365763">
        <w:rPr>
          <w:rFonts w:ascii="EB Garamond" w:eastAsia="EB Garamond" w:hAnsi="EB Garamond" w:cs="EB Garamond"/>
          <w:u w:val="single"/>
        </w:rPr>
        <w:t>side</w:t>
      </w:r>
      <w:r w:rsidRPr="00365763">
        <w:rPr>
          <w:rFonts w:ascii="EB Garamond" w:eastAsia="EB Garamond" w:hAnsi="EB Garamond" w:cs="EB Garamond"/>
        </w:rPr>
        <w:t xml:space="preserve"> marriage.</w:t>
      </w:r>
    </w:p>
    <w:p w14:paraId="33020D9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Mrs. ___ter and her daughter called. Also André Germain and his awful friend. A day of horror, for even Ball was awful.</w:t>
      </w:r>
    </w:p>
    <w:p w14:paraId="70D0E02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They all went to K___z’s concert, and Ray read Logan and BB and me her Novel.</w:t>
      </w:r>
    </w:p>
    <w:p w14:paraId="183532A2" w14:textId="77777777" w:rsidR="00365763" w:rsidRPr="00365763" w:rsidRDefault="00365763" w:rsidP="00365763">
      <w:pPr>
        <w:jc w:val="both"/>
        <w:rPr>
          <w:rFonts w:ascii="EB Garamond" w:eastAsia="EB Garamond" w:hAnsi="EB Garamond" w:cs="EB Garamond"/>
        </w:rPr>
      </w:pPr>
    </w:p>
    <w:p w14:paraId="4BE4364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[150] Saturday, May 6, 1922</w:t>
      </w:r>
    </w:p>
    <w:p w14:paraId="0D045D2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Ray</w:t>
      </w:r>
    </w:p>
    <w:p w14:paraId="7B765C9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Logan</w:t>
      </w:r>
    </w:p>
    <w:p w14:paraId="06CAC1E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Naima</w:t>
      </w:r>
    </w:p>
    <w:p w14:paraId="2B7DABD6"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0F360052" w14:textId="77777777" w:rsidR="00365763" w:rsidRPr="00365763" w:rsidRDefault="00365763" w:rsidP="00365763">
      <w:pPr>
        <w:jc w:val="both"/>
        <w:rPr>
          <w:rFonts w:ascii="EB Garamond" w:eastAsia="EB Garamond" w:hAnsi="EB Garamond" w:cs="EB Garamond"/>
        </w:rPr>
      </w:pPr>
    </w:p>
    <w:p w14:paraId="25B6F98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They went off to Milan, Alda chaperoning them, to hear tomorrow </w:t>
      </w:r>
      <w:r w:rsidRPr="00365763">
        <w:rPr>
          <w:rFonts w:ascii="EB Garamond" w:eastAsia="EB Garamond" w:hAnsi="EB Garamond" w:cs="EB Garamond"/>
          <w:u w:val="single"/>
        </w:rPr>
        <w:t>night</w:t>
      </w:r>
      <w:r w:rsidRPr="00365763">
        <w:rPr>
          <w:rFonts w:ascii="EB Garamond" w:eastAsia="EB Garamond" w:hAnsi="EB Garamond" w:cs="EB Garamond"/>
        </w:rPr>
        <w:t xml:space="preserve"> Toscanini</w:t>
      </w:r>
      <w:del w:id="817" w:author="Ilaria Della Monica" w:date="2022-02-20T10:53:00Z">
        <w:r w:rsidRPr="00365763" w:rsidDel="00F6340B">
          <w:rPr>
            <w:rFonts w:ascii="EB Garamond" w:eastAsia="EB Garamond" w:hAnsi="EB Garamond" w:cs="EB Garamond"/>
            <w:vertAlign w:val="superscript"/>
          </w:rPr>
          <w:footnoteReference w:id="265"/>
        </w:r>
      </w:del>
      <w:r w:rsidRPr="00365763">
        <w:rPr>
          <w:rFonts w:ascii="EB Garamond" w:eastAsia="EB Garamond" w:hAnsi="EB Garamond" w:cs="EB Garamond"/>
        </w:rPr>
        <w:t xml:space="preserve"> conducting I Maestri Cantori.</w:t>
      </w:r>
      <w:del w:id="820" w:author="Ilaria Della Monica" w:date="2022-02-20T10:53:00Z">
        <w:r w:rsidRPr="00365763" w:rsidDel="00F6340B">
          <w:rPr>
            <w:rFonts w:ascii="EB Garamond" w:eastAsia="EB Garamond" w:hAnsi="EB Garamond" w:cs="EB Garamond"/>
            <w:vertAlign w:val="superscript"/>
          </w:rPr>
          <w:footnoteReference w:id="266"/>
        </w:r>
      </w:del>
    </w:p>
    <w:p w14:paraId="778F31D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Ray read more of her novel.</w:t>
      </w:r>
    </w:p>
    <w:p w14:paraId="4B77ECB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7 skipped lines</w:t>
      </w:r>
      <w:r w:rsidRPr="00365763">
        <w:rPr>
          <w:rFonts w:ascii="EB Garamond" w:eastAsia="EB Garamond" w:hAnsi="EB Garamond" w:cs="EB Garamond"/>
        </w:rPr>
        <w:t>}</w:t>
      </w:r>
    </w:p>
    <w:p w14:paraId="52C1A3DD"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xml:space="preserve">} </w:t>
      </w:r>
      <w:r w:rsidRPr="00365763">
        <w:rPr>
          <w:rFonts w:ascii="EB Garamond" w:eastAsia="EB Garamond" w:hAnsi="EB Garamond" w:cs="EB Garamond"/>
          <w:u w:val="single"/>
        </w:rPr>
        <w:t>Same</w:t>
      </w:r>
      <w:r w:rsidRPr="00365763">
        <w:rPr>
          <w:rFonts w:ascii="EB Garamond" w:eastAsia="EB Garamond" w:hAnsi="EB Garamond" w:cs="EB Garamond"/>
        </w:rPr>
        <w:t xml:space="preserve"> old Cairo Fever.</w:t>
      </w:r>
    </w:p>
    <w:p w14:paraId="69B83EA2" w14:textId="77777777" w:rsidR="00365763" w:rsidRPr="00365763" w:rsidRDefault="00365763" w:rsidP="00365763">
      <w:pPr>
        <w:jc w:val="both"/>
        <w:rPr>
          <w:rFonts w:ascii="EB Garamond" w:eastAsia="EB Garamond" w:hAnsi="EB Garamond" w:cs="EB Garamond"/>
        </w:rPr>
      </w:pPr>
    </w:p>
    <w:p w14:paraId="5C47B58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[151] Sunday, May 7, 1922</w:t>
      </w:r>
    </w:p>
    <w:p w14:paraId="460BCC5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Ray</w:t>
      </w:r>
    </w:p>
    <w:p w14:paraId="4DAC0133" w14:textId="77777777" w:rsidR="00365763" w:rsidRPr="00365763" w:rsidRDefault="00365763" w:rsidP="00365763">
      <w:pPr>
        <w:jc w:val="right"/>
        <w:rPr>
          <w:rFonts w:ascii="EB Garamond" w:eastAsia="EB Garamond" w:hAnsi="EB Garamond" w:cs="EB Garamond"/>
          <w:u w:val="single"/>
        </w:rPr>
      </w:pPr>
      <w:r w:rsidRPr="00365763">
        <w:rPr>
          <w:rFonts w:ascii="EB Garamond" w:eastAsia="EB Garamond" w:hAnsi="EB Garamond" w:cs="EB Garamond"/>
        </w:rPr>
        <w:t xml:space="preserve">Logan </w:t>
      </w:r>
      <w:r w:rsidRPr="00365763">
        <w:rPr>
          <w:rFonts w:ascii="EB Garamond" w:eastAsia="EB Garamond" w:hAnsi="EB Garamond" w:cs="EB Garamond"/>
          <w:u w:val="single"/>
        </w:rPr>
        <w:t>and</w:t>
      </w:r>
    </w:p>
    <w:p w14:paraId="5AB6CD3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Naima</w:t>
      </w:r>
    </w:p>
    <w:p w14:paraId="31EB2F4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p>
    <w:p w14:paraId="26810258"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about a fourth of the way through the page</w:t>
      </w:r>
      <w:r w:rsidRPr="00365763">
        <w:rPr>
          <w:rFonts w:ascii="EB Garamond" w:eastAsia="EB Garamond" w:hAnsi="EB Garamond" w:cs="EB Garamond"/>
        </w:rPr>
        <w:t>} I really forget.</w:t>
      </w:r>
    </w:p>
    <w:p w14:paraId="3E43BE1D" w14:textId="77777777" w:rsidR="00365763" w:rsidRPr="00365763" w:rsidRDefault="00365763" w:rsidP="00365763">
      <w:pPr>
        <w:ind w:firstLine="720"/>
        <w:jc w:val="both"/>
        <w:rPr>
          <w:rFonts w:ascii="EB Garamond" w:eastAsia="EB Garamond" w:hAnsi="EB Garamond" w:cs="EB Garamond"/>
        </w:rPr>
      </w:pPr>
    </w:p>
    <w:p w14:paraId="47E137B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[152] Monday, May 8, 1922</w:t>
      </w:r>
    </w:p>
    <w:p w14:paraId="2622ADB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Ray</w:t>
      </w:r>
    </w:p>
    <w:p w14:paraId="1B6EF73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Logan</w:t>
      </w:r>
    </w:p>
    <w:p w14:paraId="0B0F83A7"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6D3A62C0" w14:textId="77777777" w:rsidR="00365763" w:rsidRPr="00365763" w:rsidRDefault="00365763" w:rsidP="00365763">
      <w:pPr>
        <w:jc w:val="both"/>
        <w:rPr>
          <w:rFonts w:ascii="EB Garamond" w:eastAsia="EB Garamond" w:hAnsi="EB Garamond" w:cs="EB Garamond"/>
        </w:rPr>
      </w:pPr>
    </w:p>
    <w:p w14:paraId="73EB4BB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the text straddles the page onto the facing page</w:t>
      </w:r>
      <w:r w:rsidRPr="00365763">
        <w:rPr>
          <w:rFonts w:ascii="EB Garamond" w:eastAsia="EB Garamond" w:hAnsi="EB Garamond" w:cs="EB Garamond"/>
        </w:rPr>
        <w:t>}</w:t>
      </w:r>
    </w:p>
    <w:p w14:paraId="24C4C84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ab/>
        <w:t>I cannot remember</w:t>
      </w:r>
    </w:p>
    <w:p w14:paraId="2C4538E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as I was feeling</w:t>
      </w:r>
    </w:p>
    <w:p w14:paraId="76A56E61"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did not really</w:t>
      </w:r>
    </w:p>
    <w:p w14:paraId="4388655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attention.</w:t>
      </w:r>
    </w:p>
    <w:p w14:paraId="62A590CD" w14:textId="77777777" w:rsidR="00365763" w:rsidRPr="00365763" w:rsidRDefault="00365763" w:rsidP="00365763">
      <w:pPr>
        <w:jc w:val="both"/>
        <w:rPr>
          <w:rFonts w:ascii="EB Garamond" w:eastAsia="EB Garamond" w:hAnsi="EB Garamond" w:cs="EB Garamond"/>
        </w:rPr>
      </w:pPr>
    </w:p>
    <w:p w14:paraId="04B0F78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[153] Tuesday, May 9, 1922</w:t>
      </w:r>
    </w:p>
    <w:p w14:paraId="14146423"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Ray</w:t>
      </w:r>
    </w:p>
    <w:p w14:paraId="6D525CB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Logan</w:t>
      </w:r>
    </w:p>
    <w:p w14:paraId="0BBCD08D" w14:textId="77777777" w:rsidR="00365763" w:rsidRPr="00365763" w:rsidRDefault="00365763" w:rsidP="00365763">
      <w:pPr>
        <w:jc w:val="right"/>
        <w:rPr>
          <w:rFonts w:ascii="EB Garamond" w:eastAsia="EB Garamond" w:hAnsi="EB Garamond" w:cs="EB Garamond"/>
        </w:rPr>
      </w:pPr>
    </w:p>
    <w:p w14:paraId="6599578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these days</w:t>
      </w:r>
    </w:p>
    <w:p w14:paraId="46BF0F7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ill and</w:t>
      </w:r>
    </w:p>
    <w:p w14:paraId="2AC0F7A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pay</w:t>
      </w:r>
    </w:p>
    <w:p w14:paraId="47E9E769" w14:textId="77777777" w:rsidR="00365763" w:rsidRPr="00365763" w:rsidRDefault="00365763" w:rsidP="00365763">
      <w:pPr>
        <w:jc w:val="both"/>
        <w:rPr>
          <w:rFonts w:ascii="EB Garamond" w:eastAsia="EB Garamond" w:hAnsi="EB Garamond" w:cs="EB Garamond"/>
        </w:rPr>
      </w:pPr>
    </w:p>
    <w:p w14:paraId="735F78E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[154] Wednesday, May 10, 1922</w:t>
      </w:r>
    </w:p>
    <w:p w14:paraId="30ADA33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Ray</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105A32B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Logan</w:t>
      </w:r>
    </w:p>
    <w:p w14:paraId="6F578A5D" w14:textId="77777777" w:rsidR="00365763" w:rsidRPr="00365763" w:rsidRDefault="00365763" w:rsidP="00365763">
      <w:pPr>
        <w:jc w:val="both"/>
        <w:rPr>
          <w:rFonts w:ascii="EB Garamond" w:eastAsia="EB Garamond" w:hAnsi="EB Garamond" w:cs="EB Garamond"/>
        </w:rPr>
      </w:pPr>
    </w:p>
    <w:p w14:paraId="0C63F85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Ray and I motored to Vallombrosa to arrange for Logan and my coming up.</w:t>
      </w:r>
      <w:del w:id="823" w:author="Ilaria Della Monica" w:date="2022-02-20T10:53:00Z">
        <w:r w:rsidRPr="00365763" w:rsidDel="00F6340B">
          <w:rPr>
            <w:rFonts w:ascii="EB Garamond" w:eastAsia="EB Garamond" w:hAnsi="EB Garamond" w:cs="EB Garamond"/>
            <w:vertAlign w:val="superscript"/>
          </w:rPr>
          <w:footnoteReference w:id="267"/>
        </w:r>
      </w:del>
    </w:p>
    <w:p w14:paraId="723BD4E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Placci lunched and stayed on to tea. Mr. Ball called.</w:t>
      </w:r>
    </w:p>
    <w:p w14:paraId="7C62DEC7" w14:textId="77777777" w:rsidR="00365763" w:rsidRPr="00365763" w:rsidRDefault="00365763" w:rsidP="00365763">
      <w:pPr>
        <w:jc w:val="both"/>
        <w:rPr>
          <w:rFonts w:ascii="EB Garamond" w:eastAsia="EB Garamond" w:hAnsi="EB Garamond" w:cs="EB Garamond"/>
        </w:rPr>
      </w:pPr>
    </w:p>
    <w:p w14:paraId="78098215"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Not well</w:t>
      </w:r>
    </w:p>
    <w:p w14:paraId="1FD06155" w14:textId="77777777" w:rsidR="00365763" w:rsidRPr="00365763" w:rsidRDefault="00365763" w:rsidP="00365763">
      <w:pPr>
        <w:jc w:val="right"/>
        <w:rPr>
          <w:rFonts w:ascii="EB Garamond" w:eastAsia="EB Garamond" w:hAnsi="EB Garamond" w:cs="EB Garamond"/>
        </w:rPr>
      </w:pPr>
    </w:p>
    <w:p w14:paraId="1832BD8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[155] Thursday, May 11, 1922</w:t>
      </w:r>
    </w:p>
    <w:p w14:paraId="6D9E31C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Ray Logan</w:t>
      </w:r>
    </w:p>
    <w:p w14:paraId="68E930B4" w14:textId="77777777" w:rsidR="00365763" w:rsidRPr="00365763" w:rsidRDefault="00365763" w:rsidP="00365763">
      <w:pPr>
        <w:jc w:val="right"/>
        <w:rPr>
          <w:rFonts w:ascii="EB Garamond" w:eastAsia="EB Garamond" w:hAnsi="EB Garamond" w:cs="EB Garamond"/>
        </w:rPr>
      </w:pPr>
    </w:p>
    <w:p w14:paraId="54FE624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 Fierens Gevaert (director of Museums in Belgium) and his son came up to tea.</w:t>
      </w:r>
      <w:del w:id="826" w:author="Ilaria Della Monica" w:date="2022-02-20T10:53:00Z">
        <w:r w:rsidRPr="00365763" w:rsidDel="00F6340B">
          <w:rPr>
            <w:rFonts w:ascii="EB Garamond" w:eastAsia="EB Garamond" w:hAnsi="EB Garamond" w:cs="EB Garamond"/>
            <w:vertAlign w:val="superscript"/>
          </w:rPr>
          <w:footnoteReference w:id="268"/>
        </w:r>
      </w:del>
    </w:p>
    <w:p w14:paraId="3E0C0A91" w14:textId="77777777" w:rsidR="00365763" w:rsidRPr="00365763" w:rsidRDefault="00365763" w:rsidP="00365763">
      <w:pPr>
        <w:jc w:val="both"/>
        <w:rPr>
          <w:rFonts w:ascii="EB Garamond" w:eastAsia="EB Garamond" w:hAnsi="EB Garamond" w:cs="EB Garamond"/>
        </w:rPr>
      </w:pPr>
    </w:p>
    <w:p w14:paraId="6EFE23E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[156] Friday, May 12, 1922</w:t>
      </w:r>
    </w:p>
    <w:p w14:paraId="26B557B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Ray</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15F239C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Logan</w:t>
      </w:r>
    </w:p>
    <w:p w14:paraId="089F79A3" w14:textId="77777777" w:rsidR="00365763" w:rsidRPr="00365763" w:rsidRDefault="00365763" w:rsidP="00365763">
      <w:pPr>
        <w:jc w:val="both"/>
        <w:rPr>
          <w:rFonts w:ascii="EB Garamond" w:eastAsia="EB Garamond" w:hAnsi="EB Garamond" w:cs="EB Garamond"/>
        </w:rPr>
      </w:pPr>
    </w:p>
    <w:p w14:paraId="690A1CB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Some Austrian Gelehrten</w:t>
      </w:r>
      <w:del w:id="829" w:author="Ilaria Della Monica" w:date="2022-02-20T10:53:00Z">
        <w:r w:rsidRPr="00365763" w:rsidDel="00F6340B">
          <w:rPr>
            <w:rFonts w:ascii="EB Garamond" w:eastAsia="EB Garamond" w:hAnsi="EB Garamond" w:cs="EB Garamond"/>
            <w:vertAlign w:val="superscript"/>
          </w:rPr>
          <w:footnoteReference w:id="269"/>
        </w:r>
      </w:del>
      <w:r w:rsidRPr="00365763">
        <w:rPr>
          <w:rFonts w:ascii="EB Garamond" w:eastAsia="EB Garamond" w:hAnsi="EB Garamond" w:cs="EB Garamond"/>
        </w:rPr>
        <w:t xml:space="preserve"> came up—Tietze (?)</w:t>
      </w:r>
      <w:del w:id="832" w:author="Ilaria Della Monica" w:date="2022-02-20T10:53:00Z">
        <w:r w:rsidRPr="00365763" w:rsidDel="00F6340B">
          <w:rPr>
            <w:rFonts w:ascii="EB Garamond" w:eastAsia="EB Garamond" w:hAnsi="EB Garamond" w:cs="EB Garamond"/>
            <w:vertAlign w:val="superscript"/>
          </w:rPr>
          <w:footnoteReference w:id="270"/>
        </w:r>
      </w:del>
    </w:p>
    <w:p w14:paraId="43FD2CD1" w14:textId="77777777" w:rsidR="00365763" w:rsidRPr="00365763" w:rsidRDefault="00365763" w:rsidP="00365763">
      <w:pPr>
        <w:jc w:val="both"/>
        <w:rPr>
          <w:rFonts w:ascii="EB Garamond" w:eastAsia="EB Garamond" w:hAnsi="EB Garamond" w:cs="EB Garamond"/>
        </w:rPr>
      </w:pPr>
    </w:p>
    <w:p w14:paraId="62AD239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Logan dined at the Villino.</w:t>
      </w:r>
    </w:p>
    <w:p w14:paraId="273A631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Ray read more of her novel to B.B. and me.</w:t>
      </w:r>
    </w:p>
    <w:p w14:paraId="05F94FE4" w14:textId="77777777" w:rsidR="00365763" w:rsidRPr="00365763" w:rsidRDefault="00365763" w:rsidP="00365763">
      <w:pPr>
        <w:jc w:val="both"/>
        <w:rPr>
          <w:rFonts w:ascii="EB Garamond" w:eastAsia="EB Garamond" w:hAnsi="EB Garamond" w:cs="EB Garamond"/>
        </w:rPr>
      </w:pPr>
    </w:p>
    <w:p w14:paraId="487A971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[157] Saturday, May 13, 1922</w:t>
      </w:r>
    </w:p>
    <w:p w14:paraId="2202850D"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Logan</w:t>
      </w:r>
    </w:p>
    <w:p w14:paraId="55B712B2"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Naimi</w:t>
      </w:r>
    </w:p>
    <w:p w14:paraId="6B5521B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Ray</w:t>
      </w:r>
    </w:p>
    <w:p w14:paraId="3BFC18CA" w14:textId="77777777" w:rsidR="00365763" w:rsidRPr="00365763" w:rsidRDefault="00365763" w:rsidP="00365763">
      <w:pPr>
        <w:jc w:val="right"/>
        <w:rPr>
          <w:rFonts w:ascii="EB Garamond" w:eastAsia="EB Garamond" w:hAnsi="EB Garamond" w:cs="EB Garamond"/>
        </w:rPr>
      </w:pPr>
    </w:p>
    <w:p w14:paraId="514FE20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Princess Mary of T[h]urn and Taxis</w:t>
      </w:r>
      <w:del w:id="835" w:author="Ilaria Della Monica" w:date="2022-02-20T10:53:00Z">
        <w:r w:rsidRPr="00365763" w:rsidDel="00F6340B">
          <w:rPr>
            <w:rFonts w:ascii="EB Garamond" w:eastAsia="EB Garamond" w:hAnsi="EB Garamond" w:cs="EB Garamond"/>
            <w:vertAlign w:val="superscript"/>
          </w:rPr>
          <w:footnoteReference w:id="271"/>
        </w:r>
      </w:del>
      <w:r w:rsidRPr="00365763">
        <w:rPr>
          <w:rFonts w:ascii="EB Garamond" w:eastAsia="EB Garamond" w:hAnsi="EB Garamond" w:cs="EB Garamond"/>
        </w:rPr>
        <w:t xml:space="preserve"> and her musician, young Kirschbaumer [sic],</w:t>
      </w:r>
      <w:del w:id="838" w:author="Ilaria Della Monica" w:date="2022-02-20T10:53:00Z">
        <w:r w:rsidRPr="00365763" w:rsidDel="00F6340B">
          <w:rPr>
            <w:rFonts w:ascii="EB Garamond" w:eastAsia="EB Garamond" w:hAnsi="EB Garamond" w:cs="EB Garamond"/>
            <w:vertAlign w:val="superscript"/>
          </w:rPr>
          <w:footnoteReference w:id="272"/>
        </w:r>
      </w:del>
      <w:r w:rsidRPr="00365763">
        <w:rPr>
          <w:rFonts w:ascii="EB Garamond" w:eastAsia="EB Garamond" w:hAnsi="EB Garamond" w:cs="EB Garamond"/>
        </w:rPr>
        <w:t xml:space="preserve"> came to lunch. He played Beethoven III and Bach’s toccata and fugue in D minor.</w:t>
      </w:r>
    </w:p>
    <w:p w14:paraId="009E64C3" w14:textId="77777777" w:rsidR="00365763" w:rsidRPr="00365763" w:rsidRDefault="00365763" w:rsidP="00365763">
      <w:pPr>
        <w:jc w:val="both"/>
        <w:rPr>
          <w:rFonts w:ascii="EB Garamond" w:eastAsia="EB Garamond" w:hAnsi="EB Garamond" w:cs="EB Garamond"/>
        </w:rPr>
      </w:pPr>
    </w:p>
    <w:p w14:paraId="578C2DE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Ray left at 10 to go to the Hague to an International Conference of Women.</w:t>
      </w:r>
    </w:p>
    <w:p w14:paraId="37C914E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11 skipped lines</w:t>
      </w:r>
      <w:r w:rsidRPr="00365763">
        <w:rPr>
          <w:rFonts w:ascii="EB Garamond" w:eastAsia="EB Garamond" w:hAnsi="EB Garamond" w:cs="EB Garamond"/>
        </w:rPr>
        <w:t>}</w:t>
      </w:r>
    </w:p>
    <w:p w14:paraId="383423D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Alys, Philomène, Miss Watson (picture)</w:t>
      </w:r>
    </w:p>
    <w:p w14:paraId="434F7F84" w14:textId="77777777" w:rsidR="00365763" w:rsidRPr="00365763" w:rsidRDefault="00365763" w:rsidP="00365763">
      <w:pPr>
        <w:jc w:val="both"/>
        <w:rPr>
          <w:rFonts w:ascii="EB Garamond" w:eastAsia="EB Garamond" w:hAnsi="EB Garamond" w:cs="EB Garamond"/>
        </w:rPr>
      </w:pPr>
    </w:p>
    <w:p w14:paraId="5BDBBC5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[158] Sunday, May 14, 1922</w:t>
      </w:r>
    </w:p>
    <w:p w14:paraId="17D4A00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Naima</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Villino Medici</w:t>
      </w:r>
    </w:p>
    <w:p w14:paraId="530C319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Logan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Vallombrosa</w:t>
      </w:r>
    </w:p>
    <w:p w14:paraId="15D844A8" w14:textId="77777777" w:rsidR="00365763" w:rsidRPr="00365763" w:rsidRDefault="00365763" w:rsidP="00365763">
      <w:pPr>
        <w:jc w:val="both"/>
        <w:rPr>
          <w:rFonts w:ascii="EB Garamond" w:eastAsia="EB Garamond" w:hAnsi="EB Garamond" w:cs="EB Garamond"/>
        </w:rPr>
      </w:pPr>
    </w:p>
    <w:p w14:paraId="24CE94B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Feeling rather better with the prospect of coming to the mountains to get well.</w:t>
      </w:r>
    </w:p>
    <w:p w14:paraId="242CB08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Logan and I motored up after tea. We live in the villino by the restaurant beside the Monastery and pay 40 lire each a day for nice rooms and good food.</w:t>
      </w:r>
    </w:p>
    <w:p w14:paraId="617C5E9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7B46A2B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had the Anreps and Nicky and their cousin Miss Wolfe to dine.</w:t>
      </w:r>
    </w:p>
    <w:p w14:paraId="5FDE60F0" w14:textId="77777777" w:rsidR="00365763" w:rsidRPr="00365763" w:rsidRDefault="00365763" w:rsidP="00365763">
      <w:pPr>
        <w:jc w:val="both"/>
        <w:rPr>
          <w:rFonts w:ascii="EB Garamond" w:eastAsia="EB Garamond" w:hAnsi="EB Garamond" w:cs="EB Garamond"/>
        </w:rPr>
      </w:pPr>
    </w:p>
    <w:p w14:paraId="7139B23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[159] Monday, May 15, 1922</w:t>
      </w:r>
    </w:p>
    <w:p w14:paraId="4D77292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Villino Medici with Logan</w:t>
      </w:r>
    </w:p>
    <w:p w14:paraId="6F7254C5" w14:textId="77777777" w:rsidR="00365763" w:rsidRPr="00365763" w:rsidRDefault="00365763" w:rsidP="00365763">
      <w:pPr>
        <w:jc w:val="both"/>
        <w:rPr>
          <w:rFonts w:ascii="EB Garamond" w:eastAsia="EB Garamond" w:hAnsi="EB Garamond" w:cs="EB Garamond"/>
        </w:rPr>
      </w:pPr>
    </w:p>
    <w:p w14:paraId="102AEBB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Weather overcast, but clearing up towards sunset. Logan and I walked to the view over </w:t>
      </w:r>
      <w:r w:rsidRPr="00365763">
        <w:rPr>
          <w:rFonts w:ascii="EB Garamond" w:eastAsia="EB Garamond" w:hAnsi="EB Garamond" w:cs="EB Garamond"/>
          <w:strike/>
        </w:rPr>
        <w:t>Reg___</w:t>
      </w:r>
      <w:r w:rsidRPr="00365763">
        <w:rPr>
          <w:rFonts w:ascii="EB Garamond" w:eastAsia="EB Garamond" w:hAnsi="EB Garamond" w:cs="EB Garamond"/>
        </w:rPr>
        <w:t xml:space="preserve"> the Val d’Arno Superiore, and it was beautiful. My first walk in 5 weeks. Felt better than I should have expected as my temperature varied during the day from 35—38.5!</w:t>
      </w:r>
    </w:p>
    <w:p w14:paraId="59A1F03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10 skipped lines</w:t>
      </w:r>
      <w:r w:rsidRPr="00365763">
        <w:rPr>
          <w:rFonts w:ascii="EB Garamond" w:eastAsia="EB Garamond" w:hAnsi="EB Garamond" w:cs="EB Garamond"/>
        </w:rPr>
        <w:t>}</w:t>
      </w:r>
    </w:p>
    <w:p w14:paraId="348A8B2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Read “The Oasis of Kargha” by Beadnell.</w:t>
      </w:r>
      <w:del w:id="841" w:author="Ilaria Della Monica" w:date="2022-02-20T10:53:00Z">
        <w:r w:rsidRPr="00365763" w:rsidDel="00F6340B">
          <w:rPr>
            <w:rFonts w:ascii="EB Garamond" w:eastAsia="EB Garamond" w:hAnsi="EB Garamond" w:cs="EB Garamond"/>
            <w:vertAlign w:val="superscript"/>
          </w:rPr>
          <w:footnoteReference w:id="273"/>
        </w:r>
      </w:del>
    </w:p>
    <w:p w14:paraId="420886EC" w14:textId="77777777" w:rsidR="00365763" w:rsidRPr="00365763" w:rsidRDefault="00365763" w:rsidP="00365763">
      <w:pPr>
        <w:jc w:val="both"/>
        <w:rPr>
          <w:rFonts w:ascii="EB Garamond" w:eastAsia="EB Garamond" w:hAnsi="EB Garamond" w:cs="EB Garamond"/>
        </w:rPr>
      </w:pPr>
    </w:p>
    <w:p w14:paraId="5C2CD0F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[160] Tuesday, May 16, 1922</w:t>
      </w:r>
    </w:p>
    <w:p w14:paraId="3E598DA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Villino Medici, Vallombrosa</w:t>
      </w:r>
    </w:p>
    <w:p w14:paraId="0C9B945D"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with Logan</w:t>
      </w:r>
    </w:p>
    <w:p w14:paraId="479767B6" w14:textId="77777777" w:rsidR="00365763" w:rsidRPr="00365763" w:rsidRDefault="00365763" w:rsidP="00365763">
      <w:pPr>
        <w:jc w:val="right"/>
        <w:rPr>
          <w:rFonts w:ascii="EB Garamond" w:eastAsia="EB Garamond" w:hAnsi="EB Garamond" w:cs="EB Garamond"/>
        </w:rPr>
      </w:pPr>
    </w:p>
    <w:p w14:paraId="1672863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Strolled out, but felt awfully weak. A lovely day.</w:t>
      </w:r>
    </w:p>
    <w:p w14:paraId="429492D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u w:val="single"/>
        </w:rPr>
        <w:t>R</w:t>
      </w:r>
      <w:r w:rsidRPr="00365763">
        <w:rPr>
          <w:rFonts w:ascii="EB Garamond" w:eastAsia="EB Garamond" w:hAnsi="EB Garamond" w:cs="EB Garamond"/>
        </w:rPr>
        <w:t xml:space="preserve"> {</w:t>
      </w:r>
      <w:r w:rsidRPr="00365763">
        <w:rPr>
          <w:rFonts w:ascii="EB Garamond" w:eastAsia="EB Garamond" w:hAnsi="EB Garamond" w:cs="EB Garamond"/>
          <w:i/>
        </w:rPr>
        <w:t>the text cuts at this point</w:t>
      </w:r>
      <w:r w:rsidRPr="00365763">
        <w:rPr>
          <w:rFonts w:ascii="EB Garamond" w:eastAsia="EB Garamond" w:hAnsi="EB Garamond" w:cs="EB Garamond"/>
        </w:rPr>
        <w:t>}</w:t>
      </w:r>
    </w:p>
    <w:p w14:paraId="58D1792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at the bottom of the page</w:t>
      </w:r>
      <w:r w:rsidRPr="00365763">
        <w:rPr>
          <w:rFonts w:ascii="EB Garamond" w:eastAsia="EB Garamond" w:hAnsi="EB Garamond" w:cs="EB Garamond"/>
        </w:rPr>
        <w:t>}</w:t>
      </w:r>
    </w:p>
    <w:p w14:paraId="77209D9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Read “Pyramids and Progress” by John Ward.</w:t>
      </w:r>
      <w:del w:id="844" w:author="Ilaria Della Monica" w:date="2022-02-20T10:53:00Z">
        <w:r w:rsidRPr="00365763" w:rsidDel="00F6340B">
          <w:rPr>
            <w:rFonts w:ascii="EB Garamond" w:eastAsia="EB Garamond" w:hAnsi="EB Garamond" w:cs="EB Garamond"/>
            <w:vertAlign w:val="superscript"/>
          </w:rPr>
          <w:footnoteReference w:id="274"/>
        </w:r>
      </w:del>
    </w:p>
    <w:p w14:paraId="394B5379" w14:textId="77777777" w:rsidR="00365763" w:rsidRPr="00365763" w:rsidRDefault="00365763" w:rsidP="00365763">
      <w:pPr>
        <w:jc w:val="both"/>
        <w:rPr>
          <w:rFonts w:ascii="EB Garamond" w:eastAsia="EB Garamond" w:hAnsi="EB Garamond" w:cs="EB Garamond"/>
        </w:rPr>
      </w:pPr>
    </w:p>
    <w:p w14:paraId="19CE0EB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[161] Wednesday, May 17, 1922</w:t>
      </w:r>
    </w:p>
    <w:p w14:paraId="11176072" w14:textId="77777777" w:rsidR="00365763" w:rsidRPr="00365763" w:rsidRDefault="00365763" w:rsidP="00365763">
      <w:pPr>
        <w:jc w:val="center"/>
        <w:rPr>
          <w:rFonts w:ascii="EB Garamond" w:eastAsia="EB Garamond" w:hAnsi="EB Garamond" w:cs="EB Garamond"/>
        </w:rPr>
      </w:pPr>
    </w:p>
    <w:p w14:paraId="48DBA05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centered on the page is a picture of Sir Walter Raleigh</w:t>
      </w:r>
      <w:del w:id="847" w:author="Ilaria Della Monica" w:date="2022-02-20T10:53:00Z">
        <w:r w:rsidRPr="00365763" w:rsidDel="00F6340B">
          <w:rPr>
            <w:rFonts w:ascii="EB Garamond" w:eastAsia="EB Garamond" w:hAnsi="EB Garamond" w:cs="EB Garamond"/>
            <w:vertAlign w:val="superscript"/>
          </w:rPr>
          <w:footnoteReference w:id="275"/>
        </w:r>
      </w:del>
      <w:r w:rsidRPr="00365763">
        <w:rPr>
          <w:rFonts w:ascii="EB Garamond" w:eastAsia="EB Garamond" w:hAnsi="EB Garamond" w:cs="EB Garamond"/>
        </w:rPr>
        <w:t>}</w:t>
      </w:r>
    </w:p>
    <w:p w14:paraId="2CA3533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to the right of the picture</w:t>
      </w:r>
      <w:r w:rsidRPr="00365763">
        <w:rPr>
          <w:rFonts w:ascii="EB Garamond" w:eastAsia="EB Garamond" w:hAnsi="EB Garamond" w:cs="EB Garamond"/>
        </w:rPr>
        <w:t>} Died</w:t>
      </w:r>
    </w:p>
    <w:p w14:paraId="10BD545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May 13.</w:t>
      </w:r>
    </w:p>
    <w:p w14:paraId="4A59F0F0"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Aetat. 61.</w:t>
      </w:r>
    </w:p>
    <w:p w14:paraId="777D04C5" w14:textId="77777777" w:rsidR="00365763" w:rsidRPr="00365763" w:rsidRDefault="00365763" w:rsidP="00365763">
      <w:pPr>
        <w:jc w:val="right"/>
        <w:rPr>
          <w:rFonts w:ascii="EB Garamond" w:eastAsia="EB Garamond" w:hAnsi="EB Garamond" w:cs="EB Garamond"/>
        </w:rPr>
      </w:pPr>
    </w:p>
    <w:p w14:paraId="122CF4C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[162] Thursday, May 18, 1922</w:t>
      </w:r>
    </w:p>
    <w:p w14:paraId="61B634E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[163] Friday, May 19, 1922</w:t>
      </w:r>
    </w:p>
    <w:p w14:paraId="261862E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[164] Saturday, May 20, 1922</w:t>
      </w:r>
    </w:p>
    <w:p w14:paraId="109606D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[165] Sunday, May 21, 1922</w:t>
      </w:r>
    </w:p>
    <w:p w14:paraId="66921DC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[166] Monday, May 22, 1922</w:t>
      </w:r>
    </w:p>
    <w:p w14:paraId="0E8E59A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[167] Tuesday, May 23, 1922</w:t>
      </w:r>
    </w:p>
    <w:p w14:paraId="0612322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these pages are empty</w:t>
      </w:r>
      <w:r w:rsidRPr="00365763">
        <w:rPr>
          <w:rFonts w:ascii="EB Garamond" w:eastAsia="EB Garamond" w:hAnsi="EB Garamond" w:cs="EB Garamond"/>
        </w:rPr>
        <w:t>}</w:t>
      </w:r>
    </w:p>
    <w:p w14:paraId="031A33B9" w14:textId="77777777" w:rsidR="00365763" w:rsidRPr="00365763" w:rsidRDefault="00365763" w:rsidP="00365763">
      <w:pPr>
        <w:jc w:val="center"/>
        <w:rPr>
          <w:rFonts w:ascii="EB Garamond" w:eastAsia="EB Garamond" w:hAnsi="EB Garamond" w:cs="EB Garamond"/>
        </w:rPr>
      </w:pPr>
    </w:p>
    <w:p w14:paraId="1F3EECD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[168] Wednesday, May 24, 1922</w:t>
      </w:r>
    </w:p>
    <w:p w14:paraId="4C11BE04" w14:textId="77777777" w:rsidR="00365763" w:rsidRPr="00365763" w:rsidRDefault="00365763" w:rsidP="00365763">
      <w:pPr>
        <w:jc w:val="both"/>
        <w:rPr>
          <w:rFonts w:ascii="EB Garamond" w:eastAsia="EB Garamond" w:hAnsi="EB Garamond" w:cs="EB Garamond"/>
          <w:color w:val="0000FF"/>
        </w:rPr>
      </w:pPr>
      <w:r w:rsidRPr="00365763">
        <w:rPr>
          <w:rFonts w:ascii="EB Garamond" w:eastAsia="EB Garamond" w:hAnsi="EB Garamond" w:cs="EB Garamond"/>
          <w:color w:val="0000FF"/>
        </w:rPr>
        <w:t>Vallombrosa</w:t>
      </w:r>
    </w:p>
    <w:p w14:paraId="5FB3873A" w14:textId="77777777" w:rsidR="00365763" w:rsidRPr="00365763" w:rsidRDefault="00365763" w:rsidP="00365763">
      <w:pPr>
        <w:jc w:val="both"/>
        <w:rPr>
          <w:rFonts w:ascii="EB Garamond" w:eastAsia="EB Garamond" w:hAnsi="EB Garamond" w:cs="EB Garamond"/>
          <w:color w:val="0000FF"/>
        </w:rPr>
      </w:pPr>
      <w:r w:rsidRPr="00365763">
        <w:rPr>
          <w:rFonts w:ascii="EB Garamond" w:eastAsia="EB Garamond" w:hAnsi="EB Garamond" w:cs="EB Garamond"/>
          <w:color w:val="0000FF"/>
        </w:rPr>
        <w:t>with B.B.</w:t>
      </w:r>
    </w:p>
    <w:p w14:paraId="0557ABDE" w14:textId="77777777" w:rsidR="00365763" w:rsidRPr="00365763" w:rsidRDefault="00365763" w:rsidP="00365763">
      <w:pPr>
        <w:jc w:val="both"/>
        <w:rPr>
          <w:rFonts w:ascii="EB Garamond" w:eastAsia="EB Garamond" w:hAnsi="EB Garamond" w:cs="EB Garamond"/>
          <w:color w:val="0000FF"/>
        </w:rPr>
      </w:pPr>
    </w:p>
    <w:p w14:paraId="0F69176D" w14:textId="77777777" w:rsidR="00365763" w:rsidRPr="00365763" w:rsidRDefault="00365763" w:rsidP="00365763">
      <w:pPr>
        <w:jc w:val="both"/>
        <w:rPr>
          <w:rFonts w:ascii="EB Garamond" w:eastAsia="EB Garamond" w:hAnsi="EB Garamond" w:cs="EB Garamond"/>
          <w:color w:val="0000FF"/>
        </w:rPr>
      </w:pPr>
      <w:r w:rsidRPr="00365763">
        <w:rPr>
          <w:rFonts w:ascii="EB Garamond" w:eastAsia="EB Garamond" w:hAnsi="EB Garamond" w:cs="EB Garamond"/>
          <w:color w:val="0000FF"/>
        </w:rPr>
        <w:tab/>
        <w:t>Walked and talked—delightful. Read Karin’s book “The Misuse of Mind” and found it excellent, so clear, so persuasive, such a nice spirit, so well considered.</w:t>
      </w:r>
      <w:del w:id="850" w:author="Ilaria Della Monica" w:date="2022-02-20T10:53:00Z">
        <w:r w:rsidRPr="00365763" w:rsidDel="00F6340B">
          <w:rPr>
            <w:rFonts w:ascii="EB Garamond" w:eastAsia="EB Garamond" w:hAnsi="EB Garamond" w:cs="EB Garamond"/>
            <w:vertAlign w:val="superscript"/>
          </w:rPr>
          <w:footnoteReference w:id="276"/>
        </w:r>
      </w:del>
      <w:r w:rsidRPr="00365763">
        <w:rPr>
          <w:rFonts w:ascii="EB Garamond" w:eastAsia="EB Garamond" w:hAnsi="EB Garamond" w:cs="EB Garamond"/>
          <w:color w:val="0000FF"/>
        </w:rPr>
        <w:t xml:space="preserve"> We were delighted!</w:t>
      </w:r>
    </w:p>
    <w:p w14:paraId="4DB477C7" w14:textId="77777777" w:rsidR="00365763" w:rsidRPr="00365763" w:rsidRDefault="00365763" w:rsidP="00365763">
      <w:pPr>
        <w:jc w:val="both"/>
        <w:rPr>
          <w:rFonts w:ascii="EB Garamond" w:eastAsia="EB Garamond" w:hAnsi="EB Garamond" w:cs="EB Garamond"/>
        </w:rPr>
      </w:pPr>
    </w:p>
    <w:p w14:paraId="1F63FC9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t>
      </w:r>
      <w:r w:rsidRPr="00365763">
        <w:rPr>
          <w:rFonts w:ascii="EB Garamond" w:eastAsia="EB Garamond" w:hAnsi="EB Garamond" w:cs="EB Garamond"/>
          <w:i/>
        </w:rPr>
        <w:t>in a different, black ink</w:t>
      </w:r>
      <w:r w:rsidRPr="00365763">
        <w:rPr>
          <w:rFonts w:ascii="EB Garamond" w:eastAsia="EB Garamond" w:hAnsi="EB Garamond" w:cs="EB Garamond"/>
        </w:rPr>
        <w:t>} We decided to settle £5000 on Nicky, invested in good Brazilian stock that pays 7%, so that she will be provided for if we should die suddenly.</w:t>
      </w:r>
    </w:p>
    <w:p w14:paraId="59DCF00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 am very glad about it. And someday I want to do the same {</w:t>
      </w:r>
      <w:r w:rsidRPr="00365763">
        <w:rPr>
          <w:rFonts w:ascii="EB Garamond" w:eastAsia="EB Garamond" w:hAnsi="EB Garamond" w:cs="EB Garamond"/>
          <w:i/>
        </w:rPr>
        <w:t>scratched</w:t>
      </w:r>
      <w:r w:rsidRPr="00365763">
        <w:rPr>
          <w:rFonts w:ascii="EB Garamond" w:eastAsia="EB Garamond" w:hAnsi="EB Garamond" w:cs="EB Garamond"/>
        </w:rPr>
        <w:t xml:space="preserve">} for my grandchildren, whose future I care </w:t>
      </w:r>
      <w:r w:rsidRPr="00365763">
        <w:rPr>
          <w:rFonts w:ascii="EB Garamond" w:eastAsia="EB Garamond" w:hAnsi="EB Garamond" w:cs="EB Garamond"/>
          <w:i/>
        </w:rPr>
        <w:t>awfully</w:t>
      </w:r>
      <w:r w:rsidRPr="00365763">
        <w:rPr>
          <w:rFonts w:ascii="EB Garamond" w:eastAsia="EB Garamond" w:hAnsi="EB Garamond" w:cs="EB Garamond"/>
        </w:rPr>
        <w:t xml:space="preserve"> about, and wish to preserve, if possible, from money sordidness. If this could be done, I should be almost more than ready to die, as my </w:t>
      </w:r>
      <w:r w:rsidRPr="00365763">
        <w:rPr>
          <w:rFonts w:ascii="EB Garamond" w:eastAsia="EB Garamond" w:hAnsi="EB Garamond" w:cs="EB Garamond"/>
          <w:i/>
        </w:rPr>
        <w:t>élan vitale</w:t>
      </w:r>
      <w:r w:rsidRPr="00365763">
        <w:rPr>
          <w:rFonts w:ascii="EB Garamond" w:eastAsia="EB Garamond" w:hAnsi="EB Garamond" w:cs="EB Garamond"/>
        </w:rPr>
        <w:t xml:space="preserve"> is nearly exhausted. Egypt, however, was proof that it wasn’t quite at an end. I </w:t>
      </w:r>
      <w:r w:rsidRPr="00365763">
        <w:rPr>
          <w:rFonts w:ascii="EB Garamond" w:eastAsia="EB Garamond" w:hAnsi="EB Garamond" w:cs="EB Garamond"/>
          <w:i/>
        </w:rPr>
        <w:t>could</w:t>
      </w:r>
      <w:r w:rsidRPr="00365763">
        <w:rPr>
          <w:rFonts w:ascii="EB Garamond" w:eastAsia="EB Garamond" w:hAnsi="EB Garamond" w:cs="EB Garamond"/>
        </w:rPr>
        <w:t xml:space="preserve"> die without {</w:t>
      </w:r>
      <w:r w:rsidRPr="00365763">
        <w:rPr>
          <w:rFonts w:ascii="EB Garamond" w:eastAsia="EB Garamond" w:hAnsi="EB Garamond" w:cs="EB Garamond"/>
          <w:i/>
        </w:rPr>
        <w:t>continued on the facing page</w:t>
      </w:r>
      <w:r w:rsidRPr="00365763">
        <w:rPr>
          <w:rFonts w:ascii="EB Garamond" w:eastAsia="EB Garamond" w:hAnsi="EB Garamond" w:cs="EB Garamond"/>
        </w:rPr>
        <w:t>}</w:t>
      </w:r>
    </w:p>
    <w:p w14:paraId="0BF16D4D" w14:textId="77777777" w:rsidR="00365763" w:rsidRPr="00365763" w:rsidRDefault="00365763" w:rsidP="00365763">
      <w:pPr>
        <w:jc w:val="both"/>
        <w:rPr>
          <w:rFonts w:ascii="EB Garamond" w:eastAsia="EB Garamond" w:hAnsi="EB Garamond" w:cs="EB Garamond"/>
        </w:rPr>
      </w:pPr>
    </w:p>
    <w:p w14:paraId="47FAE94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[169] Thursday, May 25, 1922</w:t>
      </w:r>
    </w:p>
    <w:p w14:paraId="7FD34AF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 xml:space="preserve">Ray and </w:t>
      </w:r>
      <w:r w:rsidRPr="00365763">
        <w:rPr>
          <w:rFonts w:ascii="EB Garamond" w:eastAsia="EB Garamond" w:hAnsi="EB Garamond" w:cs="EB Garamond"/>
          <w:i/>
        </w:rPr>
        <w:t>Ralph</w:t>
      </w:r>
      <w:del w:id="853" w:author="Ilaria Della Monica" w:date="2022-02-20T10:53:00Z">
        <w:r w:rsidRPr="00365763" w:rsidDel="00F6340B">
          <w:rPr>
            <w:rFonts w:ascii="EB Garamond" w:eastAsia="EB Garamond" w:hAnsi="EB Garamond" w:cs="EB Garamond"/>
            <w:vertAlign w:val="superscript"/>
          </w:rPr>
          <w:footnoteReference w:id="277"/>
        </w:r>
      </w:del>
    </w:p>
    <w:p w14:paraId="67F0A6B9"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I Tatti</w:t>
      </w:r>
    </w:p>
    <w:p w14:paraId="1638E6BE" w14:textId="77777777" w:rsidR="00365763" w:rsidRPr="00365763" w:rsidRDefault="00365763" w:rsidP="00365763">
      <w:pPr>
        <w:jc w:val="right"/>
        <w:rPr>
          <w:rFonts w:ascii="EB Garamond" w:eastAsia="EB Garamond" w:hAnsi="EB Garamond" w:cs="EB Garamond"/>
        </w:rPr>
      </w:pPr>
    </w:p>
    <w:p w14:paraId="1FF8D13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Bernard fell very ill, but we had quite a walk, looking at possible sites for a house.</w:t>
      </w:r>
    </w:p>
    <w:p w14:paraId="277E8AFD" w14:textId="77777777" w:rsidR="00365763" w:rsidRPr="00365763" w:rsidRDefault="00365763" w:rsidP="00365763">
      <w:pPr>
        <w:jc w:val="both"/>
        <w:rPr>
          <w:rFonts w:ascii="EB Garamond" w:eastAsia="EB Garamond" w:hAnsi="EB Garamond" w:cs="EB Garamond"/>
        </w:rPr>
      </w:pPr>
    </w:p>
    <w:p w14:paraId="3CA6D03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Motored home after tea.</w:t>
      </w:r>
    </w:p>
    <w:p w14:paraId="668FCD89" w14:textId="77777777" w:rsidR="00365763" w:rsidRPr="00365763" w:rsidRDefault="00365763" w:rsidP="00365763">
      <w:pPr>
        <w:jc w:val="both"/>
        <w:rPr>
          <w:rFonts w:ascii="EB Garamond" w:eastAsia="EB Garamond" w:hAnsi="EB Garamond" w:cs="EB Garamond"/>
        </w:rPr>
      </w:pPr>
    </w:p>
    <w:p w14:paraId="35CCFA0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at the bottom of the page, continued from the facing page</w:t>
      </w:r>
      <w:r w:rsidRPr="00365763">
        <w:rPr>
          <w:rFonts w:ascii="EB Garamond" w:eastAsia="EB Garamond" w:hAnsi="EB Garamond" w:cs="EB Garamond"/>
        </w:rPr>
        <w:t xml:space="preserve">} really upsetting anyone, for the children and grandchildren have glorious full lives, and B.B. would be extremely happy married to Nicky, who would make him a </w:t>
      </w:r>
      <w:r w:rsidRPr="00365763">
        <w:rPr>
          <w:rFonts w:ascii="EB Garamond" w:eastAsia="EB Garamond" w:hAnsi="EB Garamond" w:cs="EB Garamond"/>
          <w:u w:val="single"/>
        </w:rPr>
        <w:t>more</w:t>
      </w:r>
      <w:r w:rsidRPr="00365763">
        <w:rPr>
          <w:rFonts w:ascii="EB Garamond" w:eastAsia="EB Garamond" w:hAnsi="EB Garamond" w:cs="EB Garamond"/>
        </w:rPr>
        <w:t xml:space="preserve"> satisfactory wife than I ever have been.</w:t>
      </w:r>
    </w:p>
    <w:p w14:paraId="139FCE29" w14:textId="77777777" w:rsidR="00365763" w:rsidRPr="00365763" w:rsidRDefault="00365763" w:rsidP="00365763">
      <w:pPr>
        <w:jc w:val="both"/>
        <w:rPr>
          <w:rFonts w:ascii="EB Garamond" w:eastAsia="EB Garamond" w:hAnsi="EB Garamond" w:cs="EB Garamond"/>
        </w:rPr>
      </w:pPr>
    </w:p>
    <w:p w14:paraId="74B4AD8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[170] Friday, May 26, 1922</w:t>
      </w:r>
    </w:p>
    <w:p w14:paraId="5272A59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13480BB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The Perrys</w:t>
      </w:r>
      <w:del w:id="856" w:author="Ilaria Della Monica" w:date="2022-02-20T10:53:00Z">
        <w:r w:rsidRPr="00365763" w:rsidDel="00F6340B">
          <w:rPr>
            <w:rFonts w:ascii="EB Garamond" w:eastAsia="EB Garamond" w:hAnsi="EB Garamond" w:cs="EB Garamond"/>
            <w:vertAlign w:val="superscript"/>
          </w:rPr>
          <w:footnoteReference w:id="278"/>
        </w:r>
      </w:del>
    </w:p>
    <w:p w14:paraId="4DF74918" w14:textId="77777777" w:rsidR="00365763" w:rsidRPr="00365763" w:rsidRDefault="00365763" w:rsidP="00365763">
      <w:pPr>
        <w:jc w:val="right"/>
        <w:rPr>
          <w:rFonts w:ascii="EB Garamond" w:eastAsia="EB Garamond" w:hAnsi="EB Garamond" w:cs="EB Garamond"/>
        </w:rPr>
      </w:pPr>
    </w:p>
    <w:p w14:paraId="22BC0C1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Not feeling well, but attended to lots of letters and things</w:t>
      </w:r>
    </w:p>
    <w:p w14:paraId="23289730" w14:textId="77777777" w:rsidR="00365763" w:rsidRPr="00365763" w:rsidRDefault="00365763" w:rsidP="00365763">
      <w:pPr>
        <w:jc w:val="both"/>
        <w:rPr>
          <w:rFonts w:ascii="EB Garamond" w:eastAsia="EB Garamond" w:hAnsi="EB Garamond" w:cs="EB Garamond"/>
        </w:rPr>
      </w:pPr>
    </w:p>
    <w:p w14:paraId="673CD53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u w:val="single"/>
        </w:rPr>
        <w:t>Mr</w:t>
      </w:r>
      <w:r w:rsidRPr="00365763">
        <w:rPr>
          <w:rFonts w:ascii="EB Garamond" w:eastAsia="EB Garamond" w:hAnsi="EB Garamond" w:cs="EB Garamond"/>
        </w:rPr>
        <w:t>. Otto Kahn</w:t>
      </w:r>
      <w:del w:id="859" w:author="Ilaria Della Monica" w:date="2022-02-20T10:53:00Z">
        <w:r w:rsidRPr="00365763" w:rsidDel="00F6340B">
          <w:rPr>
            <w:rFonts w:ascii="EB Garamond" w:eastAsia="EB Garamond" w:hAnsi="EB Garamond" w:cs="EB Garamond"/>
            <w:vertAlign w:val="superscript"/>
          </w:rPr>
          <w:footnoteReference w:id="279"/>
        </w:r>
      </w:del>
      <w:r w:rsidRPr="00365763">
        <w:rPr>
          <w:rFonts w:ascii="EB Garamond" w:eastAsia="EB Garamond" w:hAnsi="EB Garamond" w:cs="EB Garamond"/>
        </w:rPr>
        <w:t xml:space="preserve"> and </w:t>
      </w:r>
      <w:r w:rsidRPr="00365763">
        <w:rPr>
          <w:rFonts w:ascii="EB Garamond" w:eastAsia="EB Garamond" w:hAnsi="EB Garamond" w:cs="EB Garamond"/>
          <w:u w:val="single"/>
        </w:rPr>
        <w:t>Mrs</w:t>
      </w:r>
      <w:r w:rsidRPr="00365763">
        <w:rPr>
          <w:rFonts w:ascii="EB Garamond" w:eastAsia="EB Garamond" w:hAnsi="EB Garamond" w:cs="EB Garamond"/>
        </w:rPr>
        <w:t xml:space="preserve">. Joshua came to dinner, </w:t>
      </w:r>
      <w:r w:rsidRPr="00365763">
        <w:rPr>
          <w:rFonts w:ascii="EB Garamond" w:eastAsia="EB Garamond" w:hAnsi="EB Garamond" w:cs="EB Garamond"/>
          <w:u w:val="single"/>
        </w:rPr>
        <w:t>also</w:t>
      </w:r>
      <w:r w:rsidRPr="00365763">
        <w:rPr>
          <w:rFonts w:ascii="EB Garamond" w:eastAsia="EB Garamond" w:hAnsi="EB Garamond" w:cs="EB Garamond"/>
        </w:rPr>
        <w:t xml:space="preserve"> Baron Anrep. It was deliciously warm and we sat out.</w:t>
      </w:r>
    </w:p>
    <w:p w14:paraId="23CBA0F4" w14:textId="77777777" w:rsidR="00365763" w:rsidRPr="00365763" w:rsidRDefault="00365763" w:rsidP="00365763">
      <w:pPr>
        <w:jc w:val="both"/>
        <w:rPr>
          <w:rFonts w:ascii="EB Garamond" w:eastAsia="EB Garamond" w:hAnsi="EB Garamond" w:cs="EB Garamond"/>
        </w:rPr>
      </w:pPr>
    </w:p>
    <w:p w14:paraId="55EA768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[171] Saturday, May 27, 1922</w:t>
      </w:r>
    </w:p>
    <w:p w14:paraId="1ED2C4C2"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Naimi</w:t>
      </w:r>
    </w:p>
    <w:p w14:paraId="16D30F89" w14:textId="77777777" w:rsidR="00365763" w:rsidRPr="00365763" w:rsidRDefault="00365763" w:rsidP="00365763">
      <w:pPr>
        <w:jc w:val="right"/>
        <w:rPr>
          <w:rFonts w:ascii="EB Garamond" w:eastAsia="EB Garamond" w:hAnsi="EB Garamond" w:cs="EB Garamond"/>
        </w:rPr>
      </w:pPr>
    </w:p>
    <w:p w14:paraId="3A07B21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Suddenly stricken </w:t>
      </w:r>
      <w:r w:rsidRPr="00365763">
        <w:rPr>
          <w:rFonts w:ascii="EB Garamond" w:eastAsia="EB Garamond" w:hAnsi="EB Garamond" w:cs="EB Garamond"/>
          <w:u w:val="single"/>
        </w:rPr>
        <w:t>down</w:t>
      </w:r>
      <w:r w:rsidRPr="00365763">
        <w:rPr>
          <w:rFonts w:ascii="EB Garamond" w:eastAsia="EB Garamond" w:hAnsi="EB Garamond" w:cs="EB Garamond"/>
        </w:rPr>
        <w:t xml:space="preserve"> with severe bladder pain. I hope it isn’t going to be cystitis. If I thought it would be like my last attack (9 months) I should kill myself at once. The pain is bestial, and breaks down one’s nerves.</w:t>
      </w:r>
    </w:p>
    <w:p w14:paraId="544711F6" w14:textId="77777777" w:rsidR="00365763" w:rsidRPr="00365763" w:rsidRDefault="00365763" w:rsidP="00365763">
      <w:pPr>
        <w:jc w:val="both"/>
        <w:rPr>
          <w:rFonts w:ascii="EB Garamond" w:eastAsia="EB Garamond" w:hAnsi="EB Garamond" w:cs="EB Garamond"/>
        </w:rPr>
      </w:pPr>
    </w:p>
    <w:p w14:paraId="4588F7C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had various people.</w:t>
      </w:r>
    </w:p>
    <w:p w14:paraId="3295D52C" w14:textId="77777777" w:rsidR="00365763" w:rsidRPr="00365763" w:rsidRDefault="00365763" w:rsidP="00365763">
      <w:pPr>
        <w:jc w:val="both"/>
        <w:rPr>
          <w:rFonts w:ascii="EB Garamond" w:eastAsia="EB Garamond" w:hAnsi="EB Garamond" w:cs="EB Garamond"/>
        </w:rPr>
      </w:pPr>
    </w:p>
    <w:p w14:paraId="391FD0F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[172] Sunday, May 28, 1922</w:t>
      </w:r>
    </w:p>
    <w:p w14:paraId="149FDD8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Naimi</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54038446"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Settignano</w:t>
      </w:r>
    </w:p>
    <w:p w14:paraId="25F65CA7"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the two days are circled and a broken line between “</w:t>
      </w:r>
      <w:r w:rsidRPr="00365763">
        <w:rPr>
          <w:rFonts w:ascii="EB Garamond" w:eastAsia="EB Garamond" w:hAnsi="EB Garamond" w:cs="EB Garamond"/>
        </w:rPr>
        <w:t>Settignano</w:t>
      </w:r>
      <w:r w:rsidRPr="00365763">
        <w:rPr>
          <w:rFonts w:ascii="EB Garamond" w:eastAsia="EB Garamond" w:hAnsi="EB Garamond" w:cs="EB Garamond"/>
          <w:i/>
        </w:rPr>
        <w:t>” and the following links them, straddling the two pages</w:t>
      </w:r>
      <w:r w:rsidRPr="00365763">
        <w:rPr>
          <w:rFonts w:ascii="EB Garamond" w:eastAsia="EB Garamond" w:hAnsi="EB Garamond" w:cs="EB Garamond"/>
        </w:rPr>
        <w:t>} These two days mixed</w:t>
      </w:r>
    </w:p>
    <w:p w14:paraId="774D49B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In bed.</w:t>
      </w:r>
    </w:p>
    <w:p w14:paraId="6B128DAE" w14:textId="77777777" w:rsidR="00365763" w:rsidRPr="00365763" w:rsidRDefault="00365763" w:rsidP="00365763">
      <w:pPr>
        <w:jc w:val="both"/>
        <w:rPr>
          <w:rFonts w:ascii="EB Garamond" w:eastAsia="EB Garamond" w:hAnsi="EB Garamond" w:cs="EB Garamond"/>
          <w:i/>
        </w:rPr>
      </w:pPr>
    </w:p>
    <w:p w14:paraId="41D24B11"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u w:val="single"/>
        </w:rPr>
        <w:t>Mrs</w:t>
      </w:r>
      <w:r w:rsidRPr="00365763">
        <w:rPr>
          <w:rFonts w:ascii="EB Garamond" w:eastAsia="EB Garamond" w:hAnsi="EB Garamond" w:cs="EB Garamond"/>
        </w:rPr>
        <w:t>. Kahn</w:t>
      </w:r>
      <w:del w:id="862" w:author="Ilaria Della Monica" w:date="2022-02-20T10:53:00Z">
        <w:r w:rsidRPr="00365763" w:rsidDel="00F6340B">
          <w:rPr>
            <w:rFonts w:ascii="EB Garamond" w:eastAsia="EB Garamond" w:hAnsi="EB Garamond" w:cs="EB Garamond"/>
            <w:vertAlign w:val="superscript"/>
          </w:rPr>
          <w:footnoteReference w:id="280"/>
        </w:r>
      </w:del>
      <w:r w:rsidRPr="00365763">
        <w:rPr>
          <w:rFonts w:ascii="EB Garamond" w:eastAsia="EB Garamond" w:hAnsi="EB Garamond" w:cs="EB Garamond"/>
        </w:rPr>
        <w:t xml:space="preserve"> and </w:t>
      </w:r>
      <w:r w:rsidRPr="00365763">
        <w:rPr>
          <w:rFonts w:ascii="EB Garamond" w:eastAsia="EB Garamond" w:hAnsi="EB Garamond" w:cs="EB Garamond"/>
          <w:u w:val="single"/>
        </w:rPr>
        <w:t>Mrs</w:t>
      </w:r>
      <w:r w:rsidRPr="00365763">
        <w:rPr>
          <w:rFonts w:ascii="EB Garamond" w:eastAsia="EB Garamond" w:hAnsi="EB Garamond" w:cs="EB Garamond"/>
        </w:rPr>
        <w:t>. Joshua came to dine but but I could not see them.</w:t>
      </w:r>
    </w:p>
    <w:p w14:paraId="3B969295"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 xml:space="preserve">B.B. lunched with them in </w:t>
      </w:r>
      <w:r w:rsidRPr="00365763">
        <w:rPr>
          <w:rFonts w:ascii="EB Garamond" w:eastAsia="EB Garamond" w:hAnsi="EB Garamond" w:cs="EB Garamond"/>
          <w:u w:val="single"/>
        </w:rPr>
        <w:t>turn</w:t>
      </w:r>
      <w:r w:rsidRPr="00365763">
        <w:rPr>
          <w:rFonts w:ascii="EB Garamond" w:eastAsia="EB Garamond" w:hAnsi="EB Garamond" w:cs="EB Garamond"/>
        </w:rPr>
        <w:t xml:space="preserve"> and went sight-seeing.</w:t>
      </w:r>
    </w:p>
    <w:p w14:paraId="1A823BF1" w14:textId="77777777" w:rsidR="00365763" w:rsidRPr="00365763" w:rsidRDefault="00365763" w:rsidP="00365763">
      <w:pPr>
        <w:ind w:firstLine="720"/>
        <w:jc w:val="both"/>
        <w:rPr>
          <w:rFonts w:ascii="EB Garamond" w:eastAsia="EB Garamond" w:hAnsi="EB Garamond" w:cs="EB Garamond"/>
        </w:rPr>
      </w:pPr>
    </w:p>
    <w:p w14:paraId="11424FE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[173] Monday, May 29, 1922</w:t>
      </w:r>
    </w:p>
    <w:p w14:paraId="380082CC" w14:textId="77777777" w:rsidR="00365763" w:rsidRPr="00365763" w:rsidRDefault="00365763" w:rsidP="00365763">
      <w:pPr>
        <w:jc w:val="center"/>
        <w:rPr>
          <w:rFonts w:ascii="EB Garamond" w:eastAsia="EB Garamond" w:hAnsi="EB Garamond" w:cs="EB Garamond"/>
        </w:rPr>
      </w:pPr>
    </w:p>
    <w:p w14:paraId="06A6AE3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In bed</w:t>
      </w:r>
    </w:p>
    <w:p w14:paraId="43755EB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but able to read various books on Egypt and look at illustrations with pleasure.</w:t>
      </w:r>
    </w:p>
    <w:p w14:paraId="08BFBFA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 made the mistake of getting up for dinner when Mr. Perkins, Secretary of the American Embassy, and his mother and father came to dinner.</w:t>
      </w:r>
    </w:p>
    <w:p w14:paraId="3F27C7A7" w14:textId="77777777" w:rsidR="00365763" w:rsidRPr="00365763" w:rsidRDefault="00365763" w:rsidP="00365763">
      <w:pPr>
        <w:jc w:val="both"/>
        <w:rPr>
          <w:rFonts w:ascii="EB Garamond" w:eastAsia="EB Garamond" w:hAnsi="EB Garamond" w:cs="EB Garamond"/>
        </w:rPr>
      </w:pPr>
    </w:p>
    <w:p w14:paraId="742319A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[174] Tuesday, May 30, 1922</w:t>
      </w:r>
    </w:p>
    <w:p w14:paraId="019CCAA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77183DF7"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The Perrys</w:t>
      </w:r>
    </w:p>
    <w:p w14:paraId="780E14E1" w14:textId="77777777" w:rsidR="00365763" w:rsidRPr="00365763" w:rsidRDefault="00365763" w:rsidP="00365763">
      <w:pPr>
        <w:jc w:val="right"/>
        <w:rPr>
          <w:rFonts w:ascii="EB Garamond" w:eastAsia="EB Garamond" w:hAnsi="EB Garamond" w:cs="EB Garamond"/>
        </w:rPr>
      </w:pPr>
    </w:p>
    <w:p w14:paraId="4F43F38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In bed</w:t>
      </w:r>
    </w:p>
    <w:p w14:paraId="7CE32CC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It is my old enemy cystitis. I am paralyzed with fear.</w:t>
      </w:r>
    </w:p>
    <w:p w14:paraId="3239D63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6FDBC2A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Ralph talked with me about Karin’s book. He is a “realist” and believes in “Time” aside from memory. He objects to Bergson’s use of the term </w:t>
      </w:r>
      <w:r w:rsidRPr="00365763">
        <w:rPr>
          <w:rFonts w:ascii="EB Garamond" w:eastAsia="EB Garamond" w:hAnsi="EB Garamond" w:cs="EB Garamond"/>
          <w:i/>
        </w:rPr>
        <w:t>mind</w:t>
      </w:r>
      <w:r w:rsidRPr="00365763">
        <w:rPr>
          <w:rFonts w:ascii="EB Garamond" w:eastAsia="EB Garamond" w:hAnsi="EB Garamond" w:cs="EB Garamond"/>
        </w:rPr>
        <w:t xml:space="preserve"> or he thinks B.[ergson] knows too little about it from the physiological or psychological point of view.</w:t>
      </w:r>
      <w:del w:id="865" w:author="Ilaria Della Monica" w:date="2022-02-20T10:53:00Z">
        <w:r w:rsidRPr="00365763" w:rsidDel="00F6340B">
          <w:rPr>
            <w:rFonts w:ascii="EB Garamond" w:eastAsia="EB Garamond" w:hAnsi="EB Garamond" w:cs="EB Garamond"/>
            <w:vertAlign w:val="superscript"/>
          </w:rPr>
          <w:footnoteReference w:id="281"/>
        </w:r>
      </w:del>
      <w:r w:rsidRPr="00365763">
        <w:rPr>
          <w:rFonts w:ascii="EB Garamond" w:eastAsia="EB Garamond" w:hAnsi="EB Garamond" w:cs="EB Garamond"/>
        </w:rPr>
        <w:t xml:space="preserve"> It is indeed rather arbitrary to say that “the brain” is useful for forgetting, when in the same sense it is “the brain” which remembers. Ralph thought K[arin]’s </w:t>
      </w:r>
      <w:r w:rsidRPr="00365763">
        <w:rPr>
          <w:rFonts w:ascii="EB Garamond" w:eastAsia="EB Garamond" w:hAnsi="EB Garamond" w:cs="EB Garamond"/>
          <w:strike/>
        </w:rPr>
        <w:t>explan</w:t>
      </w:r>
      <w:r w:rsidRPr="00365763">
        <w:rPr>
          <w:rFonts w:ascii="EB Garamond" w:eastAsia="EB Garamond" w:hAnsi="EB Garamond" w:cs="EB Garamond"/>
        </w:rPr>
        <w:t xml:space="preserve"> exposition very clear and able.</w:t>
      </w:r>
    </w:p>
    <w:p w14:paraId="5CC6CC11" w14:textId="77777777" w:rsidR="00365763" w:rsidRPr="00365763" w:rsidRDefault="00365763" w:rsidP="00365763">
      <w:pPr>
        <w:jc w:val="both"/>
        <w:rPr>
          <w:rFonts w:ascii="EB Garamond" w:eastAsia="EB Garamond" w:hAnsi="EB Garamond" w:cs="EB Garamond"/>
        </w:rPr>
      </w:pPr>
    </w:p>
    <w:p w14:paraId="518F94E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[175] Wednesday, May 31, 1922</w:t>
      </w:r>
    </w:p>
    <w:p w14:paraId="0C50048A" w14:textId="77777777" w:rsidR="00365763" w:rsidRPr="00365763" w:rsidRDefault="00365763" w:rsidP="00365763">
      <w:pPr>
        <w:jc w:val="center"/>
        <w:rPr>
          <w:rFonts w:ascii="EB Garamond" w:eastAsia="EB Garamond" w:hAnsi="EB Garamond" w:cs="EB Garamond"/>
        </w:rPr>
      </w:pPr>
    </w:p>
    <w:p w14:paraId="74CAD27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In bed</w:t>
      </w:r>
    </w:p>
    <w:p w14:paraId="23F8D8C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 day of frightful pain. I begin to think of killing myself if it goes on. It just cannot be endured. I ended with drugs, but it was not till 2.30 a. m. that I got relief.</w:t>
      </w:r>
    </w:p>
    <w:p w14:paraId="1CA110F4" w14:textId="77777777" w:rsidR="00365763" w:rsidRPr="00365763" w:rsidRDefault="00365763" w:rsidP="00365763">
      <w:pPr>
        <w:jc w:val="both"/>
        <w:rPr>
          <w:rFonts w:ascii="EB Garamond" w:eastAsia="EB Garamond" w:hAnsi="EB Garamond" w:cs="EB Garamond"/>
        </w:rPr>
      </w:pPr>
    </w:p>
    <w:p w14:paraId="6A141F2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 Vanderlip</w:t>
      </w:r>
      <w:del w:id="868" w:author="Ilaria Della Monica" w:date="2022-02-20T10:53:00Z">
        <w:r w:rsidRPr="00365763" w:rsidDel="00F6340B">
          <w:rPr>
            <w:rFonts w:ascii="EB Garamond" w:eastAsia="EB Garamond" w:hAnsi="EB Garamond" w:cs="EB Garamond"/>
            <w:vertAlign w:val="superscript"/>
          </w:rPr>
          <w:footnoteReference w:id="282"/>
        </w:r>
      </w:del>
      <w:r w:rsidRPr="00365763">
        <w:rPr>
          <w:rFonts w:ascii="EB Garamond" w:eastAsia="EB Garamond" w:hAnsi="EB Garamond" w:cs="EB Garamond"/>
        </w:rPr>
        <w:t xml:space="preserve"> </w:t>
      </w:r>
      <w:r w:rsidRPr="00365763">
        <w:rPr>
          <w:rFonts w:ascii="EB Garamond" w:eastAsia="EB Garamond" w:hAnsi="EB Garamond" w:cs="EB Garamond"/>
          <w:u w:val="single"/>
        </w:rPr>
        <w:t>fresh</w:t>
      </w:r>
      <w:r w:rsidRPr="00365763">
        <w:rPr>
          <w:rFonts w:ascii="EB Garamond" w:eastAsia="EB Garamond" w:hAnsi="EB Garamond" w:cs="EB Garamond"/>
        </w:rPr>
        <w:t xml:space="preserve"> from Genoa dined here, with his son and two friends named Allen. Also Mrs. Ross and the Lindsays from India. I saw Mrs. Ross an instant.</w:t>
      </w:r>
    </w:p>
    <w:p w14:paraId="20FB2190" w14:textId="77777777" w:rsidR="00365763" w:rsidRPr="00365763" w:rsidRDefault="00365763" w:rsidP="00365763">
      <w:pPr>
        <w:jc w:val="both"/>
        <w:rPr>
          <w:rFonts w:ascii="EB Garamond" w:eastAsia="EB Garamond" w:hAnsi="EB Garamond" w:cs="EB Garamond"/>
        </w:rPr>
      </w:pPr>
    </w:p>
    <w:p w14:paraId="5D434C5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[176] Thursday, June 1, 1922</w:t>
      </w:r>
    </w:p>
    <w:p w14:paraId="79D51DFD"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7FEC786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Rachel and Ralph Perry</w:t>
      </w:r>
    </w:p>
    <w:p w14:paraId="2DD5082D" w14:textId="77777777" w:rsidR="00365763" w:rsidRPr="00365763" w:rsidRDefault="00365763" w:rsidP="00365763">
      <w:pPr>
        <w:jc w:val="right"/>
        <w:rPr>
          <w:rFonts w:ascii="EB Garamond" w:eastAsia="EB Garamond" w:hAnsi="EB Garamond" w:cs="EB Garamond"/>
        </w:rPr>
      </w:pPr>
    </w:p>
    <w:p w14:paraId="60A775B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In bed</w:t>
      </w:r>
    </w:p>
    <w:p w14:paraId="135B153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 better day. I hope I am getting over the attack. I saw Sophie Serristori today, who actually talks of having a baby without tying herself to its father!!</w:t>
      </w:r>
      <w:del w:id="871" w:author="Ilaria Della Monica" w:date="2022-02-20T10:53:00Z">
        <w:r w:rsidRPr="00365763" w:rsidDel="00F6340B">
          <w:rPr>
            <w:rFonts w:ascii="EB Garamond" w:eastAsia="EB Garamond" w:hAnsi="EB Garamond" w:cs="EB Garamond"/>
            <w:vertAlign w:val="superscript"/>
          </w:rPr>
          <w:footnoteReference w:id="283"/>
        </w:r>
      </w:del>
      <w:r w:rsidRPr="00365763">
        <w:rPr>
          <w:rFonts w:ascii="EB Garamond" w:eastAsia="EB Garamond" w:hAnsi="EB Garamond" w:cs="EB Garamond"/>
        </w:rPr>
        <w:t xml:space="preserve"> What an “advance” for an Italian girl of her position. I told her about Philomène.</w:t>
      </w:r>
    </w:p>
    <w:p w14:paraId="2849B9D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Ojettis came over for the evening</w:t>
      </w:r>
      <w:del w:id="874" w:author="Ilaria Della Monica" w:date="2022-02-20T10:53:00Z">
        <w:r w:rsidRPr="00365763" w:rsidDel="00F6340B">
          <w:rPr>
            <w:rFonts w:ascii="EB Garamond" w:eastAsia="EB Garamond" w:hAnsi="EB Garamond" w:cs="EB Garamond"/>
            <w:vertAlign w:val="superscript"/>
          </w:rPr>
          <w:footnoteReference w:id="284"/>
        </w:r>
      </w:del>
    </w:p>
    <w:p w14:paraId="2F6C6027" w14:textId="77777777" w:rsidR="00365763" w:rsidRPr="00365763" w:rsidRDefault="00365763" w:rsidP="00365763">
      <w:pPr>
        <w:jc w:val="both"/>
        <w:rPr>
          <w:rFonts w:ascii="EB Garamond" w:eastAsia="EB Garamond" w:hAnsi="EB Garamond" w:cs="EB Garamond"/>
        </w:rPr>
      </w:pPr>
    </w:p>
    <w:p w14:paraId="6BB17E3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[177] Friday, June 2, 1922</w:t>
      </w:r>
    </w:p>
    <w:p w14:paraId="13444A8B" w14:textId="77777777" w:rsidR="00365763" w:rsidRPr="00365763" w:rsidRDefault="00365763" w:rsidP="00365763">
      <w:pPr>
        <w:jc w:val="center"/>
        <w:rPr>
          <w:rFonts w:ascii="EB Garamond" w:eastAsia="EB Garamond" w:hAnsi="EB Garamond" w:cs="EB Garamond"/>
        </w:rPr>
      </w:pPr>
    </w:p>
    <w:p w14:paraId="3DEC777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In bed—</w:t>
      </w:r>
    </w:p>
    <w:p w14:paraId="33AFAFD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 day of agony, dulled at last by morphine. I could not see anyone, nor even read till evening. Then I saw for a few moments Elisabetta Henraux,</w:t>
      </w:r>
      <w:del w:id="877" w:author="Ilaria Della Monica" w:date="2022-02-20T10:53:00Z">
        <w:r w:rsidRPr="00365763" w:rsidDel="00F6340B">
          <w:rPr>
            <w:rFonts w:ascii="EB Garamond" w:eastAsia="EB Garamond" w:hAnsi="EB Garamond" w:cs="EB Garamond"/>
            <w:vertAlign w:val="superscript"/>
          </w:rPr>
          <w:footnoteReference w:id="285"/>
        </w:r>
      </w:del>
      <w:r w:rsidRPr="00365763">
        <w:rPr>
          <w:rFonts w:ascii="EB Garamond" w:eastAsia="EB Garamond" w:hAnsi="EB Garamond" w:cs="EB Garamond"/>
        </w:rPr>
        <w:t xml:space="preserve"> more grandly beautiful than ever, who sang superbly afterwards to the party (Nicky, Baron von Anrep, Riri Visconti Venosta,</w:t>
      </w:r>
      <w:del w:id="880" w:author="Ilaria Della Monica" w:date="2022-02-20T10:53:00Z">
        <w:r w:rsidRPr="00365763" w:rsidDel="00F6340B">
          <w:rPr>
            <w:rFonts w:ascii="EB Garamond" w:eastAsia="EB Garamond" w:hAnsi="EB Garamond" w:cs="EB Garamond"/>
            <w:vertAlign w:val="superscript"/>
          </w:rPr>
          <w:footnoteReference w:id="286"/>
        </w:r>
      </w:del>
      <w:r w:rsidRPr="00365763">
        <w:rPr>
          <w:rFonts w:ascii="EB Garamond" w:eastAsia="EB Garamond" w:hAnsi="EB Garamond" w:cs="EB Garamond"/>
        </w:rPr>
        <w:t xml:space="preserve"> Alice De Lamar</w:t>
      </w:r>
      <w:del w:id="883" w:author="Ilaria Della Monica" w:date="2022-02-20T10:53:00Z">
        <w:r w:rsidRPr="00365763" w:rsidDel="00F6340B">
          <w:rPr>
            <w:rFonts w:ascii="EB Garamond" w:eastAsia="EB Garamond" w:hAnsi="EB Garamond" w:cs="EB Garamond"/>
            <w:vertAlign w:val="superscript"/>
          </w:rPr>
          <w:footnoteReference w:id="287"/>
        </w:r>
      </w:del>
      <w:r w:rsidRPr="00365763">
        <w:rPr>
          <w:rFonts w:ascii="EB Garamond" w:eastAsia="EB Garamond" w:hAnsi="EB Garamond" w:cs="EB Garamond"/>
        </w:rPr>
        <w:t xml:space="preserve"> and Evangeline Johnson</w:t>
      </w:r>
      <w:del w:id="886" w:author="Ilaria Della Monica" w:date="2022-02-20T10:53:00Z">
        <w:r w:rsidRPr="00365763" w:rsidDel="00F6340B">
          <w:rPr>
            <w:rFonts w:ascii="EB Garamond" w:eastAsia="EB Garamond" w:hAnsi="EB Garamond" w:cs="EB Garamond"/>
            <w:vertAlign w:val="superscript"/>
          </w:rPr>
          <w:footnoteReference w:id="288"/>
        </w:r>
      </w:del>
      <w:r w:rsidRPr="00365763">
        <w:rPr>
          <w:rFonts w:ascii="EB Garamond" w:eastAsia="EB Garamond" w:hAnsi="EB Garamond" w:cs="EB Garamond"/>
        </w:rPr>
        <w:t xml:space="preserve"> and their [Secretary]). {</w:t>
      </w:r>
      <w:r w:rsidRPr="00365763">
        <w:rPr>
          <w:rFonts w:ascii="EB Garamond" w:eastAsia="EB Garamond" w:hAnsi="EB Garamond" w:cs="EB Garamond"/>
          <w:i/>
        </w:rPr>
        <w:t>scratched</w:t>
      </w:r>
      <w:r w:rsidRPr="00365763">
        <w:rPr>
          <w:rFonts w:ascii="EB Garamond" w:eastAsia="EB Garamond" w:hAnsi="EB Garamond" w:cs="EB Garamond"/>
        </w:rPr>
        <w:t>} Also saw Alice and Evangeline to say goodbye, as they are ru</w:t>
      </w:r>
      <w:r w:rsidRPr="00365763">
        <w:rPr>
          <w:rFonts w:ascii="EB Garamond" w:eastAsia="EB Garamond" w:hAnsi="EB Garamond" w:cs="EB Garamond"/>
          <w:u w:val="single"/>
        </w:rPr>
        <w:t>s</w:t>
      </w:r>
      <w:r w:rsidRPr="00365763">
        <w:rPr>
          <w:rFonts w:ascii="EB Garamond" w:eastAsia="EB Garamond" w:hAnsi="EB Garamond" w:cs="EB Garamond"/>
        </w:rPr>
        <w:t>hing off tomorrow. I like Alice.</w:t>
      </w:r>
    </w:p>
    <w:p w14:paraId="75FA0AB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Bernard and the Perrys had Mr. Hale (the painter) and his patron Mr. Spelman to tea, also Maurice Brockwell.</w:t>
      </w:r>
      <w:del w:id="889" w:author="Ilaria Della Monica" w:date="2022-02-20T10:53:00Z">
        <w:r w:rsidRPr="00365763" w:rsidDel="00F6340B">
          <w:rPr>
            <w:rFonts w:ascii="EB Garamond" w:eastAsia="EB Garamond" w:hAnsi="EB Garamond" w:cs="EB Garamond"/>
            <w:vertAlign w:val="superscript"/>
          </w:rPr>
          <w:footnoteReference w:id="289"/>
        </w:r>
      </w:del>
    </w:p>
    <w:p w14:paraId="147939F7" w14:textId="77777777" w:rsidR="00365763" w:rsidRPr="00365763" w:rsidRDefault="00365763" w:rsidP="00365763">
      <w:pPr>
        <w:jc w:val="both"/>
        <w:rPr>
          <w:rFonts w:ascii="EB Garamond" w:eastAsia="EB Garamond" w:hAnsi="EB Garamond" w:cs="EB Garamond"/>
        </w:rPr>
      </w:pPr>
    </w:p>
    <w:p w14:paraId="09B1706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 Henraux and Riri Visconti Venosta came to dine. Elizabetta looked too beautiful and sang divinely. I h___d her with my </w:t>
      </w:r>
      <w:r w:rsidRPr="00365763">
        <w:rPr>
          <w:rFonts w:ascii="EB Garamond" w:eastAsia="EB Garamond" w:hAnsi="EB Garamond" w:cs="EB Garamond"/>
          <w:u w:val="single"/>
        </w:rPr>
        <w:t>don</w:t>
      </w:r>
      <w:r w:rsidRPr="00365763">
        <w:rPr>
          <w:rFonts w:ascii="EB Garamond" w:eastAsia="EB Garamond" w:hAnsi="EB Garamond" w:cs="EB Garamond"/>
        </w:rPr>
        <w:t xml:space="preserve"> _p__.</w:t>
      </w:r>
    </w:p>
    <w:p w14:paraId="7731F7AE" w14:textId="77777777" w:rsidR="00365763" w:rsidRPr="00365763" w:rsidRDefault="00365763" w:rsidP="00365763">
      <w:pPr>
        <w:jc w:val="both"/>
        <w:rPr>
          <w:rFonts w:ascii="EB Garamond" w:eastAsia="EB Garamond" w:hAnsi="EB Garamond" w:cs="EB Garamond"/>
        </w:rPr>
      </w:pPr>
    </w:p>
    <w:p w14:paraId="52F7CD5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[178] Saturday, June 3, 1922</w:t>
      </w:r>
    </w:p>
    <w:p w14:paraId="078E4C1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Perrys</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7908F580" w14:textId="77777777" w:rsidR="00365763" w:rsidRPr="00365763" w:rsidRDefault="00365763" w:rsidP="00365763">
      <w:pPr>
        <w:jc w:val="both"/>
        <w:rPr>
          <w:rFonts w:ascii="EB Garamond" w:eastAsia="EB Garamond" w:hAnsi="EB Garamond" w:cs="EB Garamond"/>
        </w:rPr>
      </w:pPr>
    </w:p>
    <w:p w14:paraId="67BF1AB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Very ill and in pain</w:t>
      </w:r>
    </w:p>
    <w:p w14:paraId="2971025A" w14:textId="77777777" w:rsidR="00365763" w:rsidRPr="00365763" w:rsidRDefault="00365763" w:rsidP="00365763">
      <w:pPr>
        <w:jc w:val="center"/>
        <w:rPr>
          <w:rFonts w:ascii="EB Garamond" w:eastAsia="EB Garamond" w:hAnsi="EB Garamond" w:cs="EB Garamond"/>
        </w:rPr>
      </w:pPr>
    </w:p>
    <w:p w14:paraId="6F73F3A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went to Villa Medici</w:t>
      </w:r>
    </w:p>
    <w:p w14:paraId="4E587B3B" w14:textId="77777777" w:rsidR="00365763" w:rsidRPr="00365763" w:rsidRDefault="00365763" w:rsidP="00365763">
      <w:pPr>
        <w:jc w:val="both"/>
        <w:rPr>
          <w:rFonts w:ascii="EB Garamond" w:eastAsia="EB Garamond" w:hAnsi="EB Garamond" w:cs="EB Garamond"/>
        </w:rPr>
      </w:pPr>
    </w:p>
    <w:p w14:paraId="337C6D9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[179] Sunday, June 4, 1922</w:t>
      </w:r>
    </w:p>
    <w:p w14:paraId="4785D815"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Perrys</w:t>
      </w:r>
    </w:p>
    <w:p w14:paraId="74BF725F" w14:textId="77777777" w:rsidR="00365763" w:rsidRPr="00365763" w:rsidRDefault="00365763" w:rsidP="00365763">
      <w:pPr>
        <w:jc w:val="right"/>
        <w:rPr>
          <w:rFonts w:ascii="EB Garamond" w:eastAsia="EB Garamond" w:hAnsi="EB Garamond" w:cs="EB Garamond"/>
        </w:rPr>
      </w:pPr>
    </w:p>
    <w:p w14:paraId="6F93910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Ill in bed</w:t>
      </w:r>
    </w:p>
    <w:p w14:paraId="0B30D1AE" w14:textId="77777777" w:rsidR="00365763" w:rsidRPr="00365763" w:rsidRDefault="00365763" w:rsidP="00365763">
      <w:pPr>
        <w:jc w:val="center"/>
        <w:rPr>
          <w:rFonts w:ascii="EB Garamond" w:eastAsia="EB Garamond" w:hAnsi="EB Garamond" w:cs="EB Garamond"/>
        </w:rPr>
      </w:pPr>
    </w:p>
    <w:p w14:paraId="6AE8C2F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Countess Serristori came to tea and I saw Sophie a bit.</w:t>
      </w:r>
      <w:del w:id="892" w:author="Ilaria Della Monica" w:date="2022-02-20T10:53:00Z">
        <w:r w:rsidRPr="00365763" w:rsidDel="00F6340B">
          <w:rPr>
            <w:rFonts w:ascii="EB Garamond" w:eastAsia="EB Garamond" w:hAnsi="EB Garamond" w:cs="EB Garamond"/>
            <w:vertAlign w:val="superscript"/>
          </w:rPr>
          <w:footnoteReference w:id="290"/>
        </w:r>
      </w:del>
      <w:r w:rsidRPr="00365763">
        <w:rPr>
          <w:rFonts w:ascii="EB Garamond" w:eastAsia="EB Garamond" w:hAnsi="EB Garamond" w:cs="EB Garamond"/>
        </w:rPr>
        <w:t xml:space="preserve"> The Loesers came and Mr. Vanderlip, the Banker, fresh from Genoa</w:t>
      </w:r>
      <w:del w:id="895" w:author="Ilaria Della Monica" w:date="2022-02-20T10:53:00Z">
        <w:r w:rsidRPr="00365763" w:rsidDel="00F6340B">
          <w:rPr>
            <w:rFonts w:ascii="EB Garamond" w:eastAsia="EB Garamond" w:hAnsi="EB Garamond" w:cs="EB Garamond"/>
            <w:vertAlign w:val="superscript"/>
          </w:rPr>
          <w:footnoteReference w:id="291"/>
        </w:r>
      </w:del>
    </w:p>
    <w:p w14:paraId="7E8C9E3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 and Mrs. Hallowell (of the New Republic) dined. BB liked him awfully!</w:t>
      </w:r>
      <w:del w:id="898" w:author="Ilaria Della Monica" w:date="2022-02-20T10:53:00Z">
        <w:r w:rsidRPr="00365763" w:rsidDel="00F6340B">
          <w:rPr>
            <w:rFonts w:ascii="EB Garamond" w:eastAsia="EB Garamond" w:hAnsi="EB Garamond" w:cs="EB Garamond"/>
            <w:vertAlign w:val="superscript"/>
          </w:rPr>
          <w:footnoteReference w:id="292"/>
        </w:r>
      </w:del>
    </w:p>
    <w:p w14:paraId="739EF3E7" w14:textId="77777777" w:rsidR="00365763" w:rsidRPr="00365763" w:rsidRDefault="00365763" w:rsidP="00365763">
      <w:pPr>
        <w:jc w:val="both"/>
        <w:rPr>
          <w:rFonts w:ascii="EB Garamond" w:eastAsia="EB Garamond" w:hAnsi="EB Garamond" w:cs="EB Garamond"/>
        </w:rPr>
      </w:pPr>
    </w:p>
    <w:p w14:paraId="33FFE73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[180] Monday, June 5, 1922</w:t>
      </w:r>
    </w:p>
    <w:p w14:paraId="7B56246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Perrys</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32BECA06" w14:textId="77777777" w:rsidR="00365763" w:rsidRPr="00365763" w:rsidRDefault="00365763" w:rsidP="00365763">
      <w:pPr>
        <w:jc w:val="center"/>
        <w:rPr>
          <w:rFonts w:ascii="EB Garamond" w:eastAsia="EB Garamond" w:hAnsi="EB Garamond" w:cs="EB Garamond"/>
        </w:rPr>
      </w:pPr>
    </w:p>
    <w:p w14:paraId="5C591CE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Ill in bed</w:t>
      </w:r>
    </w:p>
    <w:p w14:paraId="61B77448" w14:textId="77777777" w:rsidR="00365763" w:rsidRPr="00365763" w:rsidRDefault="00365763" w:rsidP="00365763">
      <w:pPr>
        <w:jc w:val="center"/>
        <w:rPr>
          <w:rFonts w:ascii="EB Garamond" w:eastAsia="EB Garamond" w:hAnsi="EB Garamond" w:cs="EB Garamond"/>
        </w:rPr>
      </w:pPr>
    </w:p>
    <w:p w14:paraId="55F4D33C" w14:textId="77777777" w:rsidR="00365763" w:rsidRPr="00365763" w:rsidRDefault="00365763" w:rsidP="00365763">
      <w:pPr>
        <w:jc w:val="both"/>
        <w:rPr>
          <w:rFonts w:ascii="EB Garamond" w:eastAsia="EB Garamond" w:hAnsi="EB Garamond" w:cs="EB Garamond"/>
          <w:u w:val="single"/>
        </w:rPr>
      </w:pPr>
      <w:r w:rsidRPr="00365763">
        <w:rPr>
          <w:rFonts w:ascii="EB Garamond" w:eastAsia="EB Garamond" w:hAnsi="EB Garamond" w:cs="EB Garamond"/>
        </w:rPr>
        <w:tab/>
        <w:t xml:space="preserve">Miss </w:t>
      </w:r>
      <w:r w:rsidRPr="00365763">
        <w:rPr>
          <w:rFonts w:ascii="EB Garamond" w:eastAsia="EB Garamond" w:hAnsi="EB Garamond" w:cs="EB Garamond"/>
          <w:u w:val="single"/>
        </w:rPr>
        <w:t>William</w:t>
      </w:r>
    </w:p>
    <w:p w14:paraId="2C587FE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Lazzaroni</w:t>
      </w:r>
      <w:del w:id="901" w:author="Ilaria Della Monica" w:date="2022-02-20T10:53:00Z">
        <w:r w:rsidRPr="00365763" w:rsidDel="00F6340B">
          <w:rPr>
            <w:rFonts w:ascii="EB Garamond" w:eastAsia="EB Garamond" w:hAnsi="EB Garamond" w:cs="EB Garamond"/>
            <w:vertAlign w:val="superscript"/>
          </w:rPr>
          <w:footnoteReference w:id="293"/>
        </w:r>
      </w:del>
    </w:p>
    <w:p w14:paraId="5A2FE2B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Houghtons to dine</w:t>
      </w:r>
    </w:p>
    <w:p w14:paraId="7A1859FE" w14:textId="77777777" w:rsidR="00365763" w:rsidRPr="00365763" w:rsidRDefault="00365763" w:rsidP="00365763">
      <w:pPr>
        <w:jc w:val="both"/>
        <w:rPr>
          <w:rFonts w:ascii="EB Garamond" w:eastAsia="EB Garamond" w:hAnsi="EB Garamond" w:cs="EB Garamond"/>
        </w:rPr>
      </w:pPr>
    </w:p>
    <w:p w14:paraId="1341603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[181] Tuesday, June 6, 1922</w:t>
      </w:r>
    </w:p>
    <w:p w14:paraId="4E15941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Perrys</w:t>
      </w:r>
    </w:p>
    <w:p w14:paraId="2CE03730" w14:textId="77777777" w:rsidR="00365763" w:rsidRPr="00365763" w:rsidRDefault="00365763" w:rsidP="00365763">
      <w:pPr>
        <w:jc w:val="right"/>
        <w:rPr>
          <w:rFonts w:ascii="EB Garamond" w:eastAsia="EB Garamond" w:hAnsi="EB Garamond" w:cs="EB Garamond"/>
        </w:rPr>
      </w:pPr>
    </w:p>
    <w:p w14:paraId="30B202A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Cystitis _____ a trained nurse</w:t>
      </w:r>
    </w:p>
    <w:p w14:paraId="381DA9AC" w14:textId="77777777" w:rsidR="00365763" w:rsidRPr="00365763" w:rsidRDefault="00365763" w:rsidP="00365763">
      <w:pPr>
        <w:jc w:val="center"/>
        <w:rPr>
          <w:rFonts w:ascii="EB Garamond" w:eastAsia="EB Garamond" w:hAnsi="EB Garamond" w:cs="EB Garamond"/>
          <w:i/>
        </w:rPr>
      </w:pPr>
      <w:r w:rsidRPr="00365763">
        <w:rPr>
          <w:rFonts w:ascii="EB Garamond" w:eastAsia="EB Garamond" w:hAnsi="EB Garamond" w:cs="EB Garamond"/>
        </w:rPr>
        <w:t>{</w:t>
      </w:r>
      <w:r w:rsidRPr="00365763">
        <w:rPr>
          <w:rFonts w:ascii="EB Garamond" w:eastAsia="EB Garamond" w:hAnsi="EB Garamond" w:cs="EB Garamond"/>
          <w:i/>
        </w:rPr>
        <w:t>2</w:t>
      </w:r>
    </w:p>
    <w:p w14:paraId="65030AD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i/>
        </w:rPr>
        <w:t xml:space="preserve"> skipped lines</w:t>
      </w:r>
      <w:r w:rsidRPr="00365763">
        <w:rPr>
          <w:rFonts w:ascii="EB Garamond" w:eastAsia="EB Garamond" w:hAnsi="EB Garamond" w:cs="EB Garamond"/>
        </w:rPr>
        <w:t>}</w:t>
      </w:r>
    </w:p>
    <w:p w14:paraId="40C4C94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Fullers, Perkins, and Hallowells—but I didn’t see them</w:t>
      </w:r>
    </w:p>
    <w:p w14:paraId="58699DF3" w14:textId="77777777" w:rsidR="00365763" w:rsidRPr="00365763" w:rsidRDefault="00365763" w:rsidP="00365763">
      <w:pPr>
        <w:jc w:val="both"/>
        <w:rPr>
          <w:rFonts w:ascii="EB Garamond" w:eastAsia="EB Garamond" w:hAnsi="EB Garamond" w:cs="EB Garamond"/>
        </w:rPr>
      </w:pPr>
    </w:p>
    <w:p w14:paraId="66DD5D3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[182] Wednesday, June 7, 1922</w:t>
      </w:r>
    </w:p>
    <w:p w14:paraId="554E4DC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380A2DEC" w14:textId="77777777" w:rsidR="00365763" w:rsidRPr="00365763" w:rsidRDefault="00365763" w:rsidP="00365763">
      <w:pPr>
        <w:jc w:val="right"/>
        <w:rPr>
          <w:rFonts w:ascii="EB Garamond" w:eastAsia="EB Garamond" w:hAnsi="EB Garamond" w:cs="EB Garamond"/>
        </w:rPr>
      </w:pPr>
    </w:p>
    <w:p w14:paraId="799088C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Acute cystitis!!</w:t>
      </w:r>
    </w:p>
    <w:p w14:paraId="38DC368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But I saw Geoffrey for a little while on my loggia, where I have a bed.</w:t>
      </w:r>
    </w:p>
    <w:p w14:paraId="732492C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and Ralph had tea with Miss Paget.</w:t>
      </w:r>
      <w:del w:id="904" w:author="Ilaria Della Monica" w:date="2022-02-20T10:53:00Z">
        <w:r w:rsidRPr="00365763" w:rsidDel="00F6340B">
          <w:rPr>
            <w:rFonts w:ascii="EB Garamond" w:eastAsia="EB Garamond" w:hAnsi="EB Garamond" w:cs="EB Garamond"/>
            <w:vertAlign w:val="superscript"/>
          </w:rPr>
          <w:footnoteReference w:id="294"/>
        </w:r>
      </w:del>
    </w:p>
    <w:p w14:paraId="5D21112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Salveminis came to dine</w:t>
      </w:r>
    </w:p>
    <w:p w14:paraId="589AD144" w14:textId="77777777" w:rsidR="00365763" w:rsidRPr="00365763" w:rsidRDefault="00365763" w:rsidP="00365763">
      <w:pPr>
        <w:jc w:val="both"/>
        <w:rPr>
          <w:rFonts w:ascii="EB Garamond" w:eastAsia="EB Garamond" w:hAnsi="EB Garamond" w:cs="EB Garamond"/>
        </w:rPr>
      </w:pPr>
    </w:p>
    <w:p w14:paraId="465AF2F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[183] Thursday, June 8, 1922</w:t>
      </w:r>
    </w:p>
    <w:p w14:paraId="2A28090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Perrys</w:t>
      </w:r>
    </w:p>
    <w:p w14:paraId="5CF04CAE" w14:textId="77777777" w:rsidR="00365763" w:rsidRPr="00365763" w:rsidRDefault="00365763" w:rsidP="00365763">
      <w:pPr>
        <w:jc w:val="right"/>
        <w:rPr>
          <w:rFonts w:ascii="EB Garamond" w:eastAsia="EB Garamond" w:hAnsi="EB Garamond" w:cs="EB Garamond"/>
        </w:rPr>
      </w:pPr>
    </w:p>
    <w:p w14:paraId="09BA8CF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 great pain[.] Ill in bed</w:t>
      </w:r>
    </w:p>
    <w:p w14:paraId="54BE02A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 </w:t>
      </w:r>
      <w:r w:rsidRPr="00365763">
        <w:rPr>
          <w:rFonts w:ascii="EB Garamond" w:eastAsia="EB Garamond" w:hAnsi="EB Garamond" w:cs="EB Garamond"/>
          <w:strike/>
        </w:rPr>
        <w:t>Perr</w:t>
      </w:r>
      <w:r w:rsidRPr="00365763">
        <w:rPr>
          <w:rFonts w:ascii="EB Garamond" w:eastAsia="EB Garamond" w:hAnsi="EB Garamond" w:cs="EB Garamond"/>
        </w:rPr>
        <w:t xml:space="preserve"> Spelmanns came to lunch. I did not see them</w:t>
      </w:r>
    </w:p>
    <w:p w14:paraId="18794366" w14:textId="77777777" w:rsidR="00365763" w:rsidRPr="00365763" w:rsidRDefault="00365763" w:rsidP="00365763">
      <w:pPr>
        <w:jc w:val="both"/>
        <w:rPr>
          <w:rFonts w:ascii="EB Garamond" w:eastAsia="EB Garamond" w:hAnsi="EB Garamond" w:cs="EB Garamond"/>
        </w:rPr>
      </w:pPr>
    </w:p>
    <w:p w14:paraId="7F1B5B6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Aunt Janet and the Lindsays came to dine. I saw Aunt Janet a few minutes, also Mr. Vanderlip from Minneapolis</w:t>
      </w:r>
    </w:p>
    <w:p w14:paraId="578E2C7F" w14:textId="77777777" w:rsidR="00365763" w:rsidRPr="00365763" w:rsidRDefault="00365763" w:rsidP="00365763">
      <w:pPr>
        <w:jc w:val="both"/>
        <w:rPr>
          <w:rFonts w:ascii="EB Garamond" w:eastAsia="EB Garamond" w:hAnsi="EB Garamond" w:cs="EB Garamond"/>
        </w:rPr>
      </w:pPr>
    </w:p>
    <w:p w14:paraId="044DF94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[184] Friday, June 9, 1922</w:t>
      </w:r>
    </w:p>
    <w:p w14:paraId="3E5FE26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Perrys</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7F7DF85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Ill in bed</w:t>
      </w:r>
    </w:p>
    <w:p w14:paraId="1EADEB4B" w14:textId="77777777" w:rsidR="00365763" w:rsidRPr="00365763" w:rsidRDefault="00365763" w:rsidP="00365763">
      <w:pPr>
        <w:jc w:val="right"/>
        <w:rPr>
          <w:rFonts w:ascii="EB Garamond" w:eastAsia="EB Garamond" w:hAnsi="EB Garamond" w:cs="EB Garamond"/>
        </w:rPr>
      </w:pPr>
    </w:p>
    <w:p w14:paraId="1128581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Bastianelli, Offner,</w:t>
      </w:r>
      <w:del w:id="907" w:author="Ilaria Della Monica" w:date="2022-02-20T10:53:00Z">
        <w:r w:rsidRPr="00365763" w:rsidDel="00F6340B">
          <w:rPr>
            <w:rFonts w:ascii="EB Garamond" w:eastAsia="EB Garamond" w:hAnsi="EB Garamond" w:cs="EB Garamond"/>
            <w:vertAlign w:val="superscript"/>
          </w:rPr>
          <w:footnoteReference w:id="295"/>
        </w:r>
      </w:del>
      <w:r w:rsidRPr="00365763">
        <w:rPr>
          <w:rFonts w:ascii="EB Garamond" w:eastAsia="EB Garamond" w:hAnsi="EB Garamond" w:cs="EB Garamond"/>
        </w:rPr>
        <w:t xml:space="preserve"> the McIlhennys</w:t>
      </w:r>
      <w:del w:id="910" w:author="Ilaria Della Monica" w:date="2022-02-20T10:53:00Z">
        <w:r w:rsidRPr="00365763" w:rsidDel="00F6340B">
          <w:rPr>
            <w:rFonts w:ascii="EB Garamond" w:eastAsia="EB Garamond" w:hAnsi="EB Garamond" w:cs="EB Garamond"/>
            <w:vertAlign w:val="superscript"/>
          </w:rPr>
          <w:footnoteReference w:id="296"/>
        </w:r>
      </w:del>
      <w:r w:rsidRPr="00365763">
        <w:rPr>
          <w:rFonts w:ascii="EB Garamond" w:eastAsia="EB Garamond" w:hAnsi="EB Garamond" w:cs="EB Garamond"/>
        </w:rPr>
        <w:t xml:space="preserve"> to tea. They all dined, and Nicky too, with the Loesers, </w:t>
      </w:r>
      <w:r w:rsidRPr="00365763">
        <w:rPr>
          <w:rFonts w:ascii="EB Garamond" w:eastAsia="EB Garamond" w:hAnsi="EB Garamond" w:cs="EB Garamond"/>
          <w:u w:val="single"/>
        </w:rPr>
        <w:t>I</w:t>
      </w:r>
      <w:r w:rsidRPr="00365763">
        <w:rPr>
          <w:rFonts w:ascii="EB Garamond" w:eastAsia="EB Garamond" w:hAnsi="EB Garamond" w:cs="EB Garamond"/>
        </w:rPr>
        <w:t xml:space="preserve"> had dinner.</w:t>
      </w:r>
    </w:p>
    <w:p w14:paraId="53C92F65" w14:textId="77777777" w:rsidR="00365763" w:rsidRPr="00365763" w:rsidRDefault="00365763" w:rsidP="00365763">
      <w:pPr>
        <w:jc w:val="both"/>
        <w:rPr>
          <w:rFonts w:ascii="EB Garamond" w:eastAsia="EB Garamond" w:hAnsi="EB Garamond" w:cs="EB Garamond"/>
        </w:rPr>
      </w:pPr>
    </w:p>
    <w:p w14:paraId="682C0DE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[185] Saturday, June 10, 1922</w:t>
      </w:r>
    </w:p>
    <w:p w14:paraId="7D1D68E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The Perrys</w:t>
      </w:r>
    </w:p>
    <w:p w14:paraId="6C4F0D0F" w14:textId="77777777" w:rsidR="00365763" w:rsidRPr="00365763" w:rsidRDefault="00365763" w:rsidP="00365763">
      <w:pPr>
        <w:numPr>
          <w:ilvl w:val="0"/>
          <w:numId w:val="2"/>
        </w:numPr>
        <w:jc w:val="right"/>
        <w:rPr>
          <w:rFonts w:ascii="EB Garamond" w:eastAsia="EB Garamond" w:hAnsi="EB Garamond" w:cs="EB Garamond"/>
        </w:rPr>
      </w:pPr>
      <w:r w:rsidRPr="00365763">
        <w:rPr>
          <w:rFonts w:ascii="EB Garamond" w:eastAsia="EB Garamond" w:hAnsi="EB Garamond" w:cs="EB Garamond"/>
        </w:rPr>
        <w:t>Nicholson</w:t>
      </w:r>
    </w:p>
    <w:p w14:paraId="2FB4E4D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Ill in bed</w:t>
      </w:r>
    </w:p>
    <w:p w14:paraId="49BD128E" w14:textId="77777777" w:rsidR="00365763" w:rsidRPr="00365763" w:rsidRDefault="00365763" w:rsidP="00365763">
      <w:pPr>
        <w:jc w:val="both"/>
        <w:rPr>
          <w:rFonts w:ascii="EB Garamond" w:eastAsia="EB Garamond" w:hAnsi="EB Garamond" w:cs="EB Garamond"/>
        </w:rPr>
      </w:pPr>
    </w:p>
    <w:p w14:paraId="757DBFB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Alf.[red] Nicholson arrived from Cairo, so happy to have ended that experience</w:t>
      </w:r>
    </w:p>
    <w:p w14:paraId="74314338" w14:textId="77777777" w:rsidR="00365763" w:rsidRPr="00365763" w:rsidRDefault="00365763" w:rsidP="00365763">
      <w:pPr>
        <w:jc w:val="both"/>
        <w:rPr>
          <w:rFonts w:ascii="EB Garamond" w:eastAsia="EB Garamond" w:hAnsi="EB Garamond" w:cs="EB Garamond"/>
        </w:rPr>
      </w:pPr>
    </w:p>
    <w:p w14:paraId="20ECB6E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Am.[erican] consul, Mr. Dorsey, came to dine.</w:t>
      </w:r>
      <w:del w:id="913" w:author="Ilaria Della Monica" w:date="2022-02-20T10:53:00Z">
        <w:r w:rsidRPr="00365763" w:rsidDel="00F6340B">
          <w:rPr>
            <w:rFonts w:ascii="EB Garamond" w:eastAsia="EB Garamond" w:hAnsi="EB Garamond" w:cs="EB Garamond"/>
            <w:vertAlign w:val="superscript"/>
          </w:rPr>
          <w:footnoteReference w:id="297"/>
        </w:r>
      </w:del>
    </w:p>
    <w:p w14:paraId="343183A0" w14:textId="77777777" w:rsidR="00365763" w:rsidRPr="00365763" w:rsidRDefault="00365763" w:rsidP="00365763">
      <w:pPr>
        <w:jc w:val="both"/>
        <w:rPr>
          <w:rFonts w:ascii="EB Garamond" w:eastAsia="EB Garamond" w:hAnsi="EB Garamond" w:cs="EB Garamond"/>
        </w:rPr>
      </w:pPr>
    </w:p>
    <w:p w14:paraId="6A93647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[186] Sunday, June 11, 1922</w:t>
      </w:r>
    </w:p>
    <w:p w14:paraId="338142A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Naima </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00E6E75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Alf.[red] Nicholson</w:t>
      </w:r>
    </w:p>
    <w:p w14:paraId="354508C9" w14:textId="77777777" w:rsidR="00365763" w:rsidRPr="00365763" w:rsidRDefault="00365763" w:rsidP="00365763">
      <w:pPr>
        <w:jc w:val="both"/>
        <w:rPr>
          <w:rFonts w:ascii="EB Garamond" w:eastAsia="EB Garamond" w:hAnsi="EB Garamond" w:cs="EB Garamond"/>
        </w:rPr>
      </w:pPr>
    </w:p>
    <w:p w14:paraId="346ED24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In bed, very ill.</w:t>
      </w:r>
    </w:p>
    <w:p w14:paraId="1A84AE51" w14:textId="77777777" w:rsidR="00365763" w:rsidRPr="00365763" w:rsidRDefault="00365763" w:rsidP="00365763">
      <w:pPr>
        <w:jc w:val="center"/>
        <w:rPr>
          <w:rFonts w:ascii="EB Garamond" w:eastAsia="EB Garamond" w:hAnsi="EB Garamond" w:cs="EB Garamond"/>
        </w:rPr>
      </w:pPr>
    </w:p>
    <w:p w14:paraId="6F20191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Perrys left for Perugia and Assisi</w:t>
      </w:r>
    </w:p>
    <w:p w14:paraId="3D6EE693" w14:textId="77777777" w:rsidR="00365763" w:rsidRPr="00365763" w:rsidRDefault="00365763" w:rsidP="00365763">
      <w:pPr>
        <w:jc w:val="both"/>
        <w:rPr>
          <w:rFonts w:ascii="EB Garamond" w:eastAsia="EB Garamond" w:hAnsi="EB Garamond" w:cs="EB Garamond"/>
        </w:rPr>
      </w:pPr>
    </w:p>
    <w:p w14:paraId="6290709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Offner came up I believe</w:t>
      </w:r>
    </w:p>
    <w:p w14:paraId="5A3C2CDE" w14:textId="77777777" w:rsidR="00365763" w:rsidRPr="00365763" w:rsidRDefault="00365763" w:rsidP="00365763">
      <w:pPr>
        <w:jc w:val="both"/>
        <w:rPr>
          <w:rFonts w:ascii="EB Garamond" w:eastAsia="EB Garamond" w:hAnsi="EB Garamond" w:cs="EB Garamond"/>
        </w:rPr>
      </w:pPr>
    </w:p>
    <w:p w14:paraId="51921C9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[187] Monday, June 12, 1922</w:t>
      </w:r>
    </w:p>
    <w:p w14:paraId="6D5F7B75"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Alf[red] Nicholson</w:t>
      </w:r>
    </w:p>
    <w:p w14:paraId="031036F6" w14:textId="77777777" w:rsidR="00365763" w:rsidRPr="00365763" w:rsidRDefault="00365763" w:rsidP="00365763">
      <w:pPr>
        <w:jc w:val="right"/>
        <w:rPr>
          <w:rFonts w:ascii="EB Garamond" w:eastAsia="EB Garamond" w:hAnsi="EB Garamond" w:cs="EB Garamond"/>
        </w:rPr>
      </w:pPr>
    </w:p>
    <w:p w14:paraId="20192DC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In bed v.[ery] ill</w:t>
      </w:r>
    </w:p>
    <w:p w14:paraId="00FEA7F5" w14:textId="77777777" w:rsidR="00365763" w:rsidRPr="00365763" w:rsidRDefault="00365763" w:rsidP="00365763">
      <w:pPr>
        <w:jc w:val="center"/>
        <w:rPr>
          <w:rFonts w:ascii="EB Garamond" w:eastAsia="EB Garamond" w:hAnsi="EB Garamond" w:cs="EB Garamond"/>
        </w:rPr>
      </w:pPr>
    </w:p>
    <w:p w14:paraId="447E190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Fraulein Popp</w:t>
      </w:r>
      <w:del w:id="916" w:author="Ilaria Della Monica" w:date="2022-02-20T10:53:00Z">
        <w:r w:rsidRPr="00365763" w:rsidDel="00F6340B">
          <w:rPr>
            <w:rFonts w:ascii="EB Garamond" w:eastAsia="EB Garamond" w:hAnsi="EB Garamond" w:cs="EB Garamond"/>
            <w:vertAlign w:val="superscript"/>
          </w:rPr>
          <w:footnoteReference w:id="298"/>
        </w:r>
      </w:del>
      <w:r w:rsidRPr="00365763">
        <w:rPr>
          <w:rFonts w:ascii="EB Garamond" w:eastAsia="EB Garamond" w:hAnsi="EB Garamond" w:cs="EB Garamond"/>
        </w:rPr>
        <w:t xml:space="preserve"> and Miss Frothingham came, but I could not see them.</w:t>
      </w:r>
    </w:p>
    <w:p w14:paraId="3491FB4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Mrs. Pinch</w:t>
      </w:r>
      <w:r w:rsidRPr="00365763">
        <w:rPr>
          <w:rFonts w:ascii="EB Garamond" w:eastAsia="EB Garamond" w:hAnsi="EB Garamond" w:cs="EB Garamond"/>
          <w:u w:val="single"/>
        </w:rPr>
        <w:t>o</w:t>
      </w:r>
      <w:r w:rsidRPr="00365763">
        <w:rPr>
          <w:rFonts w:ascii="EB Garamond" w:eastAsia="EB Garamond" w:hAnsi="EB Garamond" w:cs="EB Garamond"/>
        </w:rPr>
        <w:t>t came to dine and sleep, and I had a little talk with her.</w:t>
      </w:r>
    </w:p>
    <w:p w14:paraId="5F61B5C6" w14:textId="77777777" w:rsidR="00365763" w:rsidRPr="00365763" w:rsidRDefault="00365763" w:rsidP="00365763">
      <w:pPr>
        <w:jc w:val="both"/>
        <w:rPr>
          <w:rFonts w:ascii="EB Garamond" w:eastAsia="EB Garamond" w:hAnsi="EB Garamond" w:cs="EB Garamond"/>
        </w:rPr>
      </w:pPr>
    </w:p>
    <w:p w14:paraId="428744B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[188] Tuesday, June 13, 1922</w:t>
      </w:r>
    </w:p>
    <w:p w14:paraId="5A6528B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Alf.[red] Nicholson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75D86380" w14:textId="77777777" w:rsidR="00365763" w:rsidRPr="00365763" w:rsidRDefault="00365763" w:rsidP="00365763">
      <w:pPr>
        <w:jc w:val="both"/>
        <w:rPr>
          <w:rFonts w:ascii="EB Garamond" w:eastAsia="EB Garamond" w:hAnsi="EB Garamond" w:cs="EB Garamond"/>
        </w:rPr>
      </w:pPr>
    </w:p>
    <w:p w14:paraId="096E0FF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In bed v.[ery] ill</w:t>
      </w:r>
    </w:p>
    <w:p w14:paraId="5E67A1A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3 skipped lines</w:t>
      </w:r>
      <w:r w:rsidRPr="00365763">
        <w:rPr>
          <w:rFonts w:ascii="EB Garamond" w:eastAsia="EB Garamond" w:hAnsi="EB Garamond" w:cs="EB Garamond"/>
        </w:rPr>
        <w:t>}</w:t>
      </w:r>
    </w:p>
    <w:p w14:paraId="48B0F6C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Adolfo Venturi and Nicky dined with B.B.</w:t>
      </w:r>
      <w:del w:id="919" w:author="Ilaria Della Monica" w:date="2022-02-20T10:53:00Z">
        <w:r w:rsidRPr="00365763" w:rsidDel="00F6340B">
          <w:rPr>
            <w:rFonts w:ascii="EB Garamond" w:eastAsia="EB Garamond" w:hAnsi="EB Garamond" w:cs="EB Garamond"/>
            <w:vertAlign w:val="superscript"/>
          </w:rPr>
          <w:footnoteReference w:id="299"/>
        </w:r>
      </w:del>
    </w:p>
    <w:p w14:paraId="47F82734" w14:textId="77777777" w:rsidR="00365763" w:rsidRPr="00365763" w:rsidRDefault="00365763" w:rsidP="00365763">
      <w:pPr>
        <w:jc w:val="both"/>
        <w:rPr>
          <w:rFonts w:ascii="EB Garamond" w:eastAsia="EB Garamond" w:hAnsi="EB Garamond" w:cs="EB Garamond"/>
        </w:rPr>
      </w:pPr>
    </w:p>
    <w:p w14:paraId="1604D9D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[189] Wednesday, June 14, 1922</w:t>
      </w:r>
    </w:p>
    <w:p w14:paraId="53261925"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Alf[red] Nicholson</w:t>
      </w:r>
    </w:p>
    <w:p w14:paraId="779F8CEF" w14:textId="77777777" w:rsidR="00365763" w:rsidRPr="00365763" w:rsidRDefault="00365763" w:rsidP="00365763">
      <w:pPr>
        <w:jc w:val="right"/>
        <w:rPr>
          <w:rFonts w:ascii="EB Garamond" w:eastAsia="EB Garamond" w:hAnsi="EB Garamond" w:cs="EB Garamond"/>
        </w:rPr>
      </w:pPr>
    </w:p>
    <w:p w14:paraId="3EEEADA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In bed, very ill</w:t>
      </w:r>
    </w:p>
    <w:p w14:paraId="6587B641" w14:textId="77777777" w:rsidR="00365763" w:rsidRPr="00365763" w:rsidRDefault="00365763" w:rsidP="00365763">
      <w:pPr>
        <w:jc w:val="center"/>
        <w:rPr>
          <w:rFonts w:ascii="EB Garamond" w:eastAsia="EB Garamond" w:hAnsi="EB Garamond" w:cs="EB Garamond"/>
        </w:rPr>
      </w:pPr>
    </w:p>
    <w:p w14:paraId="2267C15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 Mers and his friend came to dine.</w:t>
      </w:r>
    </w:p>
    <w:p w14:paraId="0172004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 abhor my “trained nurse.”</w:t>
      </w:r>
    </w:p>
    <w:p w14:paraId="0D806D92" w14:textId="77777777" w:rsidR="00365763" w:rsidRPr="00365763" w:rsidRDefault="00365763" w:rsidP="00365763">
      <w:pPr>
        <w:jc w:val="both"/>
        <w:rPr>
          <w:rFonts w:ascii="EB Garamond" w:eastAsia="EB Garamond" w:hAnsi="EB Garamond" w:cs="EB Garamond"/>
        </w:rPr>
      </w:pPr>
    </w:p>
    <w:p w14:paraId="12F8371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[190] Thursday, June 15, 1922</w:t>
      </w:r>
    </w:p>
    <w:p w14:paraId="5766ED9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Alf.[red] Nicholson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22B4EBAC" w14:textId="77777777" w:rsidR="00365763" w:rsidRPr="00365763" w:rsidRDefault="00365763" w:rsidP="00365763">
      <w:pPr>
        <w:jc w:val="both"/>
        <w:rPr>
          <w:rFonts w:ascii="EB Garamond" w:eastAsia="EB Garamond" w:hAnsi="EB Garamond" w:cs="EB Garamond"/>
        </w:rPr>
      </w:pPr>
    </w:p>
    <w:p w14:paraId="11C1D76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In bed</w:t>
      </w:r>
    </w:p>
    <w:p w14:paraId="5470C9C1" w14:textId="77777777" w:rsidR="00365763" w:rsidRPr="00365763" w:rsidRDefault="00365763" w:rsidP="00365763">
      <w:pPr>
        <w:jc w:val="center"/>
        <w:rPr>
          <w:rFonts w:ascii="EB Garamond" w:eastAsia="EB Garamond" w:hAnsi="EB Garamond" w:cs="EB Garamond"/>
        </w:rPr>
      </w:pPr>
    </w:p>
    <w:p w14:paraId="05F8D45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Mme. Salvemini and her daughter spent the day.</w:t>
      </w:r>
    </w:p>
    <w:p w14:paraId="35F6142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and Nicky went to the Museo Etrusco.</w:t>
      </w:r>
      <w:del w:id="922" w:author="Ilaria Della Monica" w:date="2022-02-20T10:53:00Z">
        <w:r w:rsidRPr="00365763" w:rsidDel="00F6340B">
          <w:rPr>
            <w:rFonts w:ascii="EB Garamond" w:eastAsia="EB Garamond" w:hAnsi="EB Garamond" w:cs="EB Garamond"/>
            <w:vertAlign w:val="superscript"/>
          </w:rPr>
          <w:footnoteReference w:id="300"/>
        </w:r>
      </w:del>
    </w:p>
    <w:p w14:paraId="3C6FBEC9" w14:textId="77777777" w:rsidR="00365763" w:rsidRPr="00365763" w:rsidRDefault="00365763" w:rsidP="00365763">
      <w:pPr>
        <w:jc w:val="both"/>
        <w:rPr>
          <w:rFonts w:ascii="EB Garamond" w:eastAsia="EB Garamond" w:hAnsi="EB Garamond" w:cs="EB Garamond"/>
        </w:rPr>
      </w:pPr>
    </w:p>
    <w:p w14:paraId="25F6FBB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[191] Friday, June 16, 1922</w:t>
      </w:r>
    </w:p>
    <w:p w14:paraId="0F235507"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Allyn Cox</w:t>
      </w:r>
      <w:del w:id="925" w:author="Ilaria Della Monica" w:date="2022-02-20T10:53:00Z">
        <w:r w:rsidRPr="00365763" w:rsidDel="00F6340B">
          <w:rPr>
            <w:rFonts w:ascii="EB Garamond" w:eastAsia="EB Garamond" w:hAnsi="EB Garamond" w:cs="EB Garamond"/>
            <w:vertAlign w:val="superscript"/>
          </w:rPr>
          <w:footnoteReference w:id="301"/>
        </w:r>
      </w:del>
    </w:p>
    <w:p w14:paraId="5981B433"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Alfred N.[icholson]</w:t>
      </w:r>
    </w:p>
    <w:p w14:paraId="5FEAED61" w14:textId="77777777" w:rsidR="00365763" w:rsidRPr="00365763" w:rsidRDefault="00365763" w:rsidP="00365763">
      <w:pPr>
        <w:jc w:val="right"/>
        <w:rPr>
          <w:rFonts w:ascii="EB Garamond" w:eastAsia="EB Garamond" w:hAnsi="EB Garamond" w:cs="EB Garamond"/>
        </w:rPr>
      </w:pPr>
    </w:p>
    <w:p w14:paraId="52A18ECF" w14:textId="77777777" w:rsidR="00365763" w:rsidRPr="00365763" w:rsidRDefault="00365763" w:rsidP="00365763">
      <w:pPr>
        <w:ind w:left="2160" w:firstLine="720"/>
        <w:jc w:val="center"/>
        <w:rPr>
          <w:rFonts w:ascii="EB Garamond" w:eastAsia="EB Garamond" w:hAnsi="EB Garamond" w:cs="EB Garamond"/>
        </w:rPr>
      </w:pPr>
      <w:r w:rsidRPr="00365763">
        <w:rPr>
          <w:rFonts w:ascii="EB Garamond" w:eastAsia="EB Garamond" w:hAnsi="EB Garamond" w:cs="EB Garamond"/>
        </w:rPr>
        <w:t>In bed</w:t>
      </w:r>
    </w:p>
    <w:p w14:paraId="1AF07C9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Allyn Cox arrived</w:t>
      </w:r>
    </w:p>
    <w:p w14:paraId="16E9253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Bernard went to have tea at Villa Medici.</w:t>
      </w:r>
    </w:p>
    <w:p w14:paraId="09469AB0" w14:textId="77777777" w:rsidR="00365763" w:rsidRPr="00365763" w:rsidRDefault="00365763" w:rsidP="00365763">
      <w:pPr>
        <w:jc w:val="both"/>
        <w:rPr>
          <w:rFonts w:ascii="EB Garamond" w:eastAsia="EB Garamond" w:hAnsi="EB Garamond" w:cs="EB Garamond"/>
        </w:rPr>
      </w:pPr>
    </w:p>
    <w:p w14:paraId="74A8F94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[192] Saturday, June 17, 1922</w:t>
      </w:r>
    </w:p>
    <w:p w14:paraId="116FDA2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Karin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0B100CD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Naima</w:t>
      </w:r>
    </w:p>
    <w:p w14:paraId="01C865D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Allyn Cox</w:t>
      </w:r>
    </w:p>
    <w:p w14:paraId="7FF7167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Alfred Nicholson</w:t>
      </w:r>
    </w:p>
    <w:p w14:paraId="4525794C" w14:textId="77777777" w:rsidR="00365763" w:rsidRPr="00365763" w:rsidRDefault="00365763" w:rsidP="00365763">
      <w:pPr>
        <w:jc w:val="both"/>
        <w:rPr>
          <w:rFonts w:ascii="EB Garamond" w:eastAsia="EB Garamond" w:hAnsi="EB Garamond" w:cs="EB Garamond"/>
        </w:rPr>
      </w:pPr>
    </w:p>
    <w:p w14:paraId="49AB2DA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 bed.</w:t>
      </w:r>
    </w:p>
    <w:p w14:paraId="47033FBA" w14:textId="77777777" w:rsidR="00365763" w:rsidRPr="00365763" w:rsidRDefault="00365763" w:rsidP="00365763">
      <w:pPr>
        <w:jc w:val="both"/>
        <w:rPr>
          <w:rFonts w:ascii="EB Garamond" w:eastAsia="EB Garamond" w:hAnsi="EB Garamond" w:cs="EB Garamond"/>
        </w:rPr>
      </w:pPr>
    </w:p>
    <w:p w14:paraId="62B0972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Karin arrived last night, full of longing for social life. I think she has been starved in that respect.</w:t>
      </w:r>
    </w:p>
    <w:p w14:paraId="2BA402D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Lady Enniskillen called. She says that Mrs. Ernesto Fabbri has fallen in love and taken possession of her </w:t>
      </w:r>
      <w:r w:rsidRPr="00365763">
        <w:rPr>
          <w:rFonts w:ascii="EB Garamond" w:eastAsia="EB Garamond" w:hAnsi="EB Garamond" w:cs="EB Garamond"/>
          <w:u w:val="single"/>
        </w:rPr>
        <w:t>bro</w:t>
      </w:r>
      <w:r w:rsidRPr="00365763">
        <w:rPr>
          <w:rFonts w:ascii="EB Garamond" w:eastAsia="EB Garamond" w:hAnsi="EB Garamond" w:cs="EB Garamond"/>
        </w:rPr>
        <w:t>[ther]-in-law, Egisto, the other one Sandro having died.</w:t>
      </w:r>
      <w:del w:id="928" w:author="Ilaria Della Monica" w:date="2022-02-20T10:53:00Z">
        <w:r w:rsidRPr="00365763" w:rsidDel="00F6340B">
          <w:rPr>
            <w:rFonts w:ascii="EB Garamond" w:eastAsia="EB Garamond" w:hAnsi="EB Garamond" w:cs="EB Garamond"/>
            <w:vertAlign w:val="superscript"/>
          </w:rPr>
          <w:footnoteReference w:id="302"/>
        </w:r>
      </w:del>
      <w:r w:rsidRPr="00365763">
        <w:rPr>
          <w:rFonts w:ascii="EB Garamond" w:eastAsia="EB Garamond" w:hAnsi="EB Garamond" w:cs="EB Garamond"/>
        </w:rPr>
        <w:t xml:space="preserve"> It is a sort of House-of-Usher situation.</w:t>
      </w:r>
    </w:p>
    <w:p w14:paraId="4E0EEBF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young men, Mr. Choate and Mr. Taff came to dine, very nice boys.</w:t>
      </w:r>
    </w:p>
    <w:p w14:paraId="2D7F6375" w14:textId="77777777" w:rsidR="00365763" w:rsidRPr="00365763" w:rsidRDefault="00365763" w:rsidP="00365763">
      <w:pPr>
        <w:jc w:val="both"/>
        <w:rPr>
          <w:rFonts w:ascii="EB Garamond" w:eastAsia="EB Garamond" w:hAnsi="EB Garamond" w:cs="EB Garamond"/>
        </w:rPr>
      </w:pPr>
    </w:p>
    <w:p w14:paraId="0B175B9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[193] Sunday, June 18, 1922</w:t>
      </w:r>
    </w:p>
    <w:p w14:paraId="1A2192C3"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Karin</w:t>
      </w:r>
    </w:p>
    <w:p w14:paraId="150813B1"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Naima</w:t>
      </w:r>
    </w:p>
    <w:p w14:paraId="71E82066"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Cox</w:t>
      </w:r>
    </w:p>
    <w:p w14:paraId="712FE49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Nicholson—</w:t>
      </w:r>
    </w:p>
    <w:p w14:paraId="556222BE" w14:textId="77777777" w:rsidR="00365763" w:rsidRPr="00365763" w:rsidRDefault="00365763" w:rsidP="00365763">
      <w:pPr>
        <w:jc w:val="right"/>
        <w:rPr>
          <w:rFonts w:ascii="EB Garamond" w:eastAsia="EB Garamond" w:hAnsi="EB Garamond" w:cs="EB Garamond"/>
        </w:rPr>
      </w:pPr>
    </w:p>
    <w:p w14:paraId="30DBA66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 bed, feeling almost too ill to see anyone. BB and Karin and Naima drove to Monte Senario,</w:t>
      </w:r>
      <w:del w:id="931" w:author="Ilaria Della Monica" w:date="2022-02-20T10:53:00Z">
        <w:r w:rsidRPr="00365763" w:rsidDel="00F6340B">
          <w:rPr>
            <w:rFonts w:ascii="EB Garamond" w:eastAsia="EB Garamond" w:hAnsi="EB Garamond" w:cs="EB Garamond"/>
            <w:vertAlign w:val="superscript"/>
          </w:rPr>
          <w:footnoteReference w:id="303"/>
        </w:r>
      </w:del>
      <w:r w:rsidRPr="00365763">
        <w:rPr>
          <w:rFonts w:ascii="EB Garamond" w:eastAsia="EB Garamond" w:hAnsi="EB Garamond" w:cs="EB Garamond"/>
        </w:rPr>
        <w:t xml:space="preserve"> and the boys went to Villa Medici, Alfred being very much impressed by Iris Cutting.</w:t>
      </w:r>
      <w:del w:id="934" w:author="Ilaria Della Monica" w:date="2022-02-20T10:53:00Z">
        <w:r w:rsidRPr="00365763" w:rsidDel="00F6340B">
          <w:rPr>
            <w:rFonts w:ascii="EB Garamond" w:eastAsia="EB Garamond" w:hAnsi="EB Garamond" w:cs="EB Garamond"/>
            <w:vertAlign w:val="superscript"/>
          </w:rPr>
          <w:footnoteReference w:id="304"/>
        </w:r>
      </w:del>
    </w:p>
    <w:p w14:paraId="758C3713" w14:textId="77777777" w:rsidR="00365763" w:rsidRPr="00365763" w:rsidRDefault="00365763" w:rsidP="00365763">
      <w:pPr>
        <w:jc w:val="both"/>
        <w:rPr>
          <w:rFonts w:ascii="EB Garamond" w:eastAsia="EB Garamond" w:hAnsi="EB Garamond" w:cs="EB Garamond"/>
        </w:rPr>
      </w:pPr>
    </w:p>
    <w:p w14:paraId="1F29DCC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[194] Monday, June 19, 1922</w:t>
      </w:r>
    </w:p>
    <w:p w14:paraId="2408528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Karin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6E53E04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Perry</w:t>
      </w:r>
    </w:p>
    <w:p w14:paraId="22CF398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Cox</w:t>
      </w:r>
    </w:p>
    <w:p w14:paraId="02DF3CD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Allyn</w:t>
      </w:r>
    </w:p>
    <w:p w14:paraId="492D2E63"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In bed</w:t>
      </w:r>
    </w:p>
    <w:p w14:paraId="65596D9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Alfred Nicholson left</w:t>
      </w:r>
    </w:p>
    <w:p w14:paraId="32CE6B1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Anreps came to dine.</w:t>
      </w:r>
    </w:p>
    <w:p w14:paraId="33EE0E8B" w14:textId="77777777" w:rsidR="00365763" w:rsidRPr="00365763" w:rsidRDefault="00365763" w:rsidP="00365763">
      <w:pPr>
        <w:jc w:val="both"/>
        <w:rPr>
          <w:rFonts w:ascii="EB Garamond" w:eastAsia="EB Garamond" w:hAnsi="EB Garamond" w:cs="EB Garamond"/>
        </w:rPr>
      </w:pPr>
    </w:p>
    <w:p w14:paraId="4EB0BA2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[195] Tuesday, June 20, 1922</w:t>
      </w:r>
    </w:p>
    <w:p w14:paraId="6CE1FA80"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Karin</w:t>
      </w:r>
    </w:p>
    <w:p w14:paraId="3453F145"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Geoffrey</w:t>
      </w:r>
    </w:p>
    <w:p w14:paraId="135BA5C8"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Perrys.</w:t>
      </w:r>
    </w:p>
    <w:p w14:paraId="3DF3A899"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In bed</w:t>
      </w:r>
    </w:p>
    <w:p w14:paraId="4797BF3D" w14:textId="77777777" w:rsidR="00365763" w:rsidRPr="00365763" w:rsidRDefault="00365763" w:rsidP="00365763">
      <w:pPr>
        <w:jc w:val="both"/>
        <w:rPr>
          <w:rFonts w:ascii="EB Garamond" w:eastAsia="EB Garamond" w:hAnsi="EB Garamond" w:cs="EB Garamond"/>
        </w:rPr>
      </w:pPr>
    </w:p>
    <w:p w14:paraId="23904FD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Perrys came back</w:t>
      </w:r>
    </w:p>
    <w:p w14:paraId="7253CC4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As Sybil left for England today—fainting exhibitionally [</w:t>
      </w:r>
      <w:r w:rsidRPr="00365763">
        <w:rPr>
          <w:rFonts w:ascii="EB Garamond" w:eastAsia="EB Garamond" w:hAnsi="EB Garamond" w:cs="EB Garamond"/>
          <w:i/>
        </w:rPr>
        <w:t>sic</w:t>
      </w:r>
      <w:r w:rsidRPr="00365763">
        <w:rPr>
          <w:rFonts w:ascii="EB Garamond" w:eastAsia="EB Garamond" w:hAnsi="EB Garamond" w:cs="EB Garamond"/>
        </w:rPr>
        <w:t>] on the platform as usual!—Geoffrey came over to stay. But it is not a real pleasure to either of us, and he is miserable about Nicky.</w:t>
      </w:r>
    </w:p>
    <w:p w14:paraId="13D0FCEA" w14:textId="77777777" w:rsidR="00365763" w:rsidRPr="00365763" w:rsidRDefault="00365763" w:rsidP="00365763">
      <w:pPr>
        <w:jc w:val="both"/>
        <w:rPr>
          <w:rFonts w:ascii="EB Garamond" w:eastAsia="EB Garamond" w:hAnsi="EB Garamond" w:cs="EB Garamond"/>
        </w:rPr>
      </w:pPr>
    </w:p>
    <w:p w14:paraId="5383622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Cox left for his studio in Florence. His work is very good.</w:t>
      </w:r>
    </w:p>
    <w:p w14:paraId="7259D832" w14:textId="77777777" w:rsidR="00365763" w:rsidRPr="00365763" w:rsidRDefault="00365763" w:rsidP="00365763">
      <w:pPr>
        <w:jc w:val="both"/>
        <w:rPr>
          <w:rFonts w:ascii="EB Garamond" w:eastAsia="EB Garamond" w:hAnsi="EB Garamond" w:cs="EB Garamond"/>
        </w:rPr>
      </w:pPr>
    </w:p>
    <w:p w14:paraId="7BC7E86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[196] Wednesday, June 21, 1922</w:t>
      </w:r>
    </w:p>
    <w:p w14:paraId="3F2C9DF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Karin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2DB452F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Geoffrey</w:t>
      </w:r>
    </w:p>
    <w:p w14:paraId="79DF7F7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Perrys</w:t>
      </w:r>
    </w:p>
    <w:p w14:paraId="0E2A82E7" w14:textId="77777777" w:rsidR="00365763" w:rsidRPr="00365763" w:rsidRDefault="00365763" w:rsidP="00365763">
      <w:pPr>
        <w:jc w:val="both"/>
        <w:rPr>
          <w:rFonts w:ascii="EB Garamond" w:eastAsia="EB Garamond" w:hAnsi="EB Garamond" w:cs="EB Garamond"/>
        </w:rPr>
      </w:pPr>
    </w:p>
    <w:p w14:paraId="0FEC9D1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Ojetti came to lunch, and Miss King’s</w:t>
      </w:r>
      <w:del w:id="937" w:author="Ilaria Della Monica" w:date="2022-02-20T10:53:00Z">
        <w:r w:rsidRPr="00365763" w:rsidDel="00F6340B">
          <w:rPr>
            <w:rFonts w:ascii="EB Garamond" w:eastAsia="EB Garamond" w:hAnsi="EB Garamond" w:cs="EB Garamond"/>
            <w:vertAlign w:val="superscript"/>
          </w:rPr>
          <w:footnoteReference w:id="305"/>
        </w:r>
      </w:del>
      <w:r w:rsidRPr="00365763">
        <w:rPr>
          <w:rFonts w:ascii="EB Garamond" w:eastAsia="EB Garamond" w:hAnsi="EB Garamond" w:cs="EB Garamond"/>
        </w:rPr>
        <w:t xml:space="preserve"> Bryn Mawr assistant, a young man named Rowley, whom we all disliked. He appeared very pleased with himself.</w:t>
      </w:r>
      <w:del w:id="940" w:author="Ilaria Della Monica" w:date="2022-02-20T10:53:00Z">
        <w:r w:rsidRPr="00365763" w:rsidDel="00F6340B">
          <w:rPr>
            <w:rFonts w:ascii="EB Garamond" w:eastAsia="EB Garamond" w:hAnsi="EB Garamond" w:cs="EB Garamond"/>
            <w:vertAlign w:val="superscript"/>
          </w:rPr>
          <w:footnoteReference w:id="306"/>
        </w:r>
      </w:del>
    </w:p>
    <w:p w14:paraId="0352D4D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Houghtons came to dine, but I did not get up, as I was rather the worse for getting up for a couple of hours in the afternoon.</w:t>
      </w:r>
    </w:p>
    <w:p w14:paraId="1BBC2E60" w14:textId="77777777" w:rsidR="00365763" w:rsidRPr="00365763" w:rsidRDefault="00365763" w:rsidP="00365763">
      <w:pPr>
        <w:jc w:val="both"/>
        <w:rPr>
          <w:rFonts w:ascii="EB Garamond" w:eastAsia="EB Garamond" w:hAnsi="EB Garamond" w:cs="EB Garamond"/>
        </w:rPr>
      </w:pPr>
    </w:p>
    <w:p w14:paraId="1D4BCC6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[197] Thursday, June 22, 1922</w:t>
      </w:r>
    </w:p>
    <w:p w14:paraId="7FEE613D"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Karin</w:t>
      </w:r>
    </w:p>
    <w:p w14:paraId="771553B9"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Geoffrey</w:t>
      </w:r>
    </w:p>
    <w:p w14:paraId="0839D613"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Perrys</w:t>
      </w:r>
    </w:p>
    <w:p w14:paraId="2DD63FBD" w14:textId="77777777" w:rsidR="00365763" w:rsidRPr="00365763" w:rsidRDefault="00365763" w:rsidP="00365763">
      <w:pPr>
        <w:jc w:val="right"/>
        <w:rPr>
          <w:rFonts w:ascii="EB Garamond" w:eastAsia="EB Garamond" w:hAnsi="EB Garamond" w:cs="EB Garamond"/>
        </w:rPr>
      </w:pPr>
    </w:p>
    <w:p w14:paraId="0F580F4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Still in bed.</w:t>
      </w:r>
    </w:p>
    <w:p w14:paraId="404ED38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Mme. Salvemini and her daughter came to lunch and of course spent the day, but I scarcely saw her. She tires me awfully.</w:t>
      </w:r>
    </w:p>
    <w:p w14:paraId="2B16FAB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Geoffrey and Karin dined at the Villino, and I think G.[eoffrey] had a walk with Nicky in the afternoon, but she gets further and further away from her poor despairing _____.</w:t>
      </w:r>
    </w:p>
    <w:p w14:paraId="2B9C987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Mrs. de Kaven came to dine, as idiotic about Spender and as full of herself as ever. I scarcely saw her, I felt too ill, but it was partly loathing.</w:t>
      </w:r>
    </w:p>
    <w:p w14:paraId="3192F018" w14:textId="77777777" w:rsidR="00365763" w:rsidRPr="00365763" w:rsidRDefault="00365763" w:rsidP="00365763">
      <w:pPr>
        <w:jc w:val="both"/>
        <w:rPr>
          <w:rFonts w:ascii="EB Garamond" w:eastAsia="EB Garamond" w:hAnsi="EB Garamond" w:cs="EB Garamond"/>
        </w:rPr>
      </w:pPr>
    </w:p>
    <w:p w14:paraId="6D1185C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[198] Friday, June 23, 1922</w:t>
      </w:r>
    </w:p>
    <w:p w14:paraId="54464B4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Karin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27C2EC4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Geoffrey</w:t>
      </w:r>
    </w:p>
    <w:p w14:paraId="7BEF924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Perrys</w:t>
      </w:r>
    </w:p>
    <w:p w14:paraId="30CB5488" w14:textId="77777777" w:rsidR="00365763" w:rsidRPr="00365763" w:rsidRDefault="00365763" w:rsidP="00365763">
      <w:pPr>
        <w:jc w:val="both"/>
        <w:rPr>
          <w:rFonts w:ascii="EB Garamond" w:eastAsia="EB Garamond" w:hAnsi="EB Garamond" w:cs="EB Garamond"/>
        </w:rPr>
      </w:pPr>
    </w:p>
    <w:p w14:paraId="0376BBCD"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Byba</w:t>
      </w:r>
      <w:del w:id="943" w:author="Ilaria Della Monica" w:date="2022-02-20T10:53:00Z">
        <w:r w:rsidRPr="00365763" w:rsidDel="00F6340B">
          <w:rPr>
            <w:rFonts w:ascii="EB Garamond" w:eastAsia="EB Garamond" w:hAnsi="EB Garamond" w:cs="EB Garamond"/>
            <w:vertAlign w:val="superscript"/>
          </w:rPr>
          <w:footnoteReference w:id="307"/>
        </w:r>
      </w:del>
      <w:r w:rsidRPr="00365763">
        <w:rPr>
          <w:rFonts w:ascii="EB Garamond" w:eastAsia="EB Garamond" w:hAnsi="EB Garamond" w:cs="EB Garamond"/>
        </w:rPr>
        <w:t xml:space="preserve"> came up to lunch, and Miss Paget and Mr. Dent</w:t>
      </w:r>
      <w:del w:id="946" w:author="Ilaria Della Monica" w:date="2022-02-20T10:53:00Z">
        <w:r w:rsidRPr="00365763" w:rsidDel="00F6340B">
          <w:rPr>
            <w:rFonts w:ascii="EB Garamond" w:eastAsia="EB Garamond" w:hAnsi="EB Garamond" w:cs="EB Garamond"/>
            <w:vertAlign w:val="superscript"/>
          </w:rPr>
          <w:footnoteReference w:id="308"/>
        </w:r>
      </w:del>
      <w:r w:rsidRPr="00365763">
        <w:rPr>
          <w:rFonts w:ascii="EB Garamond" w:eastAsia="EB Garamond" w:hAnsi="EB Garamond" w:cs="EB Garamond"/>
        </w:rPr>
        <w:t xml:space="preserve"> came to </w:t>
      </w:r>
      <w:r w:rsidRPr="00365763">
        <w:rPr>
          <w:rFonts w:ascii="EB Garamond" w:eastAsia="EB Garamond" w:hAnsi="EB Garamond" w:cs="EB Garamond"/>
          <w:strike/>
        </w:rPr>
        <w:t>dine</w:t>
      </w:r>
      <w:r w:rsidRPr="00365763">
        <w:rPr>
          <w:rFonts w:ascii="EB Garamond" w:eastAsia="EB Garamond" w:hAnsi="EB Garamond" w:cs="EB Garamond"/>
        </w:rPr>
        <w:t xml:space="preserve"> tea.</w:t>
      </w:r>
    </w:p>
    <w:p w14:paraId="7D0F6B81" w14:textId="77777777" w:rsidR="00365763" w:rsidRPr="00365763" w:rsidRDefault="00365763" w:rsidP="00365763">
      <w:pPr>
        <w:ind w:firstLine="720"/>
        <w:jc w:val="both"/>
        <w:rPr>
          <w:rFonts w:ascii="EB Garamond" w:eastAsia="EB Garamond" w:hAnsi="EB Garamond" w:cs="EB Garamond"/>
        </w:rPr>
      </w:pPr>
    </w:p>
    <w:p w14:paraId="539C315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[199] Saturday, June 24, 1922</w:t>
      </w:r>
    </w:p>
    <w:p w14:paraId="2A1EC69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Karin</w:t>
      </w:r>
    </w:p>
    <w:p w14:paraId="79B4F706"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Geoffrey</w:t>
      </w:r>
    </w:p>
    <w:p w14:paraId="2E75AA86"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The Perrys</w:t>
      </w:r>
    </w:p>
    <w:p w14:paraId="731BAE91"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Naima</w:t>
      </w:r>
    </w:p>
    <w:p w14:paraId="0804F35B" w14:textId="77777777" w:rsidR="00365763" w:rsidRPr="00365763" w:rsidRDefault="00365763" w:rsidP="00365763">
      <w:pPr>
        <w:jc w:val="right"/>
        <w:rPr>
          <w:rFonts w:ascii="EB Garamond" w:eastAsia="EB Garamond" w:hAnsi="EB Garamond" w:cs="EB Garamond"/>
        </w:rPr>
      </w:pPr>
    </w:p>
    <w:p w14:paraId="40F8952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Prof.[essor] Raffalovich of Dartmouth came to lunch, awful looking little Jew, calling himself French</w:t>
      </w:r>
      <w:del w:id="949" w:author="Ilaria Della Monica" w:date="2022-02-20T10:53:00Z">
        <w:r w:rsidRPr="00365763" w:rsidDel="00F6340B">
          <w:rPr>
            <w:rFonts w:ascii="EB Garamond" w:eastAsia="EB Garamond" w:hAnsi="EB Garamond" w:cs="EB Garamond"/>
            <w:vertAlign w:val="superscript"/>
          </w:rPr>
          <w:footnoteReference w:id="309"/>
        </w:r>
      </w:del>
      <w:r w:rsidRPr="00365763">
        <w:rPr>
          <w:rFonts w:ascii="EB Garamond" w:eastAsia="EB Garamond" w:hAnsi="EB Garamond" w:cs="EB Garamond"/>
        </w:rPr>
        <w:t xml:space="preserve"> and boasting continually of his Chaptal relations, Comte de Chaptal, and the Archbishop of Paris.</w:t>
      </w:r>
      <w:del w:id="952" w:author="Ilaria Della Monica" w:date="2022-02-20T10:53:00Z">
        <w:r w:rsidRPr="00365763" w:rsidDel="00F6340B">
          <w:rPr>
            <w:rFonts w:ascii="EB Garamond" w:eastAsia="EB Garamond" w:hAnsi="EB Garamond" w:cs="EB Garamond"/>
            <w:vertAlign w:val="superscript"/>
          </w:rPr>
          <w:footnoteReference w:id="310"/>
        </w:r>
      </w:del>
      <w:r w:rsidRPr="00365763">
        <w:rPr>
          <w:rFonts w:ascii="EB Garamond" w:eastAsia="EB Garamond" w:hAnsi="EB Garamond" w:cs="EB Garamond"/>
        </w:rPr>
        <w:t xml:space="preserve"> Poor little soul.</w:t>
      </w:r>
    </w:p>
    <w:p w14:paraId="1B7E70E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Mrs. Hooker came to tea,</w:t>
      </w:r>
      <w:del w:id="955" w:author="Ilaria Della Monica" w:date="2022-02-20T10:53:00Z">
        <w:r w:rsidRPr="00365763" w:rsidDel="00F6340B">
          <w:rPr>
            <w:rFonts w:ascii="EB Garamond" w:eastAsia="EB Garamond" w:hAnsi="EB Garamond" w:cs="EB Garamond"/>
            <w:vertAlign w:val="superscript"/>
          </w:rPr>
          <w:footnoteReference w:id="311"/>
        </w:r>
      </w:del>
      <w:r w:rsidRPr="00365763">
        <w:rPr>
          <w:rFonts w:ascii="EB Garamond" w:eastAsia="EB Garamond" w:hAnsi="EB Garamond" w:cs="EB Garamond"/>
        </w:rPr>
        <w:t xml:space="preserve"> and De Nicola.</w:t>
      </w:r>
      <w:del w:id="958" w:author="Ilaria Della Monica" w:date="2022-02-20T10:53:00Z">
        <w:r w:rsidRPr="00365763" w:rsidDel="00F6340B">
          <w:rPr>
            <w:rFonts w:ascii="EB Garamond" w:eastAsia="EB Garamond" w:hAnsi="EB Garamond" w:cs="EB Garamond"/>
            <w:vertAlign w:val="superscript"/>
          </w:rPr>
          <w:footnoteReference w:id="312"/>
        </w:r>
      </w:del>
    </w:p>
    <w:p w14:paraId="5CBF0EAF" w14:textId="77777777" w:rsidR="00365763" w:rsidRPr="00365763" w:rsidRDefault="00365763" w:rsidP="00365763">
      <w:pPr>
        <w:jc w:val="both"/>
        <w:rPr>
          <w:rFonts w:ascii="EB Garamond" w:eastAsia="EB Garamond" w:hAnsi="EB Garamond" w:cs="EB Garamond"/>
        </w:rPr>
      </w:pPr>
    </w:p>
    <w:p w14:paraId="28A3409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[200] Sunday, June 25, 1922</w:t>
      </w:r>
    </w:p>
    <w:p w14:paraId="19F0D13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Karin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4697235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Naima</w:t>
      </w:r>
    </w:p>
    <w:p w14:paraId="2F32A95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Geoffrey</w:t>
      </w:r>
    </w:p>
    <w:p w14:paraId="4596B942" w14:textId="77777777" w:rsidR="00365763" w:rsidRPr="00365763" w:rsidRDefault="00365763" w:rsidP="00365763">
      <w:pPr>
        <w:jc w:val="both"/>
        <w:rPr>
          <w:rFonts w:ascii="EB Garamond" w:eastAsia="EB Garamond" w:hAnsi="EB Garamond" w:cs="EB Garamond"/>
        </w:rPr>
      </w:pPr>
    </w:p>
    <w:p w14:paraId="424DE63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beginning about a third of the way down the page</w:t>
      </w:r>
      <w:r w:rsidRPr="00365763">
        <w:rPr>
          <w:rFonts w:ascii="EB Garamond" w:eastAsia="EB Garamond" w:hAnsi="EB Garamond" w:cs="EB Garamond"/>
        </w:rPr>
        <w:t>}</w:t>
      </w:r>
    </w:p>
    <w:p w14:paraId="4186235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Mrs. Carrol and Miss Perkins came to tea.</w:t>
      </w:r>
    </w:p>
    <w:p w14:paraId="5206025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Karin and Geoffrey went to Villa Medici and Le Balze,</w:t>
      </w:r>
      <w:del w:id="961" w:author="Ilaria Della Monica" w:date="2022-02-20T10:53:00Z">
        <w:r w:rsidRPr="00365763" w:rsidDel="00F6340B">
          <w:rPr>
            <w:rFonts w:ascii="EB Garamond" w:eastAsia="EB Garamond" w:hAnsi="EB Garamond" w:cs="EB Garamond"/>
            <w:vertAlign w:val="superscript"/>
          </w:rPr>
          <w:footnoteReference w:id="313"/>
        </w:r>
      </w:del>
      <w:r w:rsidRPr="00365763">
        <w:rPr>
          <w:rFonts w:ascii="EB Garamond" w:eastAsia="EB Garamond" w:hAnsi="EB Garamond" w:cs="EB Garamond"/>
        </w:rPr>
        <w:t xml:space="preserve"> B.B. and the Perrys and Naima leaving them there while they went on “</w:t>
      </w:r>
      <w:r w:rsidRPr="00365763">
        <w:rPr>
          <w:rFonts w:ascii="EB Garamond" w:eastAsia="EB Garamond" w:hAnsi="EB Garamond" w:cs="EB Garamond"/>
          <w:i/>
        </w:rPr>
        <w:t>the</w:t>
      </w:r>
      <w:r w:rsidRPr="00365763">
        <w:rPr>
          <w:rFonts w:ascii="EB Garamond" w:eastAsia="EB Garamond" w:hAnsi="EB Garamond" w:cs="EB Garamond"/>
        </w:rPr>
        <w:t xml:space="preserve"> Drive,” round behind Monte Senario.</w:t>
      </w:r>
    </w:p>
    <w:p w14:paraId="4B949F9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Geoffrey read me Blake’s poetry; some I scarcely knew.</w:t>
      </w:r>
      <w:del w:id="964" w:author="Ilaria Della Monica" w:date="2022-02-20T10:53:00Z">
        <w:r w:rsidRPr="00365763" w:rsidDel="00F6340B">
          <w:rPr>
            <w:rFonts w:ascii="EB Garamond" w:eastAsia="EB Garamond" w:hAnsi="EB Garamond" w:cs="EB Garamond"/>
            <w:vertAlign w:val="superscript"/>
          </w:rPr>
          <w:footnoteReference w:id="314"/>
        </w:r>
      </w:del>
      <w:r w:rsidRPr="00365763">
        <w:rPr>
          <w:rFonts w:ascii="EB Garamond" w:eastAsia="EB Garamond" w:hAnsi="EB Garamond" w:cs="EB Garamond"/>
        </w:rPr>
        <w:t xml:space="preserve"> He went away after dinner, leaving me with a sense of his hopeless misery. And he is very hard to bear in a hundred ways, alas.</w:t>
      </w:r>
    </w:p>
    <w:p w14:paraId="1FBC4C56" w14:textId="77777777" w:rsidR="00365763" w:rsidRPr="00365763" w:rsidRDefault="00365763" w:rsidP="00365763">
      <w:pPr>
        <w:jc w:val="both"/>
        <w:rPr>
          <w:rFonts w:ascii="EB Garamond" w:eastAsia="EB Garamond" w:hAnsi="EB Garamond" w:cs="EB Garamond"/>
        </w:rPr>
      </w:pPr>
    </w:p>
    <w:p w14:paraId="15C9543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[201] Monday, June 26, 1922</w:t>
      </w:r>
    </w:p>
    <w:p w14:paraId="67B074B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Karin</w:t>
      </w:r>
    </w:p>
    <w:p w14:paraId="777A1C77"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the Perrys</w:t>
      </w:r>
    </w:p>
    <w:p w14:paraId="22A303D5" w14:textId="77777777" w:rsidR="00365763" w:rsidRPr="00365763" w:rsidRDefault="00365763" w:rsidP="00365763">
      <w:pPr>
        <w:jc w:val="right"/>
        <w:rPr>
          <w:rFonts w:ascii="EB Garamond" w:eastAsia="EB Garamond" w:hAnsi="EB Garamond" w:cs="EB Garamond"/>
        </w:rPr>
      </w:pPr>
    </w:p>
    <w:p w14:paraId="62D6CCE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beginning about a third of the way down the page</w:t>
      </w:r>
      <w:r w:rsidRPr="00365763">
        <w:rPr>
          <w:rFonts w:ascii="EB Garamond" w:eastAsia="EB Garamond" w:hAnsi="EB Garamond" w:cs="EB Garamond"/>
        </w:rPr>
        <w:t>}</w:t>
      </w:r>
    </w:p>
    <w:p w14:paraId="6580BC6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Toesca to tea</w:t>
      </w:r>
      <w:del w:id="967" w:author="Ilaria Della Monica" w:date="2022-02-20T10:53:00Z">
        <w:r w:rsidRPr="00365763" w:rsidDel="00F6340B">
          <w:rPr>
            <w:rFonts w:ascii="EB Garamond" w:eastAsia="EB Garamond" w:hAnsi="EB Garamond" w:cs="EB Garamond"/>
            <w:vertAlign w:val="superscript"/>
          </w:rPr>
          <w:footnoteReference w:id="315"/>
        </w:r>
      </w:del>
    </w:p>
    <w:p w14:paraId="16C86B26" w14:textId="77777777" w:rsidR="00365763" w:rsidRPr="00365763" w:rsidRDefault="00365763" w:rsidP="00365763">
      <w:pPr>
        <w:jc w:val="both"/>
        <w:rPr>
          <w:rFonts w:ascii="EB Garamond" w:eastAsia="EB Garamond" w:hAnsi="EB Garamond" w:cs="EB Garamond"/>
        </w:rPr>
      </w:pPr>
    </w:p>
    <w:p w14:paraId="21C35F5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Placci came to dine, and was most awfully boring about all the ___</w:t>
      </w:r>
      <w:r w:rsidRPr="00365763">
        <w:rPr>
          <w:rFonts w:ascii="EB Garamond" w:eastAsia="EB Garamond" w:hAnsi="EB Garamond" w:cs="EB Garamond"/>
          <w:i/>
        </w:rPr>
        <w:t>s</w:t>
      </w:r>
      <w:r w:rsidRPr="00365763">
        <w:rPr>
          <w:rFonts w:ascii="EB Garamond" w:eastAsia="EB Garamond" w:hAnsi="EB Garamond" w:cs="EB Garamond"/>
        </w:rPr>
        <w:t xml:space="preserve"> of Rome, where he has been. Karin escaped to the Villino</w:t>
      </w:r>
    </w:p>
    <w:p w14:paraId="5F2D0124" w14:textId="77777777" w:rsidR="00365763" w:rsidRPr="00365763" w:rsidRDefault="00365763" w:rsidP="00365763">
      <w:pPr>
        <w:jc w:val="both"/>
        <w:rPr>
          <w:rFonts w:ascii="EB Garamond" w:eastAsia="EB Garamond" w:hAnsi="EB Garamond" w:cs="EB Garamond"/>
        </w:rPr>
      </w:pPr>
    </w:p>
    <w:p w14:paraId="5C91A3E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[202] Tuesday, June 27, 1922</w:t>
      </w:r>
    </w:p>
    <w:p w14:paraId="5A4AEA3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Karin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0707B9B1" w14:textId="77777777" w:rsidR="00365763" w:rsidRPr="00365763" w:rsidRDefault="00365763" w:rsidP="00365763">
      <w:pPr>
        <w:jc w:val="both"/>
        <w:rPr>
          <w:rFonts w:ascii="EB Garamond" w:eastAsia="EB Garamond" w:hAnsi="EB Garamond" w:cs="EB Garamond"/>
        </w:rPr>
      </w:pPr>
    </w:p>
    <w:p w14:paraId="4E6B64E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Ojetti came to lunch.</w:t>
      </w:r>
    </w:p>
    <w:p w14:paraId="090A2B0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6621D88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 Perrys left for </w:t>
      </w:r>
      <w:r w:rsidRPr="00365763">
        <w:rPr>
          <w:rFonts w:ascii="EB Garamond" w:eastAsia="EB Garamond" w:hAnsi="EB Garamond" w:cs="EB Garamond"/>
          <w:strike/>
        </w:rPr>
        <w:t>Perugia and Assisi</w:t>
      </w:r>
      <w:r w:rsidRPr="00365763">
        <w:rPr>
          <w:rFonts w:ascii="EB Garamond" w:eastAsia="EB Garamond" w:hAnsi="EB Garamond" w:cs="EB Garamond"/>
        </w:rPr>
        <w:t xml:space="preserve"> Siena</w:t>
      </w:r>
    </w:p>
    <w:p w14:paraId="3B7D82B9" w14:textId="77777777" w:rsidR="00365763" w:rsidRPr="00365763" w:rsidRDefault="00365763" w:rsidP="00365763">
      <w:pPr>
        <w:jc w:val="both"/>
        <w:rPr>
          <w:rFonts w:ascii="EB Garamond" w:eastAsia="EB Garamond" w:hAnsi="EB Garamond" w:cs="EB Garamond"/>
        </w:rPr>
      </w:pPr>
    </w:p>
    <w:p w14:paraId="590CC37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Miss King of Bryn Mawr and her friend Miss L__b_ came to dine and I got up, but felt rather weak.</w:t>
      </w:r>
    </w:p>
    <w:p w14:paraId="59B32795" w14:textId="77777777" w:rsidR="00365763" w:rsidRPr="00365763" w:rsidRDefault="00365763" w:rsidP="00365763">
      <w:pPr>
        <w:jc w:val="both"/>
        <w:rPr>
          <w:rFonts w:ascii="EB Garamond" w:eastAsia="EB Garamond" w:hAnsi="EB Garamond" w:cs="EB Garamond"/>
        </w:rPr>
      </w:pPr>
    </w:p>
    <w:p w14:paraId="4902754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[203] Wednesday, June 28, 1922</w:t>
      </w:r>
    </w:p>
    <w:p w14:paraId="7E5A82E0"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Karin</w:t>
      </w:r>
    </w:p>
    <w:p w14:paraId="715BDA43"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Cecil</w:t>
      </w:r>
    </w:p>
    <w:p w14:paraId="6BD1252A" w14:textId="77777777" w:rsidR="00365763" w:rsidRPr="00365763" w:rsidRDefault="00365763" w:rsidP="00365763">
      <w:pPr>
        <w:jc w:val="right"/>
        <w:rPr>
          <w:rFonts w:ascii="EB Garamond" w:eastAsia="EB Garamond" w:hAnsi="EB Garamond" w:cs="EB Garamond"/>
        </w:rPr>
      </w:pPr>
    </w:p>
    <w:p w14:paraId="518B9A9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beginning about a fourth of the way down the page</w:t>
      </w:r>
      <w:r w:rsidRPr="00365763">
        <w:rPr>
          <w:rFonts w:ascii="EB Garamond" w:eastAsia="EB Garamond" w:hAnsi="EB Garamond" w:cs="EB Garamond"/>
        </w:rPr>
        <w:t>}</w:t>
      </w:r>
    </w:p>
    <w:p w14:paraId="73B6871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With Karin and Nicky we drove to San Donato and round by the river[.] Italy is unbelievably beautiful.</w:t>
      </w:r>
    </w:p>
    <w:p w14:paraId="3C688CD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Mrs. Ross came to dine.</w:t>
      </w:r>
    </w:p>
    <w:p w14:paraId="11EEE84C" w14:textId="77777777" w:rsidR="00365763" w:rsidRPr="00365763" w:rsidRDefault="00365763" w:rsidP="00365763">
      <w:pPr>
        <w:jc w:val="both"/>
        <w:rPr>
          <w:rFonts w:ascii="EB Garamond" w:eastAsia="EB Garamond" w:hAnsi="EB Garamond" w:cs="EB Garamond"/>
        </w:rPr>
      </w:pPr>
    </w:p>
    <w:p w14:paraId="1552723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[204] Thursday, June 29, 1922</w:t>
      </w:r>
    </w:p>
    <w:p w14:paraId="16F39FB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Karin</w:t>
      </w:r>
    </w:p>
    <w:p w14:paraId="1B41ED4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Cecil</w:t>
      </w:r>
    </w:p>
    <w:p w14:paraId="4B382ABC" w14:textId="77777777" w:rsidR="00365763" w:rsidRPr="00365763" w:rsidRDefault="00365763" w:rsidP="00365763">
      <w:pPr>
        <w:jc w:val="both"/>
        <w:rPr>
          <w:rFonts w:ascii="EB Garamond" w:eastAsia="EB Garamond" w:hAnsi="EB Garamond" w:cs="EB Garamond"/>
        </w:rPr>
      </w:pPr>
    </w:p>
    <w:p w14:paraId="44CC50C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on the upper half of the page, an arrow transferring a short paragraph from the facing page to this page; actual text begins about halfway down this page</w:t>
      </w:r>
      <w:r w:rsidRPr="00365763">
        <w:rPr>
          <w:rFonts w:ascii="EB Garamond" w:eastAsia="EB Garamond" w:hAnsi="EB Garamond" w:cs="EB Garamond"/>
        </w:rPr>
        <w:t>}</w:t>
      </w:r>
    </w:p>
    <w:p w14:paraId="6D42C98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strike/>
        </w:rPr>
        <w:t>Telephon</w:t>
      </w:r>
      <w:r w:rsidRPr="00365763">
        <w:rPr>
          <w:rFonts w:ascii="EB Garamond" w:eastAsia="EB Garamond" w:hAnsi="EB Garamond" w:cs="EB Garamond"/>
        </w:rPr>
        <w:t xml:space="preserve"> Cable came that Ralph Perry[’]s father died. It will be a great relief.</w:t>
      </w:r>
    </w:p>
    <w:p w14:paraId="363998C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3 skipped lines</w:t>
      </w:r>
      <w:r w:rsidRPr="00365763">
        <w:rPr>
          <w:rFonts w:ascii="EB Garamond" w:eastAsia="EB Garamond" w:hAnsi="EB Garamond" w:cs="EB Garamond"/>
        </w:rPr>
        <w:t>}</w:t>
      </w:r>
    </w:p>
    <w:p w14:paraId="5AA7039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 Salveminis came to dine[.] She was “ill” and asked me to prepare plain boiled rice. She at a plateful of it </w:t>
      </w:r>
      <w:r w:rsidRPr="00365763">
        <w:rPr>
          <w:rFonts w:ascii="EB Garamond" w:eastAsia="EB Garamond" w:hAnsi="EB Garamond" w:cs="EB Garamond"/>
          <w:i/>
        </w:rPr>
        <w:t>and</w:t>
      </w:r>
      <w:r w:rsidRPr="00365763">
        <w:rPr>
          <w:rFonts w:ascii="EB Garamond" w:eastAsia="EB Garamond" w:hAnsi="EB Garamond" w:cs="EB Garamond"/>
        </w:rPr>
        <w:t xml:space="preserve"> all the dinner besides, duck, an ice, fruit etc. etc. Poor thing, she is terribly greedy, and of course she can’t be well with those appalling teeth. He is a dear, and </w:t>
      </w:r>
      <w:r w:rsidRPr="00365763">
        <w:rPr>
          <w:rFonts w:ascii="EB Garamond" w:eastAsia="EB Garamond" w:hAnsi="EB Garamond" w:cs="EB Garamond"/>
          <w:i/>
        </w:rPr>
        <w:t>so</w:t>
      </w:r>
      <w:r w:rsidRPr="00365763">
        <w:rPr>
          <w:rFonts w:ascii="EB Garamond" w:eastAsia="EB Garamond" w:hAnsi="EB Garamond" w:cs="EB Garamond"/>
        </w:rPr>
        <w:t xml:space="preserve"> interesting.</w:t>
      </w:r>
    </w:p>
    <w:p w14:paraId="544207B5" w14:textId="77777777" w:rsidR="00365763" w:rsidRPr="00365763" w:rsidRDefault="00365763" w:rsidP="00365763">
      <w:pPr>
        <w:jc w:val="both"/>
        <w:rPr>
          <w:rFonts w:ascii="EB Garamond" w:eastAsia="EB Garamond" w:hAnsi="EB Garamond" w:cs="EB Garamond"/>
        </w:rPr>
      </w:pPr>
    </w:p>
    <w:p w14:paraId="042E7FA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[205] Friday, June 30, 1922</w:t>
      </w:r>
    </w:p>
    <w:p w14:paraId="06E3D56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Karin</w:t>
      </w:r>
    </w:p>
    <w:p w14:paraId="6D7F936E" w14:textId="77777777" w:rsidR="00365763" w:rsidRPr="00365763" w:rsidRDefault="00365763" w:rsidP="00365763">
      <w:pPr>
        <w:jc w:val="right"/>
        <w:rPr>
          <w:rFonts w:ascii="EB Garamond" w:eastAsia="EB Garamond" w:hAnsi="EB Garamond" w:cs="EB Garamond"/>
        </w:rPr>
      </w:pPr>
    </w:p>
    <w:p w14:paraId="5247E52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t>
      </w:r>
      <w:r w:rsidRPr="00365763">
        <w:rPr>
          <w:rFonts w:ascii="EB Garamond" w:eastAsia="EB Garamond" w:hAnsi="EB Garamond" w:cs="EB Garamond"/>
          <w:i/>
        </w:rPr>
        <w:t>a brace, coupled with the aforementioned arrow, indicates that this paragraph belongs on the previous, facing page</w:t>
      </w:r>
      <w:r w:rsidRPr="00365763">
        <w:rPr>
          <w:rFonts w:ascii="EB Garamond" w:eastAsia="EB Garamond" w:hAnsi="EB Garamond" w:cs="EB Garamond"/>
        </w:rPr>
        <w:t>} Placci came to lunch and stayed to have a walk with BB. Toesca called.</w:t>
      </w:r>
    </w:p>
    <w:p w14:paraId="2B30309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Went over improvements with Cecil[.] I want rain-water in my bath and we want tables and chairs for the New Library. He promised to attend to them—!!</w:t>
      </w:r>
    </w:p>
    <w:p w14:paraId="72C4D5A3" w14:textId="77777777" w:rsidR="00365763" w:rsidRPr="00365763" w:rsidRDefault="00365763" w:rsidP="00365763">
      <w:pPr>
        <w:jc w:val="both"/>
        <w:rPr>
          <w:rFonts w:ascii="EB Garamond" w:eastAsia="EB Garamond" w:hAnsi="EB Garamond" w:cs="EB Garamond"/>
        </w:rPr>
      </w:pPr>
    </w:p>
    <w:p w14:paraId="0444C4A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Loesers and Anreps came to dine. She is well started on her professional career, and he enjoys being amateur Impresario.</w:t>
      </w:r>
    </w:p>
    <w:p w14:paraId="5D3A016E" w14:textId="77777777" w:rsidR="00365763" w:rsidRPr="00365763" w:rsidRDefault="00365763" w:rsidP="00365763">
      <w:pPr>
        <w:jc w:val="both"/>
        <w:rPr>
          <w:rFonts w:ascii="EB Garamond" w:eastAsia="EB Garamond" w:hAnsi="EB Garamond" w:cs="EB Garamond"/>
        </w:rPr>
      </w:pPr>
    </w:p>
    <w:p w14:paraId="1555B7F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[206] Saturday, July 1, 1922</w:t>
      </w:r>
    </w:p>
    <w:p w14:paraId="147F8B3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Karin</w:t>
      </w:r>
    </w:p>
    <w:p w14:paraId="7C0CD34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Naima</w:t>
      </w:r>
    </w:p>
    <w:p w14:paraId="13127F99" w14:textId="77777777" w:rsidR="00365763" w:rsidRPr="00365763" w:rsidRDefault="00365763" w:rsidP="00365763">
      <w:pPr>
        <w:jc w:val="both"/>
        <w:rPr>
          <w:rFonts w:ascii="EB Garamond" w:eastAsia="EB Garamond" w:hAnsi="EB Garamond" w:cs="EB Garamond"/>
        </w:rPr>
      </w:pPr>
    </w:p>
    <w:p w14:paraId="47B5CF9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Got so fully packed that I was rather at a loss for occupation!!</w:t>
      </w:r>
    </w:p>
    <w:p w14:paraId="24E9F13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Nicky and the Anreps came to dine</w:t>
      </w:r>
    </w:p>
    <w:p w14:paraId="3DD742D0" w14:textId="77777777" w:rsidR="00365763" w:rsidRPr="00365763" w:rsidRDefault="00365763" w:rsidP="00365763">
      <w:pPr>
        <w:jc w:val="both"/>
        <w:rPr>
          <w:rFonts w:ascii="EB Garamond" w:eastAsia="EB Garamond" w:hAnsi="EB Garamond" w:cs="EB Garamond"/>
        </w:rPr>
      </w:pPr>
    </w:p>
    <w:p w14:paraId="062B071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Aunt Janet came to lunch looking very handsome, but complaining as usual of poverty and the lack of </w:t>
      </w:r>
      <w:r w:rsidRPr="00365763">
        <w:rPr>
          <w:rFonts w:ascii="EB Garamond" w:eastAsia="EB Garamond" w:hAnsi="EB Garamond" w:cs="EB Garamond"/>
          <w:u w:val="single"/>
        </w:rPr>
        <w:t>room</w:t>
      </w:r>
      <w:r w:rsidRPr="00365763">
        <w:rPr>
          <w:rFonts w:ascii="EB Garamond" w:eastAsia="EB Garamond" w:hAnsi="EB Garamond" w:cs="EB Garamond"/>
        </w:rPr>
        <w:t xml:space="preserve"> and the hatefulness of Aubrey Waterfield</w:t>
      </w:r>
      <w:del w:id="970" w:author="Ilaria Della Monica" w:date="2022-02-20T10:53:00Z">
        <w:r w:rsidRPr="00365763" w:rsidDel="00F6340B">
          <w:rPr>
            <w:rFonts w:ascii="EB Garamond" w:eastAsia="EB Garamond" w:hAnsi="EB Garamond" w:cs="EB Garamond"/>
            <w:vertAlign w:val="superscript"/>
          </w:rPr>
          <w:footnoteReference w:id="316"/>
        </w:r>
      </w:del>
    </w:p>
    <w:p w14:paraId="3BBCF6C5" w14:textId="77777777" w:rsidR="00365763" w:rsidRPr="00365763" w:rsidRDefault="00365763" w:rsidP="00365763">
      <w:pPr>
        <w:jc w:val="both"/>
        <w:rPr>
          <w:rFonts w:ascii="EB Garamond" w:eastAsia="EB Garamond" w:hAnsi="EB Garamond" w:cs="EB Garamond"/>
        </w:rPr>
      </w:pPr>
    </w:p>
    <w:p w14:paraId="5B53BA7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[207] Sunday, July 2, 1922</w:t>
      </w:r>
    </w:p>
    <w:p w14:paraId="3625F57F" w14:textId="77777777" w:rsidR="00365763" w:rsidRPr="00365763" w:rsidRDefault="00365763" w:rsidP="00365763">
      <w:pPr>
        <w:jc w:val="center"/>
        <w:rPr>
          <w:rFonts w:ascii="EB Garamond" w:eastAsia="EB Garamond" w:hAnsi="EB Garamond" w:cs="EB Garamond"/>
        </w:rPr>
      </w:pPr>
    </w:p>
    <w:p w14:paraId="6947E9C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Left: see next page</w:t>
      </w:r>
    </w:p>
    <w:p w14:paraId="06E0F6B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3 skipped lines</w:t>
      </w:r>
      <w:r w:rsidRPr="00365763">
        <w:rPr>
          <w:rFonts w:ascii="EB Garamond" w:eastAsia="EB Garamond" w:hAnsi="EB Garamond" w:cs="EB Garamond"/>
        </w:rPr>
        <w:t>}</w:t>
      </w:r>
    </w:p>
    <w:p w14:paraId="7F65F93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said, apropos of a Castle half-mined and ivyclad [</w:t>
      </w:r>
      <w:r w:rsidRPr="00365763">
        <w:rPr>
          <w:rFonts w:ascii="EB Garamond" w:eastAsia="EB Garamond" w:hAnsi="EB Garamond" w:cs="EB Garamond"/>
          <w:i/>
        </w:rPr>
        <w:t>sic</w:t>
      </w:r>
      <w:r w:rsidRPr="00365763">
        <w:rPr>
          <w:rFonts w:ascii="EB Garamond" w:eastAsia="EB Garamond" w:hAnsi="EB Garamond" w:cs="EB Garamond"/>
        </w:rPr>
        <w:t>], that when he was young such a sight filled him with ecstacy [</w:t>
      </w:r>
      <w:r w:rsidRPr="00365763">
        <w:rPr>
          <w:rFonts w:ascii="EB Garamond" w:eastAsia="EB Garamond" w:hAnsi="EB Garamond" w:cs="EB Garamond"/>
          <w:i/>
        </w:rPr>
        <w:t>sic</w:t>
      </w:r>
      <w:r w:rsidRPr="00365763">
        <w:rPr>
          <w:rFonts w:ascii="EB Garamond" w:eastAsia="EB Garamond" w:hAnsi="EB Garamond" w:cs="EB Garamond"/>
        </w:rPr>
        <w:t xml:space="preserve">]. I asked if it didn’t now. “O I like it now” he said, “but it </w:t>
      </w:r>
      <w:r w:rsidRPr="00365763">
        <w:rPr>
          <w:rFonts w:ascii="EB Garamond" w:eastAsia="EB Garamond" w:hAnsi="EB Garamond" w:cs="EB Garamond"/>
          <w:strike/>
        </w:rPr>
        <w:t xml:space="preserve">hasn’t </w:t>
      </w:r>
      <w:r w:rsidRPr="00365763">
        <w:rPr>
          <w:rFonts w:ascii="EB Garamond" w:eastAsia="EB Garamond" w:hAnsi="EB Garamond" w:cs="EB Garamond"/>
          <w:strike/>
          <w:u w:val="single"/>
        </w:rPr>
        <w:t>got</w:t>
      </w:r>
      <w:r w:rsidRPr="00365763">
        <w:rPr>
          <w:rFonts w:ascii="EB Garamond" w:eastAsia="EB Garamond" w:hAnsi="EB Garamond" w:cs="EB Garamond"/>
          <w:strike/>
        </w:rPr>
        <w:t xml:space="preserve"> any</w:t>
      </w:r>
      <w:r w:rsidRPr="00365763">
        <w:rPr>
          <w:rFonts w:ascii="EB Garamond" w:eastAsia="EB Garamond" w:hAnsi="EB Garamond" w:cs="EB Garamond"/>
        </w:rPr>
        <w:t xml:space="preserve"> given me no longer that </w:t>
      </w:r>
      <w:r w:rsidRPr="00365763">
        <w:rPr>
          <w:rFonts w:ascii="EB Garamond" w:eastAsia="EB Garamond" w:hAnsi="EB Garamond" w:cs="EB Garamond"/>
          <w:i/>
        </w:rPr>
        <w:t>tu-whit, tu-whoo feeling</w:t>
      </w:r>
      <w:r w:rsidRPr="00365763">
        <w:rPr>
          <w:rFonts w:ascii="EB Garamond" w:eastAsia="EB Garamond" w:hAnsi="EB Garamond" w:cs="EB Garamond"/>
        </w:rPr>
        <w:t xml:space="preserve"> it had when I was young”</w:t>
      </w:r>
    </w:p>
    <w:p w14:paraId="06167CF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What a good expression!!</w:t>
      </w:r>
    </w:p>
    <w:p w14:paraId="27C3C174" w14:textId="77777777" w:rsidR="00365763" w:rsidRPr="00365763" w:rsidRDefault="00365763" w:rsidP="00365763">
      <w:pPr>
        <w:jc w:val="both"/>
        <w:rPr>
          <w:rFonts w:ascii="EB Garamond" w:eastAsia="EB Garamond" w:hAnsi="EB Garamond" w:cs="EB Garamond"/>
        </w:rPr>
      </w:pPr>
    </w:p>
    <w:p w14:paraId="1BE156C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[208] Monday, July 3, 1922</w:t>
      </w:r>
    </w:p>
    <w:p w14:paraId="2ECC0A9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Hotel Savoia </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Ask for </w:t>
      </w:r>
      <w:r w:rsidRPr="00365763">
        <w:rPr>
          <w:rFonts w:ascii="EB Garamond" w:eastAsia="EB Garamond" w:hAnsi="EB Garamond" w:cs="EB Garamond"/>
          <w:i/>
        </w:rPr>
        <w:t>66</w:t>
      </w:r>
      <w:r w:rsidRPr="00365763">
        <w:rPr>
          <w:rFonts w:ascii="EB Garamond" w:eastAsia="EB Garamond" w:hAnsi="EB Garamond" w:cs="EB Garamond"/>
        </w:rPr>
        <w:t xml:space="preserve"> another time or 67</w:t>
      </w:r>
    </w:p>
    <w:p w14:paraId="64BFBA1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Bologna</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M___g</w:t>
      </w:r>
    </w:p>
    <w:p w14:paraId="2A53FAA0" w14:textId="77777777" w:rsidR="00365763" w:rsidRPr="00365763" w:rsidRDefault="00365763" w:rsidP="00365763">
      <w:pPr>
        <w:jc w:val="both"/>
        <w:rPr>
          <w:rFonts w:ascii="EB Garamond" w:eastAsia="EB Garamond" w:hAnsi="EB Garamond" w:cs="EB Garamond"/>
        </w:rPr>
      </w:pPr>
    </w:p>
    <w:p w14:paraId="72C28AE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Packed, finished up, dismissed cook etc. Naima and Karin and Nicky were at lunch, and the Anreps came afterwards. We were very sorry to say goodbye to them, and Bertie’s eyes were full of tears.</w:t>
      </w:r>
    </w:p>
    <w:p w14:paraId="2C58151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motored over the Futa Pass finding it enchantingly fresh and green. Such a heavenly day! We stopped for tea on the top. It took us, even with the stop, only 3¾ hours.</w:t>
      </w:r>
    </w:p>
    <w:p w14:paraId="4A2DE45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was fearfully tired after dinner, and ended by sleeping 10 hours in spite of the hellish noise. Lucy’s room was entirely quiet!</w:t>
      </w:r>
    </w:p>
    <w:p w14:paraId="5D9E381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19DAE40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This was Sunday</w:t>
      </w:r>
    </w:p>
    <w:p w14:paraId="7D6AF5A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upwards-pointing hand</w:t>
      </w:r>
      <w:r w:rsidRPr="00365763">
        <w:rPr>
          <w:rFonts w:ascii="EB Garamond" w:eastAsia="EB Garamond" w:hAnsi="EB Garamond" w:cs="EB Garamond"/>
        </w:rPr>
        <w:t>}</w:t>
      </w:r>
    </w:p>
    <w:p w14:paraId="0B5ECCFB" w14:textId="77777777" w:rsidR="00365763" w:rsidRPr="00365763" w:rsidRDefault="00365763" w:rsidP="00365763">
      <w:pPr>
        <w:jc w:val="center"/>
        <w:rPr>
          <w:rFonts w:ascii="EB Garamond" w:eastAsia="EB Garamond" w:hAnsi="EB Garamond" w:cs="EB Garamond"/>
        </w:rPr>
      </w:pPr>
    </w:p>
    <w:p w14:paraId="4EEA6D6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[209] Tuesday, July 4, 1922</w:t>
      </w:r>
    </w:p>
    <w:p w14:paraId="12741FC7"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Hotel Riva San Lorenzo Verona</w:t>
      </w:r>
    </w:p>
    <w:p w14:paraId="0BF3C57A"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This was Monday!</w:t>
      </w:r>
    </w:p>
    <w:p w14:paraId="21EB84EE" w14:textId="77777777" w:rsidR="00365763" w:rsidRPr="00365763" w:rsidRDefault="00365763" w:rsidP="00365763">
      <w:pPr>
        <w:jc w:val="right"/>
        <w:rPr>
          <w:rFonts w:ascii="EB Garamond" w:eastAsia="EB Garamond" w:hAnsi="EB Garamond" w:cs="EB Garamond"/>
        </w:rPr>
      </w:pPr>
    </w:p>
    <w:p w14:paraId="63576D5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Left Bologna at 9 and saw Modena from 10.30—12. The sculpture by Villamin on the Cathedral façade is remarkable, though after the lovely lithe Egyptian forms that still fill my imagination, it is hard to accept the crude, unproportioned, ugly canon of the mediaeval master.</w:t>
      </w:r>
      <w:del w:id="973" w:author="Ilaria Della Monica" w:date="2022-02-20T10:53:00Z">
        <w:r w:rsidRPr="00365763" w:rsidDel="00F6340B">
          <w:rPr>
            <w:rFonts w:ascii="EB Garamond" w:eastAsia="EB Garamond" w:hAnsi="EB Garamond" w:cs="EB Garamond"/>
            <w:vertAlign w:val="superscript"/>
          </w:rPr>
          <w:footnoteReference w:id="317"/>
        </w:r>
      </w:del>
      <w:r w:rsidRPr="00365763">
        <w:rPr>
          <w:rFonts w:ascii="EB Garamond" w:eastAsia="EB Garamond" w:hAnsi="EB Garamond" w:cs="EB Garamond"/>
        </w:rPr>
        <w:t xml:space="preserve"> Of Egyptian sculpture he has </w:t>
      </w:r>
      <w:r w:rsidRPr="00365763">
        <w:rPr>
          <w:rFonts w:ascii="EB Garamond" w:eastAsia="EB Garamond" w:hAnsi="EB Garamond" w:cs="EB Garamond"/>
          <w:i/>
        </w:rPr>
        <w:t>only _____ huge fee</w:t>
      </w:r>
      <w:r w:rsidRPr="00365763">
        <w:rPr>
          <w:rFonts w:ascii="EB Garamond" w:eastAsia="EB Garamond" w:hAnsi="EB Garamond" w:cs="EB Garamond"/>
          <w:i/>
          <w:u w:val="single"/>
        </w:rPr>
        <w:t>t</w:t>
      </w:r>
      <w:r w:rsidRPr="00365763">
        <w:rPr>
          <w:rFonts w:ascii="EB Garamond" w:eastAsia="EB Garamond" w:hAnsi="EB Garamond" w:cs="EB Garamond"/>
        </w:rPr>
        <w:t>! The work inside is by another hand. Both N.[orth] and S.[outh] portals are lovely.</w:t>
      </w:r>
      <w:del w:id="976" w:author="Ilaria Della Monica" w:date="2022-02-20T10:53:00Z">
        <w:r w:rsidRPr="00365763" w:rsidDel="00F6340B">
          <w:rPr>
            <w:rFonts w:ascii="EB Garamond" w:eastAsia="EB Garamond" w:hAnsi="EB Garamond" w:cs="EB Garamond"/>
            <w:vertAlign w:val="superscript"/>
          </w:rPr>
          <w:footnoteReference w:id="318"/>
        </w:r>
      </w:del>
      <w:r w:rsidRPr="00365763">
        <w:rPr>
          <w:rFonts w:ascii="EB Garamond" w:eastAsia="EB Garamond" w:hAnsi="EB Garamond" w:cs="EB Garamond"/>
        </w:rPr>
        <w:t xml:space="preserve"> At the Pinacoteca we saw some interesting pictures (it’s been ages since we were there) but the two masterpieces, the Dosso “Fool” and the Velasquez portrait, are covered with irregular glass and </w:t>
      </w:r>
      <w:r w:rsidRPr="00365763">
        <w:rPr>
          <w:rFonts w:ascii="EB Garamond" w:eastAsia="EB Garamond" w:hAnsi="EB Garamond" w:cs="EB Garamond"/>
          <w:i/>
        </w:rPr>
        <w:t>you can’t see them</w:t>
      </w:r>
      <w:r w:rsidRPr="00365763">
        <w:rPr>
          <w:rFonts w:ascii="EB Garamond" w:eastAsia="EB Garamond" w:hAnsi="EB Garamond" w:cs="EB Garamond"/>
        </w:rPr>
        <w:t xml:space="preserve">!! </w:t>
      </w:r>
      <w:r w:rsidRPr="00365763">
        <w:rPr>
          <w:rFonts w:ascii="EB Garamond" w:eastAsia="EB Garamond" w:hAnsi="EB Garamond" w:cs="EB Garamond"/>
          <w:i/>
        </w:rPr>
        <w:t>Human folly</w:t>
      </w:r>
      <w:r w:rsidRPr="00365763">
        <w:rPr>
          <w:rFonts w:ascii="EB Garamond" w:eastAsia="EB Garamond" w:hAnsi="EB Garamond" w:cs="EB Garamond"/>
        </w:rPr>
        <w:t>.</w:t>
      </w:r>
    </w:p>
    <w:p w14:paraId="2C0B468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At Mantua they are busy faking rooms, while the Mantegna frescoes are flaking off in big pieces. </w:t>
      </w:r>
      <w:r w:rsidRPr="00365763">
        <w:rPr>
          <w:rFonts w:ascii="EB Garamond" w:eastAsia="EB Garamond" w:hAnsi="EB Garamond" w:cs="EB Garamond"/>
          <w:i/>
        </w:rPr>
        <w:t>Human folly</w:t>
      </w:r>
      <w:r w:rsidRPr="00365763">
        <w:rPr>
          <w:rFonts w:ascii="EB Garamond" w:eastAsia="EB Garamond" w:hAnsi="EB Garamond" w:cs="EB Garamond"/>
        </w:rPr>
        <w:t xml:space="preserve"> again</w:t>
      </w:r>
    </w:p>
    <w:p w14:paraId="479D764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went sightseeing here, too, but I rested. He saw San Zeno.</w:t>
      </w:r>
      <w:del w:id="979" w:author="Ilaria Della Monica" w:date="2022-02-20T10:53:00Z">
        <w:r w:rsidRPr="00365763" w:rsidDel="00F6340B">
          <w:rPr>
            <w:rFonts w:ascii="EB Garamond" w:eastAsia="EB Garamond" w:hAnsi="EB Garamond" w:cs="EB Garamond"/>
            <w:vertAlign w:val="superscript"/>
          </w:rPr>
          <w:footnoteReference w:id="319"/>
        </w:r>
      </w:del>
    </w:p>
    <w:p w14:paraId="7ECFFF7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I recall arriving here from Munich with Geoffrey and being overcome with fatigue, but </w:t>
      </w:r>
      <w:r w:rsidRPr="00365763">
        <w:rPr>
          <w:rFonts w:ascii="EB Garamond" w:eastAsia="EB Garamond" w:hAnsi="EB Garamond" w:cs="EB Garamond"/>
          <w:u w:val="single"/>
        </w:rPr>
        <w:t>reviving</w:t>
      </w:r>
      <w:r w:rsidRPr="00365763">
        <w:rPr>
          <w:rFonts w:ascii="EB Garamond" w:eastAsia="EB Garamond" w:hAnsi="EB Garamond" w:cs="EB Garamond"/>
        </w:rPr>
        <w:t xml:space="preserve"> with San Zeno.</w:t>
      </w:r>
    </w:p>
    <w:p w14:paraId="0C89ACB1" w14:textId="77777777" w:rsidR="00365763" w:rsidRPr="00365763" w:rsidRDefault="00365763" w:rsidP="00365763">
      <w:pPr>
        <w:jc w:val="both"/>
        <w:rPr>
          <w:rFonts w:ascii="EB Garamond" w:eastAsia="EB Garamond" w:hAnsi="EB Garamond" w:cs="EB Garamond"/>
        </w:rPr>
      </w:pPr>
    </w:p>
    <w:p w14:paraId="18B2B80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[210] Wednesday, July 5, 1922</w:t>
      </w:r>
    </w:p>
    <w:p w14:paraId="1B4AA11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on the top left, the numbers 34000, 5000, and what appears to be 6 followed by a scratched-out number are arranged so as to indicate a long division of 34000 by either of the other two, but the ensemble makes no logical sense</w:t>
      </w:r>
      <w:r w:rsidRPr="00365763">
        <w:rPr>
          <w:rFonts w:ascii="EB Garamond" w:eastAsia="EB Garamond" w:hAnsi="EB Garamond" w:cs="EB Garamond"/>
        </w:rPr>
        <w:t>}</w:t>
      </w:r>
    </w:p>
    <w:p w14:paraId="191299D8" w14:textId="77777777" w:rsidR="00365763" w:rsidRPr="00365763" w:rsidRDefault="00365763" w:rsidP="00365763">
      <w:pPr>
        <w:jc w:val="both"/>
        <w:rPr>
          <w:rFonts w:ascii="EB Garamond" w:eastAsia="EB Garamond" w:hAnsi="EB Garamond" w:cs="EB Garamond"/>
        </w:rPr>
      </w:pPr>
    </w:p>
    <w:p w14:paraId="79A4A69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July 4</w:t>
      </w:r>
      <w:r w:rsidRPr="00365763">
        <w:rPr>
          <w:rFonts w:ascii="EB Garamond" w:eastAsia="EB Garamond" w:hAnsi="EB Garamond" w:cs="EB Garamond"/>
        </w:rPr>
        <w:t>. Saw Verona, especially San Zeno and the Baptistery and we had forgotten the almost classic Byzantine font—and motored to</w:t>
      </w:r>
    </w:p>
    <w:p w14:paraId="3C97043C" w14:textId="77777777" w:rsidR="00365763" w:rsidRPr="00365763" w:rsidRDefault="00365763" w:rsidP="00365763">
      <w:pPr>
        <w:jc w:val="both"/>
        <w:rPr>
          <w:rFonts w:ascii="EB Garamond" w:eastAsia="EB Garamond" w:hAnsi="EB Garamond" w:cs="EB Garamond"/>
        </w:rPr>
      </w:pPr>
    </w:p>
    <w:p w14:paraId="088A398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BOLZANO. HOTEL BRISTOL</w:t>
      </w:r>
    </w:p>
    <w:p w14:paraId="39CCDD2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Karin arrived at 10 and we motored her to join the Amoses at the Karersee. The bridge was broken, so we had to go round—90 km. instead of 28—but it was really worth it for the glorious view of those incredible Dolomites, which can be fully seen only by the road we took. Predazzo, Moena etc.</w:t>
      </w:r>
      <w:del w:id="985" w:author="Ilaria Della Monica" w:date="2022-02-20T10:53:00Z">
        <w:r w:rsidRPr="00365763" w:rsidDel="00F6340B">
          <w:rPr>
            <w:rFonts w:ascii="EB Garamond" w:eastAsia="EB Garamond" w:hAnsi="EB Garamond" w:cs="EB Garamond"/>
            <w:vertAlign w:val="superscript"/>
          </w:rPr>
          <w:footnoteReference w:id="320"/>
        </w:r>
      </w:del>
      <w:r w:rsidRPr="00365763">
        <w:rPr>
          <w:rFonts w:ascii="EB Garamond" w:eastAsia="EB Garamond" w:hAnsi="EB Garamond" w:cs="EB Garamond"/>
        </w:rPr>
        <w:t xml:space="preserve"> Unfortunately B.B. gave out (thro[ugh] hunger) and behaved like a ridiculous spoilt child, very cr</w:t>
      </w:r>
      <w:r w:rsidRPr="00365763">
        <w:rPr>
          <w:rFonts w:ascii="EB Garamond" w:eastAsia="EB Garamond" w:hAnsi="EB Garamond" w:cs="EB Garamond"/>
          <w:u w:val="single"/>
        </w:rPr>
        <w:t>o</w:t>
      </w:r>
      <w:r w:rsidRPr="00365763">
        <w:rPr>
          <w:rFonts w:ascii="EB Garamond" w:eastAsia="EB Garamond" w:hAnsi="EB Garamond" w:cs="EB Garamond"/>
        </w:rPr>
        <w:t xml:space="preserve">ss and unreasonable—such an exhibition of </w:t>
      </w:r>
      <w:r w:rsidRPr="00365763">
        <w:rPr>
          <w:rFonts w:ascii="EB Garamond" w:eastAsia="EB Garamond" w:hAnsi="EB Garamond" w:cs="EB Garamond"/>
          <w:u w:val="single"/>
        </w:rPr>
        <w:t>folly</w:t>
      </w:r>
      <w:r w:rsidRPr="00365763">
        <w:rPr>
          <w:rFonts w:ascii="EB Garamond" w:eastAsia="EB Garamond" w:hAnsi="EB Garamond" w:cs="EB Garamond"/>
        </w:rPr>
        <w:t xml:space="preserve"> and lack of self-control and determination to make the worst of everything, that any pleasure was entirely spoilt. It takes me hours and hours to get over such exhibitions. We found the Amos </w:t>
      </w:r>
      <w:r w:rsidRPr="00365763">
        <w:rPr>
          <w:rFonts w:ascii="EB Garamond" w:eastAsia="EB Garamond" w:hAnsi="EB Garamond" w:cs="EB Garamond"/>
          <w:u w:val="single"/>
        </w:rPr>
        <w:t>family</w:t>
      </w:r>
      <w:r w:rsidRPr="00365763">
        <w:rPr>
          <w:rFonts w:ascii="EB Garamond" w:eastAsia="EB Garamond" w:hAnsi="EB Garamond" w:cs="EB Garamond"/>
        </w:rPr>
        <w:t xml:space="preserve"> there, but no one </w:t>
      </w:r>
      <w:r w:rsidRPr="00365763">
        <w:rPr>
          <w:rFonts w:ascii="EB Garamond" w:eastAsia="EB Garamond" w:hAnsi="EB Garamond" w:cs="EB Garamond"/>
          <w:u w:val="single"/>
        </w:rPr>
        <w:t>else</w:t>
      </w:r>
      <w:r w:rsidRPr="00365763">
        <w:rPr>
          <w:rFonts w:ascii="EB Garamond" w:eastAsia="EB Garamond" w:hAnsi="EB Garamond" w:cs="EB Garamond"/>
        </w:rPr>
        <w:t>, and K.[arin] fel</w:t>
      </w:r>
      <w:r w:rsidRPr="00365763">
        <w:rPr>
          <w:rFonts w:ascii="EB Garamond" w:eastAsia="EB Garamond" w:hAnsi="EB Garamond" w:cs="EB Garamond"/>
          <w:u w:val="single"/>
        </w:rPr>
        <w:t>t</w:t>
      </w:r>
      <w:r w:rsidRPr="00365763">
        <w:rPr>
          <w:rFonts w:ascii="EB Garamond" w:eastAsia="EB Garamond" w:hAnsi="EB Garamond" w:cs="EB Garamond"/>
        </w:rPr>
        <w:t xml:space="preserve"> {</w:t>
      </w:r>
      <w:r w:rsidRPr="00365763">
        <w:rPr>
          <w:rFonts w:ascii="EB Garamond" w:eastAsia="EB Garamond" w:hAnsi="EB Garamond" w:cs="EB Garamond"/>
          <w:i/>
        </w:rPr>
        <w:t>here the text bends and becomes vertical along the page’s right margin</w:t>
      </w:r>
      <w:r w:rsidRPr="00365763">
        <w:rPr>
          <w:rFonts w:ascii="EB Garamond" w:eastAsia="EB Garamond" w:hAnsi="EB Garamond" w:cs="EB Garamond"/>
        </w:rPr>
        <w:t xml:space="preserve">} very déçue, poor child, for she longs for society and </w:t>
      </w:r>
      <w:r w:rsidRPr="00365763">
        <w:rPr>
          <w:rFonts w:ascii="EB Garamond" w:eastAsia="EB Garamond" w:hAnsi="EB Garamond" w:cs="EB Garamond"/>
          <w:u w:val="single"/>
        </w:rPr>
        <w:t>fun</w:t>
      </w:r>
      <w:r w:rsidRPr="00365763">
        <w:rPr>
          <w:rFonts w:ascii="EB Garamond" w:eastAsia="EB Garamond" w:hAnsi="EB Garamond" w:cs="EB Garamond"/>
        </w:rPr>
        <w:t>. {</w:t>
      </w:r>
      <w:r w:rsidRPr="00365763">
        <w:rPr>
          <w:rFonts w:ascii="EB Garamond" w:eastAsia="EB Garamond" w:hAnsi="EB Garamond" w:cs="EB Garamond"/>
          <w:i/>
        </w:rPr>
        <w:t>vertically along the page’s left margin</w:t>
      </w:r>
      <w:r w:rsidRPr="00365763">
        <w:rPr>
          <w:rFonts w:ascii="EB Garamond" w:eastAsia="EB Garamond" w:hAnsi="EB Garamond" w:cs="EB Garamond"/>
        </w:rPr>
        <w:t>} Met Ashburner</w:t>
      </w:r>
      <w:del w:id="991" w:author="Ilaria Della Monica" w:date="2022-02-20T10:53:00Z">
        <w:r w:rsidRPr="00365763" w:rsidDel="00F6340B">
          <w:rPr>
            <w:rFonts w:ascii="EB Garamond" w:eastAsia="EB Garamond" w:hAnsi="EB Garamond" w:cs="EB Garamond"/>
            <w:vertAlign w:val="superscript"/>
          </w:rPr>
          <w:footnoteReference w:id="321"/>
        </w:r>
      </w:del>
      <w:r w:rsidRPr="00365763">
        <w:rPr>
          <w:rFonts w:ascii="EB Garamond" w:eastAsia="EB Garamond" w:hAnsi="EB Garamond" w:cs="EB Garamond"/>
        </w:rPr>
        <w:t xml:space="preserve"> and talked about Spender’s being kicked out of the “British Institute”</w:t>
      </w:r>
      <w:del w:id="994" w:author="Ilaria Della Monica" w:date="2022-02-20T10:53:00Z">
        <w:r w:rsidRPr="00365763" w:rsidDel="00F6340B">
          <w:rPr>
            <w:rFonts w:ascii="EB Garamond" w:eastAsia="EB Garamond" w:hAnsi="EB Garamond" w:cs="EB Garamond"/>
            <w:vertAlign w:val="superscript"/>
          </w:rPr>
          <w:footnoteReference w:id="322"/>
        </w:r>
      </w:del>
    </w:p>
    <w:p w14:paraId="034E2D51" w14:textId="77777777" w:rsidR="00365763" w:rsidRPr="00365763" w:rsidRDefault="00365763" w:rsidP="00365763">
      <w:pPr>
        <w:jc w:val="both"/>
        <w:rPr>
          <w:rFonts w:ascii="EB Garamond" w:eastAsia="EB Garamond" w:hAnsi="EB Garamond" w:cs="EB Garamond"/>
        </w:rPr>
      </w:pPr>
    </w:p>
    <w:p w14:paraId="692D3CB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[211] Thursday, July 6, 1922</w:t>
      </w:r>
    </w:p>
    <w:p w14:paraId="077F0C7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 xml:space="preserve">Hotel </w:t>
      </w:r>
      <w:r w:rsidRPr="00365763">
        <w:rPr>
          <w:rFonts w:ascii="EB Garamond" w:eastAsia="EB Garamond" w:hAnsi="EB Garamond" w:cs="EB Garamond"/>
          <w:u w:val="single"/>
        </w:rPr>
        <w:t>Creid</w:t>
      </w:r>
      <w:r w:rsidRPr="00365763">
        <w:rPr>
          <w:rFonts w:ascii="EB Garamond" w:eastAsia="EB Garamond" w:hAnsi="EB Garamond" w:cs="EB Garamond"/>
        </w:rPr>
        <w:t>. Innsbruck</w:t>
      </w:r>
    </w:p>
    <w:p w14:paraId="300E868D" w14:textId="77777777" w:rsidR="00365763" w:rsidRPr="00365763" w:rsidRDefault="00365763" w:rsidP="00365763">
      <w:pPr>
        <w:jc w:val="center"/>
        <w:rPr>
          <w:rFonts w:ascii="EB Garamond" w:eastAsia="EB Garamond" w:hAnsi="EB Garamond" w:cs="EB Garamond"/>
        </w:rPr>
      </w:pPr>
    </w:p>
    <w:p w14:paraId="384CAE1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Lovely drive till we reached the Italian frontier, where our troubles began and lasted 3 hours and more, what with muddle and incompetence. Useless to go into it! We did not reach Innsbruck till 6.30, in a wild windstorm. But it is a beautiful road.</w:t>
      </w:r>
    </w:p>
    <w:p w14:paraId="70BF33D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My room costs 16000 kronen, with a surtax of 6000/22000, but that is nothing to our dinners which came to 30100 kronen!! The hotel-keeper says they live on the very verge of complete bankruptcy. This hotel is fearfully run down, no new paint, everything shabby. A plate of ham cost 3000!</w:t>
      </w:r>
    </w:p>
    <w:p w14:paraId="7233D11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Poor people.</w:t>
      </w:r>
    </w:p>
    <w:p w14:paraId="48EA067F" w14:textId="77777777" w:rsidR="00365763" w:rsidRPr="00365763" w:rsidRDefault="00365763" w:rsidP="00365763">
      <w:pPr>
        <w:jc w:val="both"/>
        <w:rPr>
          <w:rFonts w:ascii="EB Garamond" w:eastAsia="EB Garamond" w:hAnsi="EB Garamond" w:cs="EB Garamond"/>
        </w:rPr>
      </w:pPr>
    </w:p>
    <w:p w14:paraId="5508228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[212] Friday, July 7, 1922</w:t>
      </w:r>
    </w:p>
    <w:p w14:paraId="34229B6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Hotel Regina-Palast</w:t>
      </w:r>
    </w:p>
    <w:p w14:paraId="2EB13F0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Munich</w:t>
      </w:r>
    </w:p>
    <w:p w14:paraId="60CC8DC4" w14:textId="77777777" w:rsidR="00365763" w:rsidRPr="00365763" w:rsidRDefault="00365763" w:rsidP="00365763">
      <w:pPr>
        <w:jc w:val="right"/>
        <w:rPr>
          <w:rFonts w:ascii="EB Garamond" w:eastAsia="EB Garamond" w:hAnsi="EB Garamond" w:cs="EB Garamond"/>
        </w:rPr>
      </w:pPr>
    </w:p>
    <w:p w14:paraId="2267935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left Innsbruck in the rain, but it cleared up after we had passed (with no difficulty) the Bavarian frontier, and we had a most enchanting afternoon drive through the well-ordered, finely cultivated, beautifully planted, park-like country from the Walchersee [</w:t>
      </w:r>
      <w:r w:rsidRPr="00365763">
        <w:rPr>
          <w:rFonts w:ascii="EB Garamond" w:eastAsia="EB Garamond" w:hAnsi="EB Garamond" w:cs="EB Garamond"/>
          <w:i/>
        </w:rPr>
        <w:t>sic</w:t>
      </w:r>
      <w:r w:rsidRPr="00365763">
        <w:rPr>
          <w:rFonts w:ascii="EB Garamond" w:eastAsia="EB Garamond" w:hAnsi="EB Garamond" w:cs="EB Garamond"/>
        </w:rPr>
        <w:t>] and Kochelsee around the Würm</w:t>
      </w:r>
      <w:r w:rsidRPr="00365763">
        <w:rPr>
          <w:rFonts w:ascii="EB Garamond" w:eastAsia="EB Garamond" w:hAnsi="EB Garamond" w:cs="EB Garamond"/>
          <w:u w:val="single"/>
        </w:rPr>
        <w:t>ser</w:t>
      </w:r>
      <w:r w:rsidRPr="00365763">
        <w:rPr>
          <w:rFonts w:ascii="EB Garamond" w:eastAsia="EB Garamond" w:hAnsi="EB Garamond" w:cs="EB Garamond"/>
        </w:rPr>
        <w:t>see [</w:t>
      </w:r>
      <w:r w:rsidRPr="00365763">
        <w:rPr>
          <w:rFonts w:ascii="EB Garamond" w:eastAsia="EB Garamond" w:hAnsi="EB Garamond" w:cs="EB Garamond"/>
          <w:i/>
        </w:rPr>
        <w:t>sic</w:t>
      </w:r>
      <w:r w:rsidRPr="00365763">
        <w:rPr>
          <w:rFonts w:ascii="EB Garamond" w:eastAsia="EB Garamond" w:hAnsi="EB Garamond" w:cs="EB Garamond"/>
        </w:rPr>
        <w:t>].</w:t>
      </w:r>
      <w:del w:id="997" w:author="Ilaria Della Monica" w:date="2022-02-20T10:53:00Z">
        <w:r w:rsidRPr="00365763" w:rsidDel="00F6340B">
          <w:rPr>
            <w:rFonts w:ascii="EB Garamond" w:eastAsia="EB Garamond" w:hAnsi="EB Garamond" w:cs="EB Garamond"/>
            <w:vertAlign w:val="superscript"/>
          </w:rPr>
          <w:footnoteReference w:id="323"/>
        </w:r>
      </w:del>
      <w:r w:rsidRPr="00365763">
        <w:rPr>
          <w:rFonts w:ascii="EB Garamond" w:eastAsia="EB Garamond" w:hAnsi="EB Garamond" w:cs="EB Garamond"/>
        </w:rPr>
        <w:t xml:space="preserve"> Such country makes its inhabitants endlessly sympathetic, altho[ugh] their </w:t>
      </w:r>
      <w:r w:rsidRPr="00365763">
        <w:rPr>
          <w:rFonts w:ascii="EB Garamond" w:eastAsia="EB Garamond" w:hAnsi="EB Garamond" w:cs="EB Garamond"/>
          <w:i/>
        </w:rPr>
        <w:t>hideousness</w:t>
      </w:r>
      <w:r w:rsidRPr="00365763">
        <w:rPr>
          <w:rFonts w:ascii="EB Garamond" w:eastAsia="EB Garamond" w:hAnsi="EB Garamond" w:cs="EB Garamond"/>
        </w:rPr>
        <w:t>, when one gets to Munich, puts one off again.</w:t>
      </w:r>
    </w:p>
    <w:p w14:paraId="7A8B283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Beer is heavenly!</w:t>
      </w:r>
    </w:p>
    <w:p w14:paraId="4793DDF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3 skipped lines</w:t>
      </w:r>
      <w:r w:rsidRPr="00365763">
        <w:rPr>
          <w:rFonts w:ascii="EB Garamond" w:eastAsia="EB Garamond" w:hAnsi="EB Garamond" w:cs="EB Garamond"/>
        </w:rPr>
        <w:t>}</w:t>
      </w:r>
    </w:p>
    <w:p w14:paraId="0EB727E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continued from the facing page, where an arrow indicates the relationship; written vertically with the top of the text just below the right margin</w:t>
      </w:r>
      <w:r w:rsidRPr="00365763">
        <w:rPr>
          <w:rFonts w:ascii="EB Garamond" w:eastAsia="EB Garamond" w:hAnsi="EB Garamond" w:cs="EB Garamond"/>
        </w:rPr>
        <w:t xml:space="preserve">} emotions, than Egyptian, more intimate and touching—yet quite as vital. But I think I like best the remoteness and resolute </w:t>
      </w:r>
      <w:r w:rsidRPr="00365763">
        <w:rPr>
          <w:rFonts w:ascii="EB Garamond" w:eastAsia="EB Garamond" w:hAnsi="EB Garamond" w:cs="EB Garamond"/>
          <w:u w:val="single"/>
        </w:rPr>
        <w:t>pose</w:t>
      </w:r>
      <w:r w:rsidRPr="00365763">
        <w:rPr>
          <w:rFonts w:ascii="EB Garamond" w:eastAsia="EB Garamond" w:hAnsi="EB Garamond" w:cs="EB Garamond"/>
        </w:rPr>
        <w:t xml:space="preserve"> of triumph of Egyptian art: it is a surer escape from humanity’s burdens.</w:t>
      </w:r>
    </w:p>
    <w:p w14:paraId="23833E63" w14:textId="77777777" w:rsidR="00365763" w:rsidRPr="00365763" w:rsidRDefault="00365763" w:rsidP="00365763">
      <w:pPr>
        <w:jc w:val="both"/>
        <w:rPr>
          <w:rFonts w:ascii="EB Garamond" w:eastAsia="EB Garamond" w:hAnsi="EB Garamond" w:cs="EB Garamond"/>
        </w:rPr>
      </w:pPr>
    </w:p>
    <w:p w14:paraId="7CFD118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[213] Saturday, July 8, 1922</w:t>
      </w:r>
    </w:p>
    <w:p w14:paraId="1396B01B" w14:textId="77777777" w:rsidR="00365763" w:rsidRPr="00365763" w:rsidRDefault="00365763" w:rsidP="00365763">
      <w:pPr>
        <w:jc w:val="center"/>
        <w:rPr>
          <w:rFonts w:ascii="EB Garamond" w:eastAsia="EB Garamond" w:hAnsi="EB Garamond" w:cs="EB Garamond"/>
        </w:rPr>
      </w:pPr>
    </w:p>
    <w:p w14:paraId="16EEAEB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Naima turned up at the Police Station, and also Count Gnoli, who had already fixed his roving eye upon her in the train.</w:t>
      </w:r>
      <w:del w:id="1000" w:author="Ilaria Della Monica" w:date="2022-02-20T10:53:00Z">
        <w:r w:rsidRPr="00365763" w:rsidDel="00F6340B">
          <w:rPr>
            <w:rFonts w:ascii="EB Garamond" w:eastAsia="EB Garamond" w:hAnsi="EB Garamond" w:cs="EB Garamond"/>
            <w:vertAlign w:val="superscript"/>
          </w:rPr>
          <w:footnoteReference w:id="324"/>
        </w:r>
      </w:del>
      <w:r w:rsidRPr="00365763">
        <w:rPr>
          <w:rFonts w:ascii="EB Garamond" w:eastAsia="EB Garamond" w:hAnsi="EB Garamond" w:cs="EB Garamond"/>
        </w:rPr>
        <w:t xml:space="preserve"> Naima is wild to be made love to, and he comes apropos. Crescenzi simply ruined 4 years of her life, and she is just recovering from his heartlessness, but was upset at the idea that he is here.</w:t>
      </w:r>
      <w:del w:id="1003" w:author="Ilaria Della Monica" w:date="2022-02-20T10:53:00Z">
        <w:r w:rsidRPr="00365763" w:rsidDel="00F6340B">
          <w:rPr>
            <w:rFonts w:ascii="EB Garamond" w:eastAsia="EB Garamond" w:hAnsi="EB Garamond" w:cs="EB Garamond"/>
            <w:vertAlign w:val="superscript"/>
          </w:rPr>
          <w:footnoteReference w:id="325"/>
        </w:r>
      </w:del>
      <w:r w:rsidRPr="00365763">
        <w:rPr>
          <w:rFonts w:ascii="EB Garamond" w:eastAsia="EB Garamond" w:hAnsi="EB Garamond" w:cs="EB Garamond"/>
        </w:rPr>
        <w:t xml:space="preserve"> She and I shopped all morning while B.B. enjoyed himself in the Alte Pinacotek [</w:t>
      </w:r>
      <w:r w:rsidRPr="00365763">
        <w:rPr>
          <w:rFonts w:ascii="EB Garamond" w:eastAsia="EB Garamond" w:hAnsi="EB Garamond" w:cs="EB Garamond"/>
          <w:i/>
        </w:rPr>
        <w:t>sic</w:t>
      </w:r>
      <w:r w:rsidRPr="00365763">
        <w:rPr>
          <w:rFonts w:ascii="EB Garamond" w:eastAsia="EB Garamond" w:hAnsi="EB Garamond" w:cs="EB Garamond"/>
        </w:rPr>
        <w:t>].</w:t>
      </w:r>
      <w:del w:id="1006" w:author="Ilaria Della Monica" w:date="2022-02-20T10:53:00Z">
        <w:r w:rsidRPr="00365763" w:rsidDel="00F6340B">
          <w:rPr>
            <w:rFonts w:ascii="EB Garamond" w:eastAsia="EB Garamond" w:hAnsi="EB Garamond" w:cs="EB Garamond"/>
            <w:vertAlign w:val="superscript"/>
          </w:rPr>
          <w:footnoteReference w:id="326"/>
        </w:r>
      </w:del>
      <w:r w:rsidRPr="00365763">
        <w:rPr>
          <w:rFonts w:ascii="EB Garamond" w:eastAsia="EB Garamond" w:hAnsi="EB Garamond" w:cs="EB Garamond"/>
        </w:rPr>
        <w:t xml:space="preserve"> The shops are ill-stocked, and the sellers seem indifferent. You’re only allowed to buy so much, for example, only 6 pairs of stockings, in one shop.</w:t>
      </w:r>
    </w:p>
    <w:p w14:paraId="5DB0563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 the afternoon B.B. and I went to the Glyptotek [</w:t>
      </w:r>
      <w:r w:rsidRPr="00365763">
        <w:rPr>
          <w:rFonts w:ascii="EB Garamond" w:eastAsia="EB Garamond" w:hAnsi="EB Garamond" w:cs="EB Garamond"/>
          <w:i/>
        </w:rPr>
        <w:t>sic</w:t>
      </w:r>
      <w:r w:rsidRPr="00365763">
        <w:rPr>
          <w:rFonts w:ascii="EB Garamond" w:eastAsia="EB Garamond" w:hAnsi="EB Garamond" w:cs="EB Garamond"/>
        </w:rPr>
        <w:t>].</w:t>
      </w:r>
      <w:del w:id="1009" w:author="Ilaria Della Monica" w:date="2022-02-20T10:53:00Z">
        <w:r w:rsidRPr="00365763" w:rsidDel="00F6340B">
          <w:rPr>
            <w:rFonts w:ascii="EB Garamond" w:eastAsia="EB Garamond" w:hAnsi="EB Garamond" w:cs="EB Garamond"/>
            <w:vertAlign w:val="superscript"/>
          </w:rPr>
          <w:footnoteReference w:id="327"/>
        </w:r>
      </w:del>
      <w:r w:rsidRPr="00365763">
        <w:rPr>
          <w:rFonts w:ascii="EB Garamond" w:eastAsia="EB Garamond" w:hAnsi="EB Garamond" w:cs="EB Garamond"/>
        </w:rPr>
        <w:t xml:space="preserve"> The Æginitan statues are finer than I remembered, they hold their own even with Egypt, but they are also more restored, more Thornwaldsenified [</w:t>
      </w:r>
      <w:r w:rsidRPr="00365763">
        <w:rPr>
          <w:rFonts w:ascii="EB Garamond" w:eastAsia="EB Garamond" w:hAnsi="EB Garamond" w:cs="EB Garamond"/>
          <w:i/>
        </w:rPr>
        <w:t>sic</w:t>
      </w:r>
      <w:r w:rsidRPr="00365763">
        <w:rPr>
          <w:rFonts w:ascii="EB Garamond" w:eastAsia="EB Garamond" w:hAnsi="EB Garamond" w:cs="EB Garamond"/>
        </w:rPr>
        <w:t>].</w:t>
      </w:r>
      <w:del w:id="1012" w:author="Ilaria Della Monica" w:date="2022-02-20T10:53:00Z">
        <w:r w:rsidRPr="00365763" w:rsidDel="00F6340B">
          <w:rPr>
            <w:rFonts w:ascii="EB Garamond" w:eastAsia="EB Garamond" w:hAnsi="EB Garamond" w:cs="EB Garamond"/>
            <w:vertAlign w:val="superscript"/>
          </w:rPr>
          <w:footnoteReference w:id="328"/>
        </w:r>
      </w:del>
      <w:r w:rsidRPr="00365763">
        <w:rPr>
          <w:rFonts w:ascii="EB Garamond" w:eastAsia="EB Garamond" w:hAnsi="EB Garamond" w:cs="EB Garamond"/>
        </w:rPr>
        <w:t xml:space="preserve"> Of course Greek Art is more human, more profoundly expressive of humane {</w:t>
      </w:r>
      <w:r w:rsidRPr="00365763">
        <w:rPr>
          <w:rFonts w:ascii="EB Garamond" w:eastAsia="EB Garamond" w:hAnsi="EB Garamond" w:cs="EB Garamond"/>
          <w:i/>
        </w:rPr>
        <w:t>continues vertically on the facing page; see above</w:t>
      </w:r>
      <w:r w:rsidRPr="00365763">
        <w:rPr>
          <w:rFonts w:ascii="EB Garamond" w:eastAsia="EB Garamond" w:hAnsi="EB Garamond" w:cs="EB Garamond"/>
        </w:rPr>
        <w:t>}</w:t>
      </w:r>
    </w:p>
    <w:p w14:paraId="50E8C310" w14:textId="77777777" w:rsidR="00365763" w:rsidRPr="00365763" w:rsidRDefault="00365763" w:rsidP="00365763">
      <w:pPr>
        <w:jc w:val="both"/>
        <w:rPr>
          <w:rFonts w:ascii="EB Garamond" w:eastAsia="EB Garamond" w:hAnsi="EB Garamond" w:cs="EB Garamond"/>
        </w:rPr>
      </w:pPr>
    </w:p>
    <w:p w14:paraId="0C902E6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[214] Sunday, July 9, 1922</w:t>
      </w:r>
    </w:p>
    <w:p w14:paraId="12510D59"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Regina Palast Munich</w:t>
      </w:r>
    </w:p>
    <w:p w14:paraId="4A79C056" w14:textId="77777777" w:rsidR="00365763" w:rsidRPr="00365763" w:rsidRDefault="00365763" w:rsidP="00365763">
      <w:pPr>
        <w:jc w:val="right"/>
        <w:rPr>
          <w:rFonts w:ascii="EB Garamond" w:eastAsia="EB Garamond" w:hAnsi="EB Garamond" w:cs="EB Garamond"/>
        </w:rPr>
      </w:pPr>
    </w:p>
    <w:p w14:paraId="3BD4752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Went to the Alte Pinacotek and was really overwhelmed by the wealth of the collection. Those Titians! The Fra Filippo Annunciation, the Franceri, the Primitives of every school, the splendid </w:t>
      </w:r>
      <w:r w:rsidRPr="00365763">
        <w:rPr>
          <w:rFonts w:ascii="EB Garamond" w:eastAsia="EB Garamond" w:hAnsi="EB Garamond" w:cs="EB Garamond"/>
          <w:u w:val="single"/>
        </w:rPr>
        <w:t>Rubenses</w:t>
      </w:r>
      <w:r w:rsidRPr="00365763">
        <w:rPr>
          <w:rFonts w:ascii="EB Garamond" w:eastAsia="EB Garamond" w:hAnsi="EB Garamond" w:cs="EB Garamond"/>
        </w:rPr>
        <w:t xml:space="preserve">…. Even wretched little conceited Offner, who joined us, nor </w:t>
      </w:r>
      <w:r w:rsidRPr="00365763">
        <w:rPr>
          <w:rFonts w:ascii="EB Garamond" w:eastAsia="EB Garamond" w:hAnsi="EB Garamond" w:cs="EB Garamond"/>
          <w:u w:val="single"/>
        </w:rPr>
        <w:t>Drei</w:t>
      </w:r>
      <w:r w:rsidRPr="00365763">
        <w:rPr>
          <w:rFonts w:ascii="EB Garamond" w:eastAsia="EB Garamond" w:hAnsi="EB Garamond" w:cs="EB Garamond"/>
        </w:rPr>
        <w:t xml:space="preserve"> the Dealer who came along, could not spoil the effect, tho[ugh] they did their best. We met Crescenzi there, and he wanted Naima’s address, but she has suffered too much from him and won’t begin again. She and BB met him when they went out for a walk, but she scarcely spoke to him. Yet she is still madly in love with him, poor dear, only afraid to put herself in a position again where he can hurt her.</w:t>
      </w:r>
    </w:p>
    <w:p w14:paraId="609EAE02" w14:textId="77777777" w:rsidR="00365763" w:rsidRPr="00365763" w:rsidRDefault="00365763" w:rsidP="00365763">
      <w:pPr>
        <w:jc w:val="both"/>
        <w:rPr>
          <w:rFonts w:ascii="EB Garamond" w:eastAsia="EB Garamond" w:hAnsi="EB Garamond" w:cs="EB Garamond"/>
        </w:rPr>
      </w:pPr>
    </w:p>
    <w:p w14:paraId="42866AF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[215] Monday, July 10, 1922</w:t>
      </w:r>
    </w:p>
    <w:p w14:paraId="39C1DF8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Hotel zum Stern</w:t>
      </w:r>
      <w:r w:rsidRPr="00365763">
        <w:rPr>
          <w:rFonts w:ascii="EB Garamond" w:eastAsia="EB Garamond" w:hAnsi="EB Garamond" w:cs="EB Garamond"/>
        </w:rPr>
        <w:tab/>
        <w:t>Ansbach—</w:t>
      </w:r>
    </w:p>
    <w:p w14:paraId="5DA8B2BA" w14:textId="77777777" w:rsidR="00365763" w:rsidRPr="00365763" w:rsidRDefault="00365763" w:rsidP="00365763">
      <w:pPr>
        <w:jc w:val="both"/>
        <w:rPr>
          <w:rFonts w:ascii="EB Garamond" w:eastAsia="EB Garamond" w:hAnsi="EB Garamond" w:cs="EB Garamond"/>
        </w:rPr>
      </w:pPr>
    </w:p>
    <w:p w14:paraId="2BDD795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Stopped in morning and had a </w:t>
      </w:r>
      <w:r w:rsidRPr="00365763">
        <w:rPr>
          <w:rFonts w:ascii="EB Garamond" w:eastAsia="EB Garamond" w:hAnsi="EB Garamond" w:cs="EB Garamond"/>
          <w:u w:val="single"/>
        </w:rPr>
        <w:t>last</w:t>
      </w:r>
      <w:r w:rsidRPr="00365763">
        <w:rPr>
          <w:rFonts w:ascii="EB Garamond" w:eastAsia="EB Garamond" w:hAnsi="EB Garamond" w:cs="EB Garamond"/>
        </w:rPr>
        <w:t xml:space="preserve"> gorge at lunch. What food—!!! But it fattens me up too much, and makes Naima ill. B.B. had a glorious time with the pictures, while we bought his glasses, cigarettes, etc. Also, I must add, some things for ourselves. We feel that N.[aima] does such a lot for us that we must pay her more than her normal fees. And I gave her 20000 marks (only about £8.10 really) to get some clothes on her way home in September. The mark has fallen from 2300 a £1 sterling on Saturday to </w:t>
      </w:r>
      <w:r w:rsidRPr="00365763">
        <w:rPr>
          <w:rFonts w:ascii="EB Garamond" w:eastAsia="EB Garamond" w:hAnsi="EB Garamond" w:cs="EB Garamond"/>
          <w:u w:val="single"/>
        </w:rPr>
        <w:t>2</w:t>
      </w:r>
      <w:r w:rsidRPr="00365763">
        <w:rPr>
          <w:rFonts w:ascii="EB Garamond" w:eastAsia="EB Garamond" w:hAnsi="EB Garamond" w:cs="EB Garamond"/>
        </w:rPr>
        <w:t>470 today. No wonder the shopkeepers feel indifferent about selling their goods which were purchased before the extremity of the present débacle. Poor people!</w:t>
      </w:r>
    </w:p>
    <w:p w14:paraId="6A85BEE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meant to go to Nürnberg, but came to Ansbach instead, in memory of Cecil’s and my visit her before the war.</w:t>
      </w:r>
    </w:p>
    <w:p w14:paraId="27FA5148" w14:textId="77777777" w:rsidR="00365763" w:rsidRPr="00365763" w:rsidRDefault="00365763" w:rsidP="00365763">
      <w:pPr>
        <w:jc w:val="both"/>
        <w:rPr>
          <w:rFonts w:ascii="EB Garamond" w:eastAsia="EB Garamond" w:hAnsi="EB Garamond" w:cs="EB Garamond"/>
        </w:rPr>
      </w:pPr>
    </w:p>
    <w:p w14:paraId="490D001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[216] Tuesday, July 11, 1922</w:t>
      </w:r>
    </w:p>
    <w:p w14:paraId="12C8358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Sanatorium Villa Thea</w:t>
      </w:r>
    </w:p>
    <w:p w14:paraId="25BAACCD" w14:textId="77777777" w:rsidR="00365763" w:rsidRPr="00365763" w:rsidRDefault="00365763" w:rsidP="00365763">
      <w:pPr>
        <w:jc w:val="both"/>
        <w:rPr>
          <w:rFonts w:ascii="EB Garamond" w:eastAsia="EB Garamond" w:hAnsi="EB Garamond" w:cs="EB Garamond"/>
        </w:rPr>
      </w:pPr>
    </w:p>
    <w:p w14:paraId="0583FAC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To Mrs. Ross… “One’s heart is torn between sympathy and remorse and contempt and disgust. We drove all day along roads </w:t>
      </w:r>
      <w:r w:rsidRPr="00365763">
        <w:rPr>
          <w:rFonts w:ascii="EB Garamond" w:eastAsia="EB Garamond" w:hAnsi="EB Garamond" w:cs="EB Garamond"/>
          <w:strike/>
        </w:rPr>
        <w:t>lined</w:t>
      </w:r>
      <w:r w:rsidRPr="00365763">
        <w:rPr>
          <w:rFonts w:ascii="EB Garamond" w:eastAsia="EB Garamond" w:hAnsi="EB Garamond" w:cs="EB Garamond"/>
        </w:rPr>
        <w:t xml:space="preserve"> {</w:t>
      </w:r>
      <w:r w:rsidRPr="00365763">
        <w:rPr>
          <w:rFonts w:ascii="EB Garamond" w:eastAsia="EB Garamond" w:hAnsi="EB Garamond" w:cs="EB Garamond"/>
          <w:i/>
        </w:rPr>
        <w:t>added above</w:t>
      </w:r>
      <w:r w:rsidRPr="00365763">
        <w:rPr>
          <w:rFonts w:ascii="EB Garamond" w:eastAsia="EB Garamond" w:hAnsi="EB Garamond" w:cs="EB Garamond"/>
        </w:rPr>
        <w:t>} lined with trees dropping {</w:t>
      </w:r>
      <w:r w:rsidRPr="00365763">
        <w:rPr>
          <w:rFonts w:ascii="EB Garamond" w:eastAsia="EB Garamond" w:hAnsi="EB Garamond" w:cs="EB Garamond"/>
          <w:i/>
        </w:rPr>
        <w:t>main text</w:t>
      </w:r>
      <w:r w:rsidRPr="00365763">
        <w:rPr>
          <w:rFonts w:ascii="EB Garamond" w:eastAsia="EB Garamond" w:hAnsi="EB Garamond" w:cs="EB Garamond"/>
        </w:rPr>
        <w:t xml:space="preserve">} with fruit </w:t>
      </w:r>
      <w:r w:rsidRPr="00365763">
        <w:rPr>
          <w:rFonts w:ascii="EB Garamond" w:eastAsia="EB Garamond" w:hAnsi="EB Garamond" w:cs="EB Garamond"/>
          <w:strike/>
        </w:rPr>
        <w:t>trees</w:t>
      </w:r>
      <w:r w:rsidRPr="00365763">
        <w:rPr>
          <w:rFonts w:ascii="EB Garamond" w:eastAsia="EB Garamond" w:hAnsi="EB Garamond" w:cs="EB Garamond"/>
        </w:rPr>
        <w:t xml:space="preserve"> of all kinds, and loved the Germans for planting them and being honest enough to let everyone enjoy the fruits of his own trees, but then a bitter anger would surge up as one thought how the[y] cut down </w:t>
      </w:r>
      <w:r w:rsidRPr="00365763">
        <w:rPr>
          <w:rFonts w:ascii="EB Garamond" w:eastAsia="EB Garamond" w:hAnsi="EB Garamond" w:cs="EB Garamond"/>
          <w:strike/>
        </w:rPr>
        <w:t>the</w:t>
      </w:r>
      <w:r w:rsidRPr="00365763">
        <w:rPr>
          <w:rFonts w:ascii="EB Garamond" w:eastAsia="EB Garamond" w:hAnsi="EB Garamond" w:cs="EB Garamond"/>
        </w:rPr>
        <w:t xml:space="preserve"> all the fruit trees in France on their retreat. What an adorable people! But what infernal brutes!”</w:t>
      </w:r>
    </w:p>
    <w:p w14:paraId="3337A67D" w14:textId="77777777" w:rsidR="00365763" w:rsidRPr="00365763" w:rsidRDefault="00365763" w:rsidP="00365763">
      <w:pPr>
        <w:jc w:val="both"/>
        <w:rPr>
          <w:rFonts w:ascii="EB Garamond" w:eastAsia="EB Garamond" w:hAnsi="EB Garamond" w:cs="EB Garamond"/>
        </w:rPr>
      </w:pPr>
    </w:p>
    <w:p w14:paraId="78FAE43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saw {</w:t>
      </w:r>
      <w:r w:rsidRPr="00365763">
        <w:rPr>
          <w:rFonts w:ascii="EB Garamond" w:eastAsia="EB Garamond" w:hAnsi="EB Garamond" w:cs="EB Garamond"/>
          <w:i/>
        </w:rPr>
        <w:t>added but seemingly scratched</w:t>
      </w:r>
      <w:r w:rsidRPr="00365763">
        <w:rPr>
          <w:rFonts w:ascii="EB Garamond" w:eastAsia="EB Garamond" w:hAnsi="EB Garamond" w:cs="EB Garamond"/>
        </w:rPr>
        <w:t xml:space="preserve">} </w:t>
      </w:r>
      <w:r w:rsidRPr="00365763">
        <w:rPr>
          <w:rFonts w:ascii="EB Garamond" w:eastAsia="EB Garamond" w:hAnsi="EB Garamond" w:cs="EB Garamond"/>
          <w:i/>
        </w:rPr>
        <w:t>Ansbach Schloss</w:t>
      </w:r>
      <w:r w:rsidRPr="00365763">
        <w:rPr>
          <w:rFonts w:ascii="EB Garamond" w:eastAsia="EB Garamond" w:hAnsi="EB Garamond" w:cs="EB Garamond"/>
        </w:rPr>
        <w:t xml:space="preserve">, so charmingly done in XVIII styles, and then came on through </w:t>
      </w:r>
      <w:r w:rsidRPr="00365763">
        <w:rPr>
          <w:rFonts w:ascii="EB Garamond" w:eastAsia="EB Garamond" w:hAnsi="EB Garamond" w:cs="EB Garamond"/>
          <w:i/>
        </w:rPr>
        <w:t>Ellinger</w:t>
      </w:r>
      <w:r w:rsidRPr="00365763">
        <w:rPr>
          <w:rFonts w:ascii="EB Garamond" w:eastAsia="EB Garamond" w:hAnsi="EB Garamond" w:cs="EB Garamond"/>
        </w:rPr>
        <w:t>, with i[t]s fine XVIII Schloss and garden, to Nürnberg and saw all the Germanic Museum before a horrid lunch at the Grand Hotel filled with Oberamergauers [</w:t>
      </w:r>
      <w:r w:rsidRPr="00365763">
        <w:rPr>
          <w:rFonts w:ascii="EB Garamond" w:eastAsia="EB Garamond" w:hAnsi="EB Garamond" w:cs="EB Garamond"/>
          <w:i/>
        </w:rPr>
        <w:t>sic</w:t>
      </w:r>
      <w:r w:rsidRPr="00365763">
        <w:rPr>
          <w:rFonts w:ascii="EB Garamond" w:eastAsia="EB Garamond" w:hAnsi="EB Garamond" w:cs="EB Garamond"/>
        </w:rPr>
        <w:t>].</w:t>
      </w:r>
      <w:del w:id="1015" w:author="Ilaria Della Monica" w:date="2022-02-20T10:53:00Z">
        <w:r w:rsidRPr="00365763" w:rsidDel="00F6340B">
          <w:rPr>
            <w:rFonts w:ascii="EB Garamond" w:eastAsia="EB Garamond" w:hAnsi="EB Garamond" w:cs="EB Garamond"/>
            <w:vertAlign w:val="superscript"/>
          </w:rPr>
          <w:footnoteReference w:id="329"/>
        </w:r>
      </w:del>
      <w:r w:rsidRPr="00365763">
        <w:rPr>
          <w:rFonts w:ascii="EB Garamond" w:eastAsia="EB Garamond" w:hAnsi="EB Garamond" w:cs="EB Garamond"/>
        </w:rPr>
        <w:t xml:space="preserve"> Saw Bamberg Cathedral and Platz and arrived here at 7.45</w:t>
      </w:r>
    </w:p>
    <w:p w14:paraId="4C123E3D" w14:textId="77777777" w:rsidR="00365763" w:rsidRPr="00365763" w:rsidRDefault="00365763" w:rsidP="00365763">
      <w:pPr>
        <w:jc w:val="both"/>
        <w:rPr>
          <w:rFonts w:ascii="EB Garamond" w:eastAsia="EB Garamond" w:hAnsi="EB Garamond" w:cs="EB Garamond"/>
        </w:rPr>
      </w:pPr>
    </w:p>
    <w:p w14:paraId="72EA9AC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[217] Wednesday, July 12, 1922</w:t>
      </w:r>
    </w:p>
    <w:p w14:paraId="2D409E5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Bad Kissingen</w:t>
      </w:r>
    </w:p>
    <w:p w14:paraId="2307EFCA" w14:textId="77777777" w:rsidR="00365763" w:rsidRPr="00365763" w:rsidRDefault="00365763" w:rsidP="00365763">
      <w:pPr>
        <w:jc w:val="both"/>
        <w:rPr>
          <w:rFonts w:ascii="EB Garamond" w:eastAsia="EB Garamond" w:hAnsi="EB Garamond" w:cs="EB Garamond"/>
        </w:rPr>
      </w:pPr>
    </w:p>
    <w:p w14:paraId="0286CCF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Interviewed the doctor—the usual tale, I’m fat (how fat!!) and gouty, B.B. is thin and dyspeptic. I haven’t the faith of a grain of mustard seed in the Cure! It is, </w:t>
      </w:r>
      <w:r w:rsidRPr="00365763">
        <w:rPr>
          <w:rFonts w:ascii="EB Garamond" w:eastAsia="EB Garamond" w:hAnsi="EB Garamond" w:cs="EB Garamond"/>
          <w:i/>
        </w:rPr>
        <w:t>du reste</w:t>
      </w:r>
      <w:r w:rsidRPr="00365763">
        <w:rPr>
          <w:rFonts w:ascii="EB Garamond" w:eastAsia="EB Garamond" w:hAnsi="EB Garamond" w:cs="EB Garamond"/>
        </w:rPr>
        <w:t>, very mild.</w:t>
      </w:r>
    </w:p>
    <w:p w14:paraId="0872A6A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had a huge p___, and I spent the morning writing to Jo Duveen</w:t>
      </w:r>
      <w:del w:id="1018" w:author="Ilaria Della Monica" w:date="2022-02-20T10:53:00Z">
        <w:r w:rsidRPr="00365763" w:rsidDel="00F6340B">
          <w:rPr>
            <w:rFonts w:ascii="EB Garamond" w:eastAsia="EB Garamond" w:hAnsi="EB Garamond" w:cs="EB Garamond"/>
            <w:vertAlign w:val="superscript"/>
          </w:rPr>
          <w:footnoteReference w:id="330"/>
        </w:r>
      </w:del>
      <w:r w:rsidRPr="00365763">
        <w:rPr>
          <w:rFonts w:ascii="EB Garamond" w:eastAsia="EB Garamond" w:hAnsi="EB Garamond" w:cs="EB Garamond"/>
        </w:rPr>
        <w:t xml:space="preserve"> about his mother’s death, about the Pisanello Portrait, the Maurice Hewlett</w:t>
      </w:r>
      <w:del w:id="1021" w:author="Ilaria Della Monica" w:date="2022-02-20T10:53:00Z">
        <w:r w:rsidRPr="00365763" w:rsidDel="00F6340B">
          <w:rPr>
            <w:rFonts w:ascii="EB Garamond" w:eastAsia="EB Garamond" w:hAnsi="EB Garamond" w:cs="EB Garamond"/>
            <w:vertAlign w:val="superscript"/>
          </w:rPr>
          <w:footnoteReference w:id="331"/>
        </w:r>
      </w:del>
      <w:r w:rsidRPr="00365763">
        <w:rPr>
          <w:rFonts w:ascii="EB Garamond" w:eastAsia="EB Garamond" w:hAnsi="EB Garamond" w:cs="EB Garamond"/>
        </w:rPr>
        <w:t xml:space="preserve"> “Baldovinetti” (really Pier Francesco Fiorentino) etc.</w:t>
      </w:r>
    </w:p>
    <w:p w14:paraId="31703CF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Alys wrote that little Christopher enquired “When is Gram coming home with three spades in her Magic Ear?”</w:t>
      </w:r>
      <w:del w:id="1024" w:author="Ilaria Della Monica" w:date="2022-02-20T10:53:00Z">
        <w:r w:rsidRPr="00365763" w:rsidDel="00F6340B">
          <w:rPr>
            <w:rFonts w:ascii="EB Garamond" w:eastAsia="EB Garamond" w:hAnsi="EB Garamond" w:cs="EB Garamond"/>
            <w:vertAlign w:val="superscript"/>
          </w:rPr>
          <w:footnoteReference w:id="332"/>
        </w:r>
      </w:del>
      <w:r w:rsidRPr="00365763">
        <w:rPr>
          <w:rFonts w:ascii="EB Garamond" w:eastAsia="EB Garamond" w:hAnsi="EB Garamond" w:cs="EB Garamond"/>
        </w:rPr>
        <w:t xml:space="preserve"> Barbara begins to write semi grown-up letters. Karin couldn’t stand Karersee and the exclusive company of the Amoses more than 3 days (tho[ugh] she likes Maurice), and has gone on to join Byba at Kitzebühel.</w:t>
      </w:r>
    </w:p>
    <w:p w14:paraId="39DFE0E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Walked about, read Countess Tolstoi’s [</w:t>
      </w:r>
      <w:r w:rsidRPr="00365763">
        <w:rPr>
          <w:rFonts w:ascii="EB Garamond" w:eastAsia="EB Garamond" w:hAnsi="EB Garamond" w:cs="EB Garamond"/>
          <w:i/>
        </w:rPr>
        <w:t>sic</w:t>
      </w:r>
      <w:r w:rsidRPr="00365763">
        <w:rPr>
          <w:rFonts w:ascii="EB Garamond" w:eastAsia="EB Garamond" w:hAnsi="EB Garamond" w:cs="EB Garamond"/>
        </w:rPr>
        <w:t>] Autobiography etc.</w:t>
      </w:r>
      <w:del w:id="1027" w:author="Ilaria Della Monica" w:date="2022-02-20T10:53:00Z">
        <w:r w:rsidRPr="00365763" w:rsidDel="00F6340B">
          <w:rPr>
            <w:rFonts w:ascii="EB Garamond" w:eastAsia="EB Garamond" w:hAnsi="EB Garamond" w:cs="EB Garamond"/>
            <w:vertAlign w:val="superscript"/>
          </w:rPr>
          <w:footnoteReference w:id="333"/>
        </w:r>
      </w:del>
    </w:p>
    <w:p w14:paraId="5CC4FC2A" w14:textId="77777777" w:rsidR="00365763" w:rsidRPr="00365763" w:rsidRDefault="00365763" w:rsidP="00365763">
      <w:pPr>
        <w:jc w:val="both"/>
        <w:rPr>
          <w:rFonts w:ascii="EB Garamond" w:eastAsia="EB Garamond" w:hAnsi="EB Garamond" w:cs="EB Garamond"/>
        </w:rPr>
      </w:pPr>
    </w:p>
    <w:p w14:paraId="0C0AB66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[218] Thursday, July 13, 1922</w:t>
      </w:r>
    </w:p>
    <w:p w14:paraId="1204F493"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Villa Thea</w:t>
      </w:r>
    </w:p>
    <w:p w14:paraId="63276CBD"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Hofrath Dr. {</w:t>
      </w:r>
      <w:r w:rsidRPr="00365763">
        <w:rPr>
          <w:rFonts w:ascii="EB Garamond" w:eastAsia="EB Garamond" w:hAnsi="EB Garamond" w:cs="EB Garamond"/>
          <w:i/>
        </w:rPr>
        <w:t>continued on the facing page</w:t>
      </w:r>
      <w:r w:rsidRPr="00365763">
        <w:rPr>
          <w:rFonts w:ascii="EB Garamond" w:eastAsia="EB Garamond" w:hAnsi="EB Garamond" w:cs="EB Garamond"/>
        </w:rPr>
        <w:t>}</w:t>
      </w:r>
    </w:p>
    <w:p w14:paraId="7A83777B" w14:textId="77777777" w:rsidR="00365763" w:rsidRPr="00365763" w:rsidRDefault="00365763" w:rsidP="00365763">
      <w:pPr>
        <w:jc w:val="right"/>
        <w:rPr>
          <w:rFonts w:ascii="EB Garamond" w:eastAsia="EB Garamond" w:hAnsi="EB Garamond" w:cs="EB Garamond"/>
        </w:rPr>
      </w:pPr>
    </w:p>
    <w:p w14:paraId="208BAE4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Very cold, perfectly quiet life of reading, baths, massage and, for me, starving</w:t>
      </w:r>
    </w:p>
    <w:p w14:paraId="29AAD3A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Walks in afternoon</w:t>
      </w:r>
    </w:p>
    <w:p w14:paraId="1986AE66" w14:textId="77777777" w:rsidR="00365763" w:rsidRPr="00365763" w:rsidRDefault="00365763" w:rsidP="00365763">
      <w:pPr>
        <w:jc w:val="both"/>
        <w:rPr>
          <w:rFonts w:ascii="EB Garamond" w:eastAsia="EB Garamond" w:hAnsi="EB Garamond" w:cs="EB Garamond"/>
        </w:rPr>
      </w:pPr>
    </w:p>
    <w:p w14:paraId="5EDD34C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Read the Apochryphal [</w:t>
      </w:r>
      <w:r w:rsidRPr="00365763">
        <w:rPr>
          <w:rFonts w:ascii="EB Garamond" w:eastAsia="EB Garamond" w:hAnsi="EB Garamond" w:cs="EB Garamond"/>
          <w:i/>
        </w:rPr>
        <w:t>sic</w:t>
      </w:r>
      <w:r w:rsidRPr="00365763">
        <w:rPr>
          <w:rFonts w:ascii="EB Garamond" w:eastAsia="EB Garamond" w:hAnsi="EB Garamond" w:cs="EB Garamond"/>
        </w:rPr>
        <w:t>] Gospels aloud to BB</w:t>
      </w:r>
    </w:p>
    <w:p w14:paraId="673E9932" w14:textId="77777777" w:rsidR="00365763" w:rsidRPr="00365763" w:rsidRDefault="00365763" w:rsidP="00365763">
      <w:pPr>
        <w:jc w:val="both"/>
        <w:rPr>
          <w:rFonts w:ascii="EB Garamond" w:eastAsia="EB Garamond" w:hAnsi="EB Garamond" w:cs="EB Garamond"/>
        </w:rPr>
      </w:pPr>
    </w:p>
    <w:p w14:paraId="67880A5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[219] Friday, July 14, 1922</w:t>
      </w:r>
    </w:p>
    <w:p w14:paraId="6902DE5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Kissingen</w:t>
      </w:r>
    </w:p>
    <w:p w14:paraId="2E1884C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continued from the facing page</w:t>
      </w:r>
      <w:r w:rsidRPr="00365763">
        <w:rPr>
          <w:rFonts w:ascii="EB Garamond" w:eastAsia="EB Garamond" w:hAnsi="EB Garamond" w:cs="EB Garamond"/>
        </w:rPr>
        <w:t>} Leusser</w:t>
      </w:r>
    </w:p>
    <w:p w14:paraId="7DAB741A" w14:textId="77777777" w:rsidR="00365763" w:rsidRPr="00365763" w:rsidRDefault="00365763" w:rsidP="00365763">
      <w:pPr>
        <w:jc w:val="both"/>
        <w:rPr>
          <w:rFonts w:ascii="EB Garamond" w:eastAsia="EB Garamond" w:hAnsi="EB Garamond" w:cs="EB Garamond"/>
        </w:rPr>
      </w:pPr>
    </w:p>
    <w:p w14:paraId="3591FC2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u w:val="single"/>
        </w:rPr>
        <w:t>dome on 18th</w:t>
      </w:r>
    </w:p>
    <w:p w14:paraId="3C838E55" w14:textId="77777777" w:rsidR="00365763" w:rsidRPr="00365763" w:rsidRDefault="00365763" w:rsidP="00365763">
      <w:pPr>
        <w:jc w:val="center"/>
        <w:rPr>
          <w:rFonts w:ascii="EB Garamond" w:eastAsia="EB Garamond" w:hAnsi="EB Garamond" w:cs="EB Garamond"/>
        </w:rPr>
      </w:pPr>
    </w:p>
    <w:p w14:paraId="1DF819C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[220] Saturday, July 15, 1922</w:t>
      </w:r>
    </w:p>
    <w:p w14:paraId="5201213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Kissingen</w:t>
      </w:r>
    </w:p>
    <w:p w14:paraId="1064DB02" w14:textId="77777777" w:rsidR="00365763" w:rsidRPr="00365763" w:rsidRDefault="00365763" w:rsidP="00365763">
      <w:pPr>
        <w:jc w:val="right"/>
        <w:rPr>
          <w:rFonts w:ascii="EB Garamond" w:eastAsia="EB Garamond" w:hAnsi="EB Garamond" w:cs="EB Garamond"/>
        </w:rPr>
      </w:pPr>
    </w:p>
    <w:p w14:paraId="083297E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Same as 13th</w:t>
      </w:r>
    </w:p>
    <w:p w14:paraId="17FA0090" w14:textId="77777777" w:rsidR="00365763" w:rsidRPr="00365763" w:rsidRDefault="00365763" w:rsidP="00365763">
      <w:pPr>
        <w:jc w:val="center"/>
        <w:rPr>
          <w:rFonts w:ascii="EB Garamond" w:eastAsia="EB Garamond" w:hAnsi="EB Garamond" w:cs="EB Garamond"/>
        </w:rPr>
      </w:pPr>
    </w:p>
    <w:p w14:paraId="6CF45C0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Walking today B.B. said that the </w:t>
      </w:r>
      <w:r w:rsidRPr="00365763">
        <w:rPr>
          <w:rFonts w:ascii="EB Garamond" w:eastAsia="EB Garamond" w:hAnsi="EB Garamond" w:cs="EB Garamond"/>
          <w:strike/>
        </w:rPr>
        <w:t>Jew</w:t>
      </w:r>
      <w:r w:rsidRPr="00365763">
        <w:rPr>
          <w:rFonts w:ascii="EB Garamond" w:eastAsia="EB Garamond" w:hAnsi="EB Garamond" w:cs="EB Garamond"/>
        </w:rPr>
        <w:t xml:space="preserve"> Semitic simpler syntax came in and broke up the “Romance” languages, also the Persian, and did the same thro[ugh] the translation of the Bible for England. But the German language never was so influenced.</w:t>
      </w:r>
    </w:p>
    <w:p w14:paraId="757AFF22" w14:textId="77777777" w:rsidR="00365763" w:rsidRPr="00365763" w:rsidRDefault="00365763" w:rsidP="00365763">
      <w:pPr>
        <w:jc w:val="both"/>
        <w:rPr>
          <w:rFonts w:ascii="EB Garamond" w:eastAsia="EB Garamond" w:hAnsi="EB Garamond" w:cs="EB Garamond"/>
        </w:rPr>
      </w:pPr>
    </w:p>
    <w:p w14:paraId="0A9ABAF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I am reading </w:t>
      </w:r>
      <w:r w:rsidRPr="00365763">
        <w:rPr>
          <w:rFonts w:ascii="EB Garamond" w:eastAsia="EB Garamond" w:hAnsi="EB Garamond" w:cs="EB Garamond"/>
          <w:i/>
        </w:rPr>
        <w:t>The Forsyte Saga</w:t>
      </w:r>
      <w:del w:id="1030" w:author="Ilaria Della Monica" w:date="2022-02-20T10:53:00Z">
        <w:r w:rsidRPr="00365763" w:rsidDel="00F6340B">
          <w:rPr>
            <w:rFonts w:ascii="EB Garamond" w:eastAsia="EB Garamond" w:hAnsi="EB Garamond" w:cs="EB Garamond"/>
            <w:vertAlign w:val="superscript"/>
          </w:rPr>
          <w:footnoteReference w:id="334"/>
        </w:r>
      </w:del>
      <w:r w:rsidRPr="00365763">
        <w:rPr>
          <w:rFonts w:ascii="EB Garamond" w:eastAsia="EB Garamond" w:hAnsi="EB Garamond" w:cs="EB Garamond"/>
        </w:rPr>
        <w:t xml:space="preserve"> and B.B. Proust’s </w:t>
      </w:r>
      <w:r w:rsidRPr="00365763">
        <w:rPr>
          <w:rFonts w:ascii="EB Garamond" w:eastAsia="EB Garamond" w:hAnsi="EB Garamond" w:cs="EB Garamond"/>
          <w:i/>
        </w:rPr>
        <w:t>Sous l’ombre des Jeunes Filles en Fleur</w:t>
      </w:r>
      <w:r w:rsidRPr="00365763">
        <w:rPr>
          <w:rFonts w:ascii="EB Garamond" w:eastAsia="EB Garamond" w:hAnsi="EB Garamond" w:cs="EB Garamond"/>
        </w:rPr>
        <w:t>.</w:t>
      </w:r>
      <w:del w:id="1033" w:author="Ilaria Della Monica" w:date="2022-02-20T10:53:00Z">
        <w:r w:rsidRPr="00365763" w:rsidDel="00F6340B">
          <w:rPr>
            <w:rFonts w:ascii="EB Garamond" w:eastAsia="EB Garamond" w:hAnsi="EB Garamond" w:cs="EB Garamond"/>
            <w:vertAlign w:val="superscript"/>
          </w:rPr>
          <w:footnoteReference w:id="335"/>
        </w:r>
      </w:del>
    </w:p>
    <w:p w14:paraId="6D03095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288B361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Karin has gone to St. Anton-am-Arlberg to wind up her Psycho-Analysis, Adrian’s wind-up in </w:t>
      </w:r>
      <w:r w:rsidRPr="00365763">
        <w:rPr>
          <w:rFonts w:ascii="EB Garamond" w:eastAsia="EB Garamond" w:hAnsi="EB Garamond" w:cs="EB Garamond"/>
          <w:strike/>
        </w:rPr>
        <w:t>having</w:t>
      </w:r>
      <w:r w:rsidRPr="00365763">
        <w:rPr>
          <w:rFonts w:ascii="EB Garamond" w:eastAsia="EB Garamond" w:hAnsi="EB Garamond" w:cs="EB Garamond"/>
        </w:rPr>
        <w:t xml:space="preserve"> Berlin having been, apparently, satisfactorily accomplished. Within 24 hours he got across into light and happiness!!</w:t>
      </w:r>
      <w:del w:id="1036" w:author="Ilaria Della Monica" w:date="2022-02-20T10:53:00Z">
        <w:r w:rsidRPr="00365763" w:rsidDel="00F6340B">
          <w:rPr>
            <w:rFonts w:ascii="EB Garamond" w:eastAsia="EB Garamond" w:hAnsi="EB Garamond" w:cs="EB Garamond"/>
            <w:vertAlign w:val="superscript"/>
          </w:rPr>
          <w:footnoteReference w:id="336"/>
        </w:r>
      </w:del>
    </w:p>
    <w:p w14:paraId="7FA7BDCA" w14:textId="77777777" w:rsidR="00365763" w:rsidRPr="00365763" w:rsidRDefault="00365763" w:rsidP="00365763">
      <w:pPr>
        <w:jc w:val="both"/>
        <w:rPr>
          <w:rFonts w:ascii="EB Garamond" w:eastAsia="EB Garamond" w:hAnsi="EB Garamond" w:cs="EB Garamond"/>
        </w:rPr>
      </w:pPr>
    </w:p>
    <w:p w14:paraId="6128E49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[221] Sunday, July 16, 1922</w:t>
      </w:r>
    </w:p>
    <w:p w14:paraId="78D77383" w14:textId="77777777" w:rsidR="00365763" w:rsidRPr="00365763" w:rsidRDefault="00365763" w:rsidP="00365763">
      <w:pPr>
        <w:jc w:val="center"/>
        <w:rPr>
          <w:rFonts w:ascii="EB Garamond" w:eastAsia="EB Garamond" w:hAnsi="EB Garamond" w:cs="EB Garamond"/>
        </w:rPr>
      </w:pPr>
    </w:p>
    <w:p w14:paraId="7C775AE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Same programme</w:t>
      </w:r>
    </w:p>
    <w:p w14:paraId="09E83D7F" w14:textId="77777777" w:rsidR="00365763" w:rsidRPr="00365763" w:rsidRDefault="00365763" w:rsidP="00365763">
      <w:pPr>
        <w:jc w:val="center"/>
        <w:rPr>
          <w:rFonts w:ascii="EB Garamond" w:eastAsia="EB Garamond" w:hAnsi="EB Garamond" w:cs="EB Garamond"/>
        </w:rPr>
      </w:pPr>
    </w:p>
    <w:p w14:paraId="2D8BED4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I read “Spinster of </w:t>
      </w:r>
      <w:r w:rsidRPr="00365763">
        <w:rPr>
          <w:rFonts w:ascii="EB Garamond" w:eastAsia="EB Garamond" w:hAnsi="EB Garamond" w:cs="EB Garamond"/>
          <w:u w:val="single"/>
        </w:rPr>
        <w:t>This</w:t>
      </w:r>
      <w:r w:rsidRPr="00365763">
        <w:rPr>
          <w:rFonts w:ascii="EB Garamond" w:eastAsia="EB Garamond" w:hAnsi="EB Garamond" w:cs="EB Garamond"/>
        </w:rPr>
        <w:t xml:space="preserve"> Parish” (Maxwell)</w:t>
      </w:r>
      <w:del w:id="1039" w:author="Ilaria Della Monica" w:date="2022-02-20T10:53:00Z">
        <w:r w:rsidRPr="00365763" w:rsidDel="00F6340B">
          <w:rPr>
            <w:rFonts w:ascii="EB Garamond" w:eastAsia="EB Garamond" w:hAnsi="EB Garamond" w:cs="EB Garamond"/>
            <w:vertAlign w:val="superscript"/>
          </w:rPr>
          <w:footnoteReference w:id="337"/>
        </w:r>
      </w:del>
      <w:r w:rsidRPr="00365763">
        <w:rPr>
          <w:rFonts w:ascii="EB Garamond" w:eastAsia="EB Garamond" w:hAnsi="EB Garamond" w:cs="EB Garamond"/>
        </w:rPr>
        <w:t xml:space="preserve"> which Mr. Sully recommended, but didn’t see much in it.</w:t>
      </w:r>
    </w:p>
    <w:p w14:paraId="6C1B9DB4" w14:textId="77777777" w:rsidR="00365763" w:rsidRPr="00365763" w:rsidRDefault="00365763" w:rsidP="00365763">
      <w:pPr>
        <w:jc w:val="both"/>
        <w:rPr>
          <w:rFonts w:ascii="EB Garamond" w:eastAsia="EB Garamond" w:hAnsi="EB Garamond" w:cs="EB Garamond"/>
        </w:rPr>
      </w:pPr>
    </w:p>
    <w:p w14:paraId="7A7DF07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Before German with Frau Frick.</w:t>
      </w:r>
    </w:p>
    <w:p w14:paraId="4C7EB24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338994A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Ray has decided to become candidate again for Chiswick and Brentford!! I am sure she </w:t>
      </w:r>
      <w:r w:rsidRPr="00365763">
        <w:rPr>
          <w:rFonts w:ascii="EB Garamond" w:eastAsia="EB Garamond" w:hAnsi="EB Garamond" w:cs="EB Garamond"/>
          <w:u w:val="single"/>
        </w:rPr>
        <w:t>won’t</w:t>
      </w:r>
      <w:r w:rsidRPr="00365763">
        <w:rPr>
          <w:rFonts w:ascii="EB Garamond" w:eastAsia="EB Garamond" w:hAnsi="EB Garamond" w:cs="EB Garamond"/>
        </w:rPr>
        <w:t xml:space="preserve"> get in.</w:t>
      </w:r>
      <w:del w:id="1042" w:author="Ilaria Della Monica" w:date="2022-02-20T10:53:00Z">
        <w:r w:rsidRPr="00365763" w:rsidDel="00F6340B">
          <w:rPr>
            <w:rFonts w:ascii="EB Garamond" w:eastAsia="EB Garamond" w:hAnsi="EB Garamond" w:cs="EB Garamond"/>
            <w:vertAlign w:val="superscript"/>
          </w:rPr>
          <w:footnoteReference w:id="338"/>
        </w:r>
      </w:del>
      <w:r w:rsidRPr="00365763">
        <w:rPr>
          <w:rFonts w:ascii="EB Garamond" w:eastAsia="EB Garamond" w:hAnsi="EB Garamond" w:cs="EB Garamond"/>
        </w:rPr>
        <w:t xml:space="preserve"> Lord Robert Cecil’s party is financing her.</w:t>
      </w:r>
      <w:del w:id="1045" w:author="Ilaria Della Monica" w:date="2022-02-20T10:53:00Z">
        <w:r w:rsidRPr="00365763" w:rsidDel="00F6340B">
          <w:rPr>
            <w:rFonts w:ascii="EB Garamond" w:eastAsia="EB Garamond" w:hAnsi="EB Garamond" w:cs="EB Garamond"/>
            <w:vertAlign w:val="superscript"/>
          </w:rPr>
          <w:footnoteReference w:id="339"/>
        </w:r>
      </w:del>
    </w:p>
    <w:p w14:paraId="40178143" w14:textId="77777777" w:rsidR="00365763" w:rsidRPr="00365763" w:rsidRDefault="00365763" w:rsidP="00365763">
      <w:pPr>
        <w:jc w:val="both"/>
        <w:rPr>
          <w:rFonts w:ascii="EB Garamond" w:eastAsia="EB Garamond" w:hAnsi="EB Garamond" w:cs="EB Garamond"/>
        </w:rPr>
      </w:pPr>
    </w:p>
    <w:p w14:paraId="60C6B79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[222] Monday, July 17, 1922</w:t>
      </w:r>
    </w:p>
    <w:p w14:paraId="427DE3F0"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Kissingen</w:t>
      </w:r>
    </w:p>
    <w:p w14:paraId="729E3DFC" w14:textId="77777777" w:rsidR="00365763" w:rsidRPr="00365763" w:rsidRDefault="00365763" w:rsidP="00365763">
      <w:pPr>
        <w:jc w:val="center"/>
        <w:rPr>
          <w:rFonts w:ascii="EB Garamond" w:eastAsia="EB Garamond" w:hAnsi="EB Garamond" w:cs="EB Garamond"/>
        </w:rPr>
      </w:pPr>
    </w:p>
    <w:p w14:paraId="3BBCD78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Still and always cold, rain, wind.</w:t>
      </w:r>
    </w:p>
    <w:p w14:paraId="56A5D80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Bertie Russell has reviewed Karin’s book, along with a book by Dr. George Moore, who he says “makes no attempt to be persuasive by charm of style, or by other adventitious merits[.]” If what he quotes is a sample, </w:t>
      </w:r>
      <w:r w:rsidRPr="00365763">
        <w:rPr>
          <w:rFonts w:ascii="EB Garamond" w:eastAsia="EB Garamond" w:hAnsi="EB Garamond" w:cs="EB Garamond"/>
          <w:i/>
        </w:rPr>
        <w:t>this is true</w:t>
      </w:r>
      <w:r w:rsidRPr="00365763">
        <w:rPr>
          <w:rFonts w:ascii="EB Garamond" w:eastAsia="EB Garamond" w:hAnsi="EB Garamond" w:cs="EB Garamond"/>
        </w:rPr>
        <w:t>!</w:t>
      </w:r>
      <w:del w:id="1048" w:author="Ilaria Della Monica" w:date="2022-02-20T10:53:00Z">
        <w:r w:rsidRPr="00365763" w:rsidDel="00F6340B">
          <w:rPr>
            <w:rFonts w:ascii="EB Garamond" w:eastAsia="EB Garamond" w:hAnsi="EB Garamond" w:cs="EB Garamond"/>
            <w:vertAlign w:val="superscript"/>
          </w:rPr>
          <w:footnoteReference w:id="340"/>
        </w:r>
      </w:del>
    </w:p>
    <w:p w14:paraId="335D209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“At the present moment I am rather inclined to favour the view that what I am _____ _____ this presented object is that it is </w:t>
      </w:r>
      <w:r w:rsidRPr="00365763">
        <w:rPr>
          <w:rFonts w:ascii="EB Garamond" w:eastAsia="EB Garamond" w:hAnsi="EB Garamond" w:cs="EB Garamond"/>
          <w:strike/>
        </w:rPr>
        <w:t>really</w:t>
      </w:r>
      <w:r w:rsidRPr="00365763">
        <w:rPr>
          <w:rFonts w:ascii="EB Garamond" w:eastAsia="EB Garamond" w:hAnsi="EB Garamond" w:cs="EB Garamond"/>
        </w:rPr>
        <w:t xml:space="preserve"> itself part of the surface of an inkstand—that, therefore, it really is identical with this part of the surface of the inkstand, in spite of the fact that this involves the </w:t>
      </w:r>
      <w:r w:rsidRPr="00365763">
        <w:rPr>
          <w:rFonts w:ascii="EB Garamond" w:eastAsia="EB Garamond" w:hAnsi="EB Garamond" w:cs="EB Garamond"/>
          <w:u w:val="single"/>
        </w:rPr>
        <w:t>view</w:t>
      </w:r>
      <w:r w:rsidRPr="00365763">
        <w:rPr>
          <w:rFonts w:ascii="EB Garamond" w:eastAsia="EB Garamond" w:hAnsi="EB Garamond" w:cs="EB Garamond"/>
        </w:rPr>
        <w:t xml:space="preserve"> that when, hitherto, I have always supposed myself to be perceiving of two presented objects that they really were different, I was, in fact, only perceiving that they </w:t>
      </w:r>
      <w:r w:rsidRPr="00365763">
        <w:rPr>
          <w:rFonts w:ascii="EB Garamond" w:eastAsia="EB Garamond" w:hAnsi="EB Garamond" w:cs="EB Garamond"/>
          <w:i/>
        </w:rPr>
        <w:t>seemed</w:t>
      </w:r>
      <w:r w:rsidRPr="00365763">
        <w:rPr>
          <w:rFonts w:ascii="EB Garamond" w:eastAsia="EB Garamond" w:hAnsi="EB Garamond" w:cs="EB Garamond"/>
        </w:rPr>
        <w:t xml:space="preserve"> to be different. But, as I have said, it seems to me quite possible that this view is, as I have hitherto supposed, sheer nonsense; {</w:t>
      </w:r>
      <w:r w:rsidRPr="00365763">
        <w:rPr>
          <w:rFonts w:ascii="EB Garamond" w:eastAsia="EB Garamond" w:hAnsi="EB Garamond" w:cs="EB Garamond"/>
          <w:i/>
        </w:rPr>
        <w:t>continued on the facing page; a line links the two passages</w:t>
      </w:r>
      <w:r w:rsidRPr="00365763">
        <w:rPr>
          <w:rFonts w:ascii="EB Garamond" w:eastAsia="EB Garamond" w:hAnsi="EB Garamond" w:cs="EB Garamond"/>
        </w:rPr>
        <w:t>}</w:t>
      </w:r>
    </w:p>
    <w:p w14:paraId="16B731F8" w14:textId="77777777" w:rsidR="00365763" w:rsidRPr="00365763" w:rsidRDefault="00365763" w:rsidP="00365763">
      <w:pPr>
        <w:jc w:val="both"/>
        <w:rPr>
          <w:rFonts w:ascii="EB Garamond" w:eastAsia="EB Garamond" w:hAnsi="EB Garamond" w:cs="EB Garamond"/>
        </w:rPr>
      </w:pPr>
    </w:p>
    <w:p w14:paraId="0D04C20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[223] Tuesday, July 18, 1922</w:t>
      </w:r>
    </w:p>
    <w:p w14:paraId="0A942C3C" w14:textId="77777777" w:rsidR="00365763" w:rsidRPr="00365763" w:rsidRDefault="00365763" w:rsidP="00365763">
      <w:pPr>
        <w:jc w:val="center"/>
        <w:rPr>
          <w:rFonts w:ascii="EB Garamond" w:eastAsia="EB Garamond" w:hAnsi="EB Garamond" w:cs="EB Garamond"/>
        </w:rPr>
      </w:pPr>
    </w:p>
    <w:p w14:paraId="7171BB4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Usual Kur and German lessons.</w:t>
      </w:r>
    </w:p>
    <w:p w14:paraId="332AAFEB" w14:textId="77777777" w:rsidR="00365763" w:rsidRPr="00365763" w:rsidRDefault="00365763" w:rsidP="00365763">
      <w:pPr>
        <w:jc w:val="center"/>
        <w:rPr>
          <w:rFonts w:ascii="EB Garamond" w:eastAsia="EB Garamond" w:hAnsi="EB Garamond" w:cs="EB Garamond"/>
        </w:rPr>
      </w:pPr>
    </w:p>
    <w:p w14:paraId="07ABA07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at the bottom of the page, continued from the facing page</w:t>
      </w:r>
      <w:r w:rsidRPr="00365763">
        <w:rPr>
          <w:rFonts w:ascii="EB Garamond" w:eastAsia="EB Garamond" w:hAnsi="EB Garamond" w:cs="EB Garamond"/>
        </w:rPr>
        <w:t>} and, in any case, there are, no doubt, other serious objections to the view that this presented object is this part of the surface of this inkstand”</w:t>
      </w:r>
    </w:p>
    <w:p w14:paraId="5E37C3C1" w14:textId="77777777" w:rsidR="00365763" w:rsidRPr="00365763" w:rsidRDefault="00365763" w:rsidP="00365763">
      <w:pPr>
        <w:jc w:val="both"/>
        <w:rPr>
          <w:rFonts w:ascii="EB Garamond" w:eastAsia="EB Garamond" w:hAnsi="EB Garamond" w:cs="EB Garamond"/>
        </w:rPr>
      </w:pPr>
    </w:p>
    <w:p w14:paraId="1C5DAAB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[224] Wednesday, July 19, 1922</w:t>
      </w:r>
    </w:p>
    <w:p w14:paraId="506BF68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Kissingen</w:t>
      </w:r>
    </w:p>
    <w:p w14:paraId="58DD0855" w14:textId="77777777" w:rsidR="00365763" w:rsidRPr="00365763" w:rsidRDefault="00365763" w:rsidP="00365763">
      <w:pPr>
        <w:jc w:val="right"/>
        <w:rPr>
          <w:rFonts w:ascii="EB Garamond" w:eastAsia="EB Garamond" w:hAnsi="EB Garamond" w:cs="EB Garamond"/>
        </w:rPr>
      </w:pPr>
    </w:p>
    <w:p w14:paraId="329591A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Usual Kur for us both. We {</w:t>
      </w:r>
      <w:r w:rsidRPr="00365763">
        <w:rPr>
          <w:rFonts w:ascii="EB Garamond" w:eastAsia="EB Garamond" w:hAnsi="EB Garamond" w:cs="EB Garamond"/>
          <w:i/>
        </w:rPr>
        <w:t>continued on the facing page</w:t>
      </w:r>
      <w:r w:rsidRPr="00365763">
        <w:rPr>
          <w:rFonts w:ascii="EB Garamond" w:eastAsia="EB Garamond" w:hAnsi="EB Garamond" w:cs="EB Garamond"/>
        </w:rPr>
        <w:t>}</w:t>
      </w:r>
    </w:p>
    <w:p w14:paraId="2F0269CC" w14:textId="77777777" w:rsidR="00365763" w:rsidRPr="00365763" w:rsidRDefault="00365763" w:rsidP="00365763">
      <w:pPr>
        <w:jc w:val="both"/>
        <w:rPr>
          <w:rFonts w:ascii="EB Garamond" w:eastAsia="EB Garamond" w:hAnsi="EB Garamond" w:cs="EB Garamond"/>
        </w:rPr>
      </w:pPr>
    </w:p>
    <w:p w14:paraId="0AA189A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{at the bottom of the page} Reading aloud “Marius the Epicurean”. Pater could write!</w:t>
      </w:r>
      <w:del w:id="1051" w:author="Ilaria Della Monica" w:date="2022-02-20T10:53:00Z">
        <w:r w:rsidRPr="00365763" w:rsidDel="00F6340B">
          <w:rPr>
            <w:rFonts w:ascii="EB Garamond" w:eastAsia="EB Garamond" w:hAnsi="EB Garamond" w:cs="EB Garamond"/>
            <w:vertAlign w:val="superscript"/>
          </w:rPr>
          <w:footnoteReference w:id="341"/>
        </w:r>
      </w:del>
    </w:p>
    <w:p w14:paraId="722BB87E" w14:textId="77777777" w:rsidR="00365763" w:rsidRPr="00365763" w:rsidRDefault="00365763" w:rsidP="00365763">
      <w:pPr>
        <w:jc w:val="both"/>
        <w:rPr>
          <w:rFonts w:ascii="EB Garamond" w:eastAsia="EB Garamond" w:hAnsi="EB Garamond" w:cs="EB Garamond"/>
        </w:rPr>
      </w:pPr>
    </w:p>
    <w:p w14:paraId="1251A34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[225] Thursday, July 20, 1922</w:t>
      </w:r>
    </w:p>
    <w:p w14:paraId="60F184AD" w14:textId="77777777" w:rsidR="00365763" w:rsidRPr="00365763" w:rsidRDefault="00365763" w:rsidP="00365763">
      <w:pPr>
        <w:jc w:val="center"/>
        <w:rPr>
          <w:rFonts w:ascii="EB Garamond" w:eastAsia="EB Garamond" w:hAnsi="EB Garamond" w:cs="EB Garamond"/>
        </w:rPr>
      </w:pPr>
    </w:p>
    <w:p w14:paraId="2C7BCF4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continued from the facing page</w:t>
      </w:r>
      <w:r w:rsidRPr="00365763">
        <w:rPr>
          <w:rFonts w:ascii="EB Garamond" w:eastAsia="EB Garamond" w:hAnsi="EB Garamond" w:cs="EB Garamond"/>
        </w:rPr>
        <w:t>} begin to feel a little better.</w:t>
      </w:r>
    </w:p>
    <w:p w14:paraId="24CC400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Orchestral</w:t>
      </w:r>
    </w:p>
    <w:p w14:paraId="4AC1D0F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Concert in the evening, very good[.] Ray is going to stand again for Chiswick and Brentford. It seems foolish, but Lord Robert Cecil will pay.</w:t>
      </w:r>
    </w:p>
    <w:p w14:paraId="087B88C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Karin is at St. Anton-am-Arlberg for her last (?) lap of Psycho-Analysis. She seems wild.</w:t>
      </w:r>
    </w:p>
    <w:p w14:paraId="063BE2DD" w14:textId="77777777" w:rsidR="00365763" w:rsidRPr="00365763" w:rsidRDefault="00365763" w:rsidP="00365763">
      <w:pPr>
        <w:jc w:val="both"/>
        <w:rPr>
          <w:rFonts w:ascii="EB Garamond" w:eastAsia="EB Garamond" w:hAnsi="EB Garamond" w:cs="EB Garamond"/>
        </w:rPr>
      </w:pPr>
    </w:p>
    <w:p w14:paraId="427AE93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But they are young and I am old. They may be right, or if not, their mistakes are these of their generation not of mine. I made mine in my day!!</w:t>
      </w:r>
    </w:p>
    <w:p w14:paraId="0051ADEA" w14:textId="77777777" w:rsidR="00365763" w:rsidRPr="00365763" w:rsidRDefault="00365763" w:rsidP="00365763">
      <w:pPr>
        <w:jc w:val="both"/>
        <w:rPr>
          <w:rFonts w:ascii="EB Garamond" w:eastAsia="EB Garamond" w:hAnsi="EB Garamond" w:cs="EB Garamond"/>
        </w:rPr>
      </w:pPr>
    </w:p>
    <w:p w14:paraId="58898FB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Letter from Geoffrey saying he loves being in England. Alas, his life ceases to interest me very much—it is so totally different from anything I should care about, or should have wished for him. But if he can get to like it, I shall be glad.</w:t>
      </w:r>
    </w:p>
    <w:p w14:paraId="305A8784" w14:textId="77777777" w:rsidR="00365763" w:rsidRPr="00365763" w:rsidRDefault="00365763" w:rsidP="00365763">
      <w:pPr>
        <w:jc w:val="both"/>
        <w:rPr>
          <w:rFonts w:ascii="EB Garamond" w:eastAsia="EB Garamond" w:hAnsi="EB Garamond" w:cs="EB Garamond"/>
        </w:rPr>
      </w:pPr>
    </w:p>
    <w:p w14:paraId="1C0DB1B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[226] Friday, July 21, 1922</w:t>
      </w:r>
    </w:p>
    <w:p w14:paraId="546870E2"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Kissingen</w:t>
      </w:r>
    </w:p>
    <w:p w14:paraId="45BF640B" w14:textId="77777777" w:rsidR="00365763" w:rsidRPr="00365763" w:rsidRDefault="00365763" w:rsidP="00365763">
      <w:pPr>
        <w:jc w:val="center"/>
        <w:rPr>
          <w:rFonts w:ascii="EB Garamond" w:eastAsia="EB Garamond" w:hAnsi="EB Garamond" w:cs="EB Garamond"/>
        </w:rPr>
      </w:pPr>
    </w:p>
    <w:p w14:paraId="5A6DE0F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Usual Kur business</w:t>
      </w:r>
    </w:p>
    <w:p w14:paraId="445B93C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 nice walk up the hill. Walking easier</w:t>
      </w:r>
    </w:p>
    <w:p w14:paraId="084140C4" w14:textId="77777777" w:rsidR="00365763" w:rsidRPr="00365763" w:rsidRDefault="00365763" w:rsidP="00365763">
      <w:pPr>
        <w:jc w:val="both"/>
        <w:rPr>
          <w:rFonts w:ascii="EB Garamond" w:eastAsia="EB Garamond" w:hAnsi="EB Garamond" w:cs="EB Garamond"/>
        </w:rPr>
      </w:pPr>
    </w:p>
    <w:p w14:paraId="4A5E624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[227] Saturday, July 22, 1922</w:t>
      </w:r>
    </w:p>
    <w:p w14:paraId="21EC93F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Gravina</w:t>
      </w:r>
    </w:p>
    <w:p w14:paraId="0BF5F6C1" w14:textId="77777777" w:rsidR="00365763" w:rsidRPr="00365763" w:rsidRDefault="00365763" w:rsidP="00365763">
      <w:pPr>
        <w:jc w:val="right"/>
        <w:rPr>
          <w:rFonts w:ascii="EB Garamond" w:eastAsia="EB Garamond" w:hAnsi="EB Garamond" w:cs="EB Garamond"/>
        </w:rPr>
      </w:pPr>
    </w:p>
    <w:p w14:paraId="7607F32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Blandine Gravina arrived at 5.</w:t>
      </w:r>
      <w:del w:id="1054" w:author="Ilaria Della Monica" w:date="2022-02-20T10:53:00Z">
        <w:r w:rsidRPr="00365763" w:rsidDel="00F6340B">
          <w:rPr>
            <w:rFonts w:ascii="EB Garamond" w:eastAsia="EB Garamond" w:hAnsi="EB Garamond" w:cs="EB Garamond"/>
            <w:vertAlign w:val="superscript"/>
          </w:rPr>
          <w:footnoteReference w:id="342"/>
        </w:r>
      </w:del>
      <w:r w:rsidRPr="00365763">
        <w:rPr>
          <w:rFonts w:ascii="EB Garamond" w:eastAsia="EB Garamond" w:hAnsi="EB Garamond" w:cs="EB Garamond"/>
        </w:rPr>
        <w:t xml:space="preserve"> B.B. took Mrs. Lanier a drive chatted.</w:t>
      </w:r>
      <w:del w:id="1057" w:author="Ilaria Della Monica" w:date="2022-02-20T10:53:00Z">
        <w:r w:rsidRPr="00365763" w:rsidDel="00F6340B">
          <w:rPr>
            <w:rFonts w:ascii="EB Garamond" w:eastAsia="EB Garamond" w:hAnsi="EB Garamond" w:cs="EB Garamond"/>
            <w:vertAlign w:val="superscript"/>
          </w:rPr>
          <w:footnoteReference w:id="343"/>
        </w:r>
      </w:del>
    </w:p>
    <w:p w14:paraId="2A08CD81" w14:textId="77777777" w:rsidR="00365763" w:rsidRPr="00365763" w:rsidRDefault="00365763" w:rsidP="00365763">
      <w:pPr>
        <w:jc w:val="both"/>
        <w:rPr>
          <w:rFonts w:ascii="EB Garamond" w:eastAsia="EB Garamond" w:hAnsi="EB Garamond" w:cs="EB Garamond"/>
        </w:rPr>
      </w:pPr>
    </w:p>
    <w:p w14:paraId="2EC0A4B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Am getting on well with Bonsels’ Indienfahrt—German comes easier</w:t>
      </w:r>
      <w:del w:id="1060" w:author="Ilaria Della Monica" w:date="2022-02-20T10:53:00Z">
        <w:r w:rsidRPr="00365763" w:rsidDel="00F6340B">
          <w:rPr>
            <w:rFonts w:ascii="EB Garamond" w:eastAsia="EB Garamond" w:hAnsi="EB Garamond" w:cs="EB Garamond"/>
            <w:vertAlign w:val="superscript"/>
          </w:rPr>
          <w:footnoteReference w:id="344"/>
        </w:r>
      </w:del>
    </w:p>
    <w:p w14:paraId="2F7B7B3D" w14:textId="77777777" w:rsidR="00365763" w:rsidRPr="00365763" w:rsidRDefault="00365763" w:rsidP="00365763">
      <w:pPr>
        <w:jc w:val="both"/>
        <w:rPr>
          <w:rFonts w:ascii="EB Garamond" w:eastAsia="EB Garamond" w:hAnsi="EB Garamond" w:cs="EB Garamond"/>
        </w:rPr>
      </w:pPr>
    </w:p>
    <w:p w14:paraId="2F33919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[228] Sunday, July 23, 1922</w:t>
      </w:r>
    </w:p>
    <w:p w14:paraId="68649A0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Countess Gravina</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Kissingen</w:t>
      </w:r>
    </w:p>
    <w:p w14:paraId="7674FDE3" w14:textId="77777777" w:rsidR="00365763" w:rsidRPr="00365763" w:rsidRDefault="00365763" w:rsidP="00365763">
      <w:pPr>
        <w:jc w:val="both"/>
        <w:rPr>
          <w:rFonts w:ascii="EB Garamond" w:eastAsia="EB Garamond" w:hAnsi="EB Garamond" w:cs="EB Garamond"/>
        </w:rPr>
      </w:pPr>
    </w:p>
    <w:p w14:paraId="013CF26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Waters</w:t>
      </w:r>
    </w:p>
    <w:p w14:paraId="1A2BA2C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Bath</w:t>
      </w:r>
    </w:p>
    <w:p w14:paraId="171135F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Massage</w:t>
      </w:r>
    </w:p>
    <w:p w14:paraId="0A51140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Inhalation {</w:t>
      </w:r>
      <w:r w:rsidRPr="00365763">
        <w:rPr>
          <w:rFonts w:ascii="EB Garamond" w:eastAsia="EB Garamond" w:hAnsi="EB Garamond" w:cs="EB Garamond"/>
          <w:i/>
        </w:rPr>
        <w:t>followed by a curly bracket that hugs all four</w:t>
      </w:r>
      <w:r w:rsidRPr="00365763">
        <w:rPr>
          <w:rFonts w:ascii="EB Garamond" w:eastAsia="EB Garamond" w:hAnsi="EB Garamond" w:cs="EB Garamond"/>
        </w:rPr>
        <w:t>} Morning’s work</w:t>
      </w:r>
    </w:p>
    <w:p w14:paraId="6379011A" w14:textId="77777777" w:rsidR="00365763" w:rsidRPr="00365763" w:rsidRDefault="00365763" w:rsidP="00365763">
      <w:pPr>
        <w:jc w:val="both"/>
        <w:rPr>
          <w:rFonts w:ascii="EB Garamond" w:eastAsia="EB Garamond" w:hAnsi="EB Garamond" w:cs="EB Garamond"/>
        </w:rPr>
      </w:pPr>
    </w:p>
    <w:p w14:paraId="342C346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Tried to motor to Meningen, but it poured so that we came back.</w:t>
      </w:r>
    </w:p>
    <w:p w14:paraId="1EE214A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Can talk of most things with Blandine, but not of war topics, as she sees red in favour of Germany</w:t>
      </w:r>
    </w:p>
    <w:p w14:paraId="623F12F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She says that Houston Chamberlain has creeping paralysis. It has paralyzed him up to his jaw, he can’t chew and can hardly talk. He never complains, is cheery, interested, gentle and happy! A Saint.</w:t>
      </w:r>
      <w:del w:id="1063" w:author="Ilaria Della Monica" w:date="2022-02-20T10:53:00Z">
        <w:r w:rsidRPr="00365763" w:rsidDel="00F6340B">
          <w:rPr>
            <w:rFonts w:ascii="EB Garamond" w:eastAsia="EB Garamond" w:hAnsi="EB Garamond" w:cs="EB Garamond"/>
            <w:vertAlign w:val="superscript"/>
          </w:rPr>
          <w:footnoteReference w:id="345"/>
        </w:r>
      </w:del>
    </w:p>
    <w:p w14:paraId="28C7BF2A" w14:textId="77777777" w:rsidR="00365763" w:rsidRPr="00365763" w:rsidRDefault="00365763" w:rsidP="00365763">
      <w:pPr>
        <w:jc w:val="both"/>
        <w:rPr>
          <w:rFonts w:ascii="EB Garamond" w:eastAsia="EB Garamond" w:hAnsi="EB Garamond" w:cs="EB Garamond"/>
        </w:rPr>
      </w:pPr>
    </w:p>
    <w:p w14:paraId="11FD668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[229] Monday, July 24, 1922</w:t>
      </w:r>
    </w:p>
    <w:p w14:paraId="415332B1" w14:textId="77777777" w:rsidR="00365763" w:rsidRPr="00365763" w:rsidRDefault="00365763" w:rsidP="00365763">
      <w:pPr>
        <w:jc w:val="center"/>
        <w:rPr>
          <w:rFonts w:ascii="EB Garamond" w:eastAsia="EB Garamond" w:hAnsi="EB Garamond" w:cs="EB Garamond"/>
        </w:rPr>
      </w:pPr>
    </w:p>
    <w:p w14:paraId="2FCC8E7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Gravina left at 1 o’clock.</w:t>
      </w:r>
    </w:p>
    <w:p w14:paraId="5583114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had tea with Mrs. Lanier, Frau Bodanski, Mr. Foch</w:t>
      </w:r>
      <w:del w:id="1066" w:author="Ilaria Della Monica" w:date="2022-02-20T10:53:00Z">
        <w:r w:rsidRPr="00365763" w:rsidDel="00F6340B">
          <w:rPr>
            <w:rFonts w:ascii="EB Garamond" w:eastAsia="EB Garamond" w:hAnsi="EB Garamond" w:cs="EB Garamond"/>
            <w:vertAlign w:val="superscript"/>
          </w:rPr>
          <w:footnoteReference w:id="346"/>
        </w:r>
      </w:del>
      <w:r w:rsidRPr="00365763">
        <w:rPr>
          <w:rFonts w:ascii="EB Garamond" w:eastAsia="EB Garamond" w:hAnsi="EB Garamond" w:cs="EB Garamond"/>
        </w:rPr>
        <w:t xml:space="preserve"> and Mr. </w:t>
      </w:r>
      <w:r w:rsidRPr="00365763">
        <w:rPr>
          <w:rFonts w:ascii="EB Garamond" w:eastAsia="EB Garamond" w:hAnsi="EB Garamond" w:cs="EB Garamond"/>
          <w:u w:val="single"/>
        </w:rPr>
        <w:t>O</w:t>
      </w:r>
      <w:r w:rsidRPr="00365763">
        <w:rPr>
          <w:rFonts w:ascii="EB Garamond" w:eastAsia="EB Garamond" w:hAnsi="EB Garamond" w:cs="EB Garamond"/>
        </w:rPr>
        <w:t>denski.</w:t>
      </w:r>
    </w:p>
    <w:p w14:paraId="203994CD" w14:textId="77777777" w:rsidR="00365763" w:rsidRPr="00365763" w:rsidRDefault="00365763" w:rsidP="00365763">
      <w:pPr>
        <w:jc w:val="both"/>
        <w:rPr>
          <w:rFonts w:ascii="EB Garamond" w:eastAsia="EB Garamond" w:hAnsi="EB Garamond" w:cs="EB Garamond"/>
        </w:rPr>
      </w:pPr>
    </w:p>
    <w:p w14:paraId="5C0E3A1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 went onto the milk régime</w:t>
      </w:r>
    </w:p>
    <w:p w14:paraId="28D65D7E"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1 glass hot milk for breakfast with apple</w:t>
      </w:r>
    </w:p>
    <w:p w14:paraId="42CD70E8"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ditto dinner with 2 eggs and salad dressed with lemon juice</w:t>
      </w:r>
    </w:p>
    <w:p w14:paraId="5E714EB8"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ditto tea with lemon</w:t>
      </w:r>
    </w:p>
    <w:p w14:paraId="3BE5CBE6" w14:textId="77777777" w:rsidR="00365763" w:rsidRPr="00365763" w:rsidRDefault="00365763" w:rsidP="00365763">
      <w:pPr>
        <w:ind w:firstLine="720"/>
        <w:jc w:val="both"/>
        <w:rPr>
          <w:rFonts w:ascii="EB Garamond" w:eastAsia="EB Garamond" w:hAnsi="EB Garamond" w:cs="EB Garamond"/>
          <w:u w:val="single"/>
        </w:rPr>
      </w:pPr>
      <w:r w:rsidRPr="00365763">
        <w:rPr>
          <w:rFonts w:ascii="EB Garamond" w:eastAsia="EB Garamond" w:hAnsi="EB Garamond" w:cs="EB Garamond"/>
        </w:rPr>
        <w:t xml:space="preserve">ditto dinner with apple and 1 </w:t>
      </w:r>
      <w:r w:rsidRPr="00365763">
        <w:rPr>
          <w:rFonts w:ascii="EB Garamond" w:eastAsia="EB Garamond" w:hAnsi="EB Garamond" w:cs="EB Garamond"/>
          <w:u w:val="single"/>
        </w:rPr>
        <w:t>zuriback</w:t>
      </w:r>
    </w:p>
    <w:p w14:paraId="79CC1556" w14:textId="77777777" w:rsidR="00365763" w:rsidRPr="00365763" w:rsidRDefault="00365763" w:rsidP="00365763">
      <w:pPr>
        <w:ind w:firstLine="720"/>
        <w:jc w:val="both"/>
        <w:rPr>
          <w:rFonts w:ascii="EB Garamond" w:eastAsia="EB Garamond" w:hAnsi="EB Garamond" w:cs="EB Garamond"/>
          <w:u w:val="single"/>
        </w:rPr>
      </w:pPr>
    </w:p>
    <w:p w14:paraId="255B7BD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[230] Tuesday, July 25, 1922</w:t>
      </w:r>
    </w:p>
    <w:p w14:paraId="41AA49F5"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Kissingen</w:t>
      </w:r>
    </w:p>
    <w:p w14:paraId="3CE422F5" w14:textId="77777777" w:rsidR="00365763" w:rsidRPr="00365763" w:rsidRDefault="00365763" w:rsidP="00365763">
      <w:pPr>
        <w:jc w:val="right"/>
        <w:rPr>
          <w:rFonts w:ascii="EB Garamond" w:eastAsia="EB Garamond" w:hAnsi="EB Garamond" w:cs="EB Garamond"/>
        </w:rPr>
      </w:pPr>
    </w:p>
    <w:p w14:paraId="171DDA83"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beginning about a fifth down the page</w:t>
      </w:r>
      <w:r w:rsidRPr="00365763">
        <w:rPr>
          <w:rFonts w:ascii="EB Garamond" w:eastAsia="EB Garamond" w:hAnsi="EB Garamond" w:cs="EB Garamond"/>
        </w:rPr>
        <w:t>} Walked and read. B.B. very much likes Charley Du Bos’ literary criticisms in his “Approximations”, especially the one of Baudelaire</w:t>
      </w:r>
      <w:del w:id="1069" w:author="Ilaria Della Monica" w:date="2022-02-20T10:53:00Z">
        <w:r w:rsidRPr="00365763" w:rsidDel="00F6340B">
          <w:rPr>
            <w:rFonts w:ascii="EB Garamond" w:eastAsia="EB Garamond" w:hAnsi="EB Garamond" w:cs="EB Garamond"/>
            <w:vertAlign w:val="superscript"/>
          </w:rPr>
          <w:footnoteReference w:id="347"/>
        </w:r>
      </w:del>
    </w:p>
    <w:p w14:paraId="6F548E55" w14:textId="77777777" w:rsidR="00365763" w:rsidRPr="00365763" w:rsidRDefault="00365763" w:rsidP="00365763">
      <w:pPr>
        <w:ind w:firstLine="720"/>
        <w:jc w:val="both"/>
        <w:rPr>
          <w:rFonts w:ascii="EB Garamond" w:eastAsia="EB Garamond" w:hAnsi="EB Garamond" w:cs="EB Garamond"/>
        </w:rPr>
      </w:pPr>
    </w:p>
    <w:p w14:paraId="19E53C4E"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I finished “The Forsyte Saga” by Galsworthy.</w:t>
      </w:r>
    </w:p>
    <w:p w14:paraId="0A4745B2" w14:textId="77777777" w:rsidR="00365763" w:rsidRPr="00365763" w:rsidRDefault="00365763" w:rsidP="00365763">
      <w:pPr>
        <w:ind w:firstLine="720"/>
        <w:jc w:val="both"/>
        <w:rPr>
          <w:rFonts w:ascii="EB Garamond" w:eastAsia="EB Garamond" w:hAnsi="EB Garamond" w:cs="EB Garamond"/>
        </w:rPr>
      </w:pPr>
    </w:p>
    <w:p w14:paraId="6B496A7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[231] Wednesday, July 26, 1922</w:t>
      </w:r>
    </w:p>
    <w:p w14:paraId="7A866F42" w14:textId="77777777" w:rsidR="00365763" w:rsidRPr="00365763" w:rsidRDefault="00365763" w:rsidP="00365763">
      <w:pPr>
        <w:jc w:val="center"/>
        <w:rPr>
          <w:rFonts w:ascii="EB Garamond" w:eastAsia="EB Garamond" w:hAnsi="EB Garamond" w:cs="EB Garamond"/>
        </w:rPr>
      </w:pPr>
    </w:p>
    <w:p w14:paraId="126725F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t>
      </w:r>
      <w:r w:rsidRPr="00365763">
        <w:rPr>
          <w:rFonts w:ascii="EB Garamond" w:eastAsia="EB Garamond" w:hAnsi="EB Garamond" w:cs="EB Garamond"/>
          <w:i/>
        </w:rPr>
        <w:t>beginning about a sixth down the page</w:t>
      </w:r>
      <w:r w:rsidRPr="00365763">
        <w:rPr>
          <w:rFonts w:ascii="EB Garamond" w:eastAsia="EB Garamond" w:hAnsi="EB Garamond" w:cs="EB Garamond"/>
        </w:rPr>
        <w:t>} B.B. walked with Mrs. Lanier.</w:t>
      </w:r>
    </w:p>
    <w:p w14:paraId="1A278F3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went to the “Fledermaus” in the evening.</w:t>
      </w:r>
      <w:del w:id="1072" w:author="Ilaria Della Monica" w:date="2022-02-20T10:53:00Z">
        <w:r w:rsidRPr="00365763" w:rsidDel="00F6340B">
          <w:rPr>
            <w:rFonts w:ascii="EB Garamond" w:eastAsia="EB Garamond" w:hAnsi="EB Garamond" w:cs="EB Garamond"/>
            <w:vertAlign w:val="superscript"/>
          </w:rPr>
          <w:footnoteReference w:id="348"/>
        </w:r>
      </w:del>
    </w:p>
    <w:p w14:paraId="7AAD9302" w14:textId="77777777" w:rsidR="00365763" w:rsidRPr="00365763" w:rsidRDefault="00365763" w:rsidP="00365763">
      <w:pPr>
        <w:jc w:val="center"/>
        <w:rPr>
          <w:rFonts w:ascii="EB Garamond" w:eastAsia="EB Garamond" w:hAnsi="EB Garamond" w:cs="EB Garamond"/>
          <w:i/>
        </w:rPr>
      </w:pPr>
      <w:r w:rsidRPr="00365763">
        <w:rPr>
          <w:rFonts w:ascii="EB Garamond" w:eastAsia="EB Garamond" w:hAnsi="EB Garamond" w:cs="EB Garamond"/>
          <w:i/>
        </w:rPr>
        <w:t>B.B. in Kissingen</w:t>
      </w:r>
    </w:p>
    <w:p w14:paraId="6FED9AC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Beyond the reach of plummet</w:t>
      </w:r>
    </w:p>
    <w:p w14:paraId="0956AEA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 seas that have no sound</w:t>
      </w:r>
    </w:p>
    <w:p w14:paraId="5D776D6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His heart and soul and senses</w:t>
      </w:r>
    </w:p>
    <w:p w14:paraId="49ADB4E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 Marcel Proust are drowned.</w:t>
      </w:r>
    </w:p>
    <w:p w14:paraId="2801041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t>
      </w:r>
      <w:r w:rsidRPr="00365763">
        <w:rPr>
          <w:rFonts w:ascii="EB Garamond" w:eastAsia="EB Garamond" w:hAnsi="EB Garamond" w:cs="EB Garamond"/>
          <w:i/>
        </w:rPr>
        <w:t>at the bottom of the page</w:t>
      </w:r>
      <w:r w:rsidRPr="00365763">
        <w:rPr>
          <w:rFonts w:ascii="EB Garamond" w:eastAsia="EB Garamond" w:hAnsi="EB Garamond" w:cs="EB Garamond"/>
        </w:rPr>
        <w:t>} Have stopped reading Pater. It—bored us! And we used to adore it so.</w:t>
      </w:r>
    </w:p>
    <w:p w14:paraId="4A07A759" w14:textId="77777777" w:rsidR="00365763" w:rsidRPr="00365763" w:rsidRDefault="00365763" w:rsidP="00365763">
      <w:pPr>
        <w:jc w:val="both"/>
        <w:rPr>
          <w:rFonts w:ascii="EB Garamond" w:eastAsia="EB Garamond" w:hAnsi="EB Garamond" w:cs="EB Garamond"/>
        </w:rPr>
      </w:pPr>
    </w:p>
    <w:p w14:paraId="22ABE0D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[232] Thursday, July 27, 1922</w:t>
      </w:r>
    </w:p>
    <w:p w14:paraId="36DE6ED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Kissingen</w:t>
      </w:r>
    </w:p>
    <w:p w14:paraId="0E4E8E1D" w14:textId="77777777" w:rsidR="00365763" w:rsidRPr="00365763" w:rsidRDefault="00365763" w:rsidP="00365763">
      <w:pPr>
        <w:jc w:val="center"/>
        <w:rPr>
          <w:rFonts w:ascii="EB Garamond" w:eastAsia="EB Garamond" w:hAnsi="EB Garamond" w:cs="EB Garamond"/>
        </w:rPr>
      </w:pPr>
    </w:p>
    <w:p w14:paraId="76AEB2D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walked with Mrs. Lanier and I wandered lonely like the rhinoceros, but enjoyed my climb up the Stationsweg</w:t>
      </w:r>
    </w:p>
    <w:p w14:paraId="2710E1AA" w14:textId="77777777" w:rsidR="00365763" w:rsidRPr="00365763" w:rsidRDefault="00365763" w:rsidP="00365763">
      <w:pPr>
        <w:jc w:val="both"/>
        <w:rPr>
          <w:rFonts w:ascii="EB Garamond" w:eastAsia="EB Garamond" w:hAnsi="EB Garamond" w:cs="EB Garamond"/>
        </w:rPr>
      </w:pPr>
    </w:p>
    <w:p w14:paraId="4DAE09B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Orchestral concert in evening with Mrs. Lanier and her nice young musician friend, Dirch [</w:t>
      </w:r>
      <w:r w:rsidRPr="00365763">
        <w:rPr>
          <w:rFonts w:ascii="EB Garamond" w:eastAsia="EB Garamond" w:hAnsi="EB Garamond" w:cs="EB Garamond"/>
          <w:i/>
        </w:rPr>
        <w:t>sic</w:t>
      </w:r>
      <w:r w:rsidRPr="00365763">
        <w:rPr>
          <w:rFonts w:ascii="EB Garamond" w:eastAsia="EB Garamond" w:hAnsi="EB Garamond" w:cs="EB Garamond"/>
        </w:rPr>
        <w:t>] Foch.</w:t>
      </w:r>
    </w:p>
    <w:p w14:paraId="28B71B27" w14:textId="77777777" w:rsidR="00365763" w:rsidRPr="00365763" w:rsidRDefault="00365763" w:rsidP="00365763">
      <w:pPr>
        <w:jc w:val="both"/>
        <w:rPr>
          <w:rFonts w:ascii="EB Garamond" w:eastAsia="EB Garamond" w:hAnsi="EB Garamond" w:cs="EB Garamond"/>
        </w:rPr>
      </w:pPr>
    </w:p>
    <w:p w14:paraId="13997C1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[233] Friday, July 28, 1922</w:t>
      </w:r>
    </w:p>
    <w:p w14:paraId="023943F0" w14:textId="77777777" w:rsidR="00365763" w:rsidRPr="00365763" w:rsidRDefault="00365763" w:rsidP="00365763">
      <w:pPr>
        <w:jc w:val="center"/>
        <w:rPr>
          <w:rFonts w:ascii="EB Garamond" w:eastAsia="EB Garamond" w:hAnsi="EB Garamond" w:cs="EB Garamond"/>
        </w:rPr>
      </w:pPr>
    </w:p>
    <w:p w14:paraId="69F004A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Walked in the woods</w:t>
      </w:r>
    </w:p>
    <w:p w14:paraId="37EFA343" w14:textId="77777777" w:rsidR="00365763" w:rsidRPr="00365763" w:rsidRDefault="00365763" w:rsidP="00365763">
      <w:pPr>
        <w:jc w:val="both"/>
        <w:rPr>
          <w:rFonts w:ascii="EB Garamond" w:eastAsia="EB Garamond" w:hAnsi="EB Garamond" w:cs="EB Garamond"/>
        </w:rPr>
      </w:pPr>
    </w:p>
    <w:p w14:paraId="7F56FFF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[234] Saturday, July 29, 1922</w:t>
      </w:r>
    </w:p>
    <w:p w14:paraId="47A7145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Kissingen</w:t>
      </w:r>
    </w:p>
    <w:p w14:paraId="6FC3B3C1" w14:textId="77777777" w:rsidR="00365763" w:rsidRPr="00365763" w:rsidRDefault="00365763" w:rsidP="00365763">
      <w:pPr>
        <w:jc w:val="both"/>
        <w:rPr>
          <w:rFonts w:ascii="EB Garamond" w:eastAsia="EB Garamond" w:hAnsi="EB Garamond" w:cs="EB Garamond"/>
        </w:rPr>
      </w:pPr>
    </w:p>
    <w:p w14:paraId="41D3D9C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Drove to Meiningen, a charming little Residentzstaat [</w:t>
      </w:r>
      <w:r w:rsidRPr="00365763">
        <w:rPr>
          <w:rFonts w:ascii="EB Garamond" w:eastAsia="EB Garamond" w:hAnsi="EB Garamond" w:cs="EB Garamond"/>
          <w:i/>
        </w:rPr>
        <w:t>sic</w:t>
      </w:r>
      <w:r w:rsidRPr="00365763">
        <w:rPr>
          <w:rFonts w:ascii="EB Garamond" w:eastAsia="EB Garamond" w:hAnsi="EB Garamond" w:cs="EB Garamond"/>
        </w:rPr>
        <w:t>],</w:t>
      </w:r>
      <w:del w:id="1075" w:author="Ilaria Della Monica" w:date="2022-02-20T10:53:00Z">
        <w:r w:rsidRPr="00365763" w:rsidDel="00F6340B">
          <w:rPr>
            <w:rFonts w:ascii="EB Garamond" w:eastAsia="EB Garamond" w:hAnsi="EB Garamond" w:cs="EB Garamond"/>
            <w:vertAlign w:val="superscript"/>
          </w:rPr>
          <w:footnoteReference w:id="349"/>
        </w:r>
      </w:del>
      <w:r w:rsidRPr="00365763">
        <w:rPr>
          <w:rFonts w:ascii="EB Garamond" w:eastAsia="EB Garamond" w:hAnsi="EB Garamond" w:cs="EB Garamond"/>
        </w:rPr>
        <w:t xml:space="preserve"> and saw again the collection of Italian pictures that excited us so much 25 years ago when we came with Herbert Horne.</w:t>
      </w:r>
      <w:del w:id="1078" w:author="Ilaria Della Monica" w:date="2022-02-20T10:53:00Z">
        <w:r w:rsidRPr="00365763" w:rsidDel="00F6340B">
          <w:rPr>
            <w:rFonts w:ascii="EB Garamond" w:eastAsia="EB Garamond" w:hAnsi="EB Garamond" w:cs="EB Garamond"/>
            <w:vertAlign w:val="superscript"/>
          </w:rPr>
          <w:footnoteReference w:id="350"/>
        </w:r>
      </w:del>
      <w:r w:rsidRPr="00365763">
        <w:rPr>
          <w:rFonts w:ascii="EB Garamond" w:eastAsia="EB Garamond" w:hAnsi="EB Garamond" w:cs="EB Garamond"/>
        </w:rPr>
        <w:t xml:space="preserve"> Alas, now rather flat and uninspired. Tout change!</w:t>
      </w:r>
    </w:p>
    <w:p w14:paraId="77560858" w14:textId="77777777" w:rsidR="00365763" w:rsidRPr="00365763" w:rsidRDefault="00365763" w:rsidP="00365763">
      <w:pPr>
        <w:jc w:val="both"/>
        <w:rPr>
          <w:rFonts w:ascii="EB Garamond" w:eastAsia="EB Garamond" w:hAnsi="EB Garamond" w:cs="EB Garamond"/>
        </w:rPr>
      </w:pPr>
    </w:p>
    <w:p w14:paraId="3A8B177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[235] Sunday, July 30, 1922</w:t>
      </w:r>
    </w:p>
    <w:p w14:paraId="051142F9" w14:textId="77777777" w:rsidR="00365763" w:rsidRPr="00365763" w:rsidRDefault="00365763" w:rsidP="00365763">
      <w:pPr>
        <w:jc w:val="center"/>
        <w:rPr>
          <w:rFonts w:ascii="EB Garamond" w:eastAsia="EB Garamond" w:hAnsi="EB Garamond" w:cs="EB Garamond"/>
        </w:rPr>
      </w:pPr>
    </w:p>
    <w:p w14:paraId="02430A2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Drove Dr. Leusser and his two daughters to that charming little Bad, Brüchenau. Came home by an ex-military barrack-camp, near Hammelburg which is now used as a summer holiday place for poor town children. What a </w:t>
      </w:r>
      <w:r w:rsidRPr="00365763">
        <w:rPr>
          <w:rFonts w:ascii="EB Garamond" w:eastAsia="EB Garamond" w:hAnsi="EB Garamond" w:cs="EB Garamond"/>
          <w:u w:val="single"/>
        </w:rPr>
        <w:t>pull</w:t>
      </w:r>
      <w:r w:rsidRPr="00365763">
        <w:rPr>
          <w:rFonts w:ascii="EB Garamond" w:eastAsia="EB Garamond" w:hAnsi="EB Garamond" w:cs="EB Garamond"/>
        </w:rPr>
        <w:t xml:space="preserve"> this will give Germany over the other countries that keep up their military organizations!</w:t>
      </w:r>
    </w:p>
    <w:p w14:paraId="60E9166A" w14:textId="77777777" w:rsidR="00365763" w:rsidRPr="00365763" w:rsidRDefault="00365763" w:rsidP="00365763">
      <w:pPr>
        <w:jc w:val="both"/>
        <w:rPr>
          <w:rFonts w:ascii="EB Garamond" w:eastAsia="EB Garamond" w:hAnsi="EB Garamond" w:cs="EB Garamond"/>
        </w:rPr>
      </w:pPr>
    </w:p>
    <w:p w14:paraId="690DCCB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[236] Monday, July 31, 1922</w:t>
      </w:r>
    </w:p>
    <w:p w14:paraId="5173115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Kissingen</w:t>
      </w:r>
    </w:p>
    <w:p w14:paraId="466C6143" w14:textId="77777777" w:rsidR="00365763" w:rsidRPr="00365763" w:rsidRDefault="00365763" w:rsidP="00365763">
      <w:pPr>
        <w:jc w:val="both"/>
        <w:rPr>
          <w:rFonts w:ascii="EB Garamond" w:eastAsia="EB Garamond" w:hAnsi="EB Garamond" w:cs="EB Garamond"/>
        </w:rPr>
      </w:pPr>
    </w:p>
    <w:p w14:paraId="46DC257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Made an expedition to Frauenroth to see the old tombs set in the </w:t>
      </w:r>
      <w:r w:rsidRPr="00365763">
        <w:rPr>
          <w:rFonts w:ascii="EB Garamond" w:eastAsia="EB Garamond" w:hAnsi="EB Garamond" w:cs="EB Garamond"/>
          <w:u w:val="single"/>
        </w:rPr>
        <w:t>W</w:t>
      </w:r>
      <w:r w:rsidRPr="00365763">
        <w:rPr>
          <w:rFonts w:ascii="EB Garamond" w:eastAsia="EB Garamond" w:hAnsi="EB Garamond" w:cs="EB Garamond"/>
        </w:rPr>
        <w:t>all.</w:t>
      </w:r>
      <w:del w:id="1081" w:author="Ilaria Della Monica" w:date="2022-02-20T10:53:00Z">
        <w:r w:rsidRPr="00365763" w:rsidDel="00F6340B">
          <w:rPr>
            <w:rFonts w:ascii="EB Garamond" w:eastAsia="EB Garamond" w:hAnsi="EB Garamond" w:cs="EB Garamond"/>
            <w:vertAlign w:val="superscript"/>
          </w:rPr>
          <w:footnoteReference w:id="351"/>
        </w:r>
      </w:del>
      <w:r w:rsidRPr="00365763">
        <w:rPr>
          <w:rFonts w:ascii="EB Garamond" w:eastAsia="EB Garamond" w:hAnsi="EB Garamond" w:cs="EB Garamond"/>
        </w:rPr>
        <w:t xml:space="preserve"> It </w:t>
      </w:r>
      <w:r w:rsidRPr="00365763">
        <w:rPr>
          <w:rFonts w:ascii="EB Garamond" w:eastAsia="EB Garamond" w:hAnsi="EB Garamond" w:cs="EB Garamond"/>
          <w:i/>
        </w:rPr>
        <w:t>poured</w:t>
      </w:r>
      <w:r w:rsidRPr="00365763">
        <w:rPr>
          <w:rFonts w:ascii="EB Garamond" w:eastAsia="EB Garamond" w:hAnsi="EB Garamond" w:cs="EB Garamond"/>
        </w:rPr>
        <w:t>.</w:t>
      </w:r>
    </w:p>
    <w:p w14:paraId="06958C04" w14:textId="77777777" w:rsidR="00365763" w:rsidRPr="00365763" w:rsidRDefault="00365763" w:rsidP="00365763">
      <w:pPr>
        <w:jc w:val="both"/>
        <w:rPr>
          <w:rFonts w:ascii="EB Garamond" w:eastAsia="EB Garamond" w:hAnsi="EB Garamond" w:cs="EB Garamond"/>
        </w:rPr>
      </w:pPr>
    </w:p>
    <w:p w14:paraId="322923C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in reading Edith Wharton’s new novel “Glimpses of the Moon” suddenly found the word for the life she describes</w:t>
      </w:r>
    </w:p>
    <w:p w14:paraId="6F4DAD0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FLASHIONABLE</w:t>
      </w:r>
    </w:p>
    <w:p w14:paraId="11F4DB4A" w14:textId="77777777" w:rsidR="00365763" w:rsidRPr="00365763" w:rsidRDefault="00365763" w:rsidP="00365763">
      <w:pPr>
        <w:jc w:val="center"/>
        <w:rPr>
          <w:rFonts w:ascii="EB Garamond" w:eastAsia="EB Garamond" w:hAnsi="EB Garamond" w:cs="EB Garamond"/>
        </w:rPr>
      </w:pPr>
    </w:p>
    <w:p w14:paraId="798D5A4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He also wrote to Charley Du Bos, speaking of other criti</w:t>
      </w:r>
      <w:r w:rsidRPr="00365763">
        <w:rPr>
          <w:rFonts w:ascii="EB Garamond" w:eastAsia="EB Garamond" w:hAnsi="EB Garamond" w:cs="EB Garamond"/>
          <w:u w:val="single"/>
        </w:rPr>
        <w:t>c</w:t>
      </w:r>
      <w:r w:rsidRPr="00365763">
        <w:rPr>
          <w:rFonts w:ascii="EB Garamond" w:eastAsia="EB Garamond" w:hAnsi="EB Garamond" w:cs="EB Garamond"/>
        </w:rPr>
        <w:t>s, that Clutton Brock</w:t>
      </w:r>
      <w:del w:id="1084" w:author="Ilaria Della Monica" w:date="2022-02-20T10:53:00Z">
        <w:r w:rsidRPr="00365763" w:rsidDel="00F6340B">
          <w:rPr>
            <w:rFonts w:ascii="EB Garamond" w:eastAsia="EB Garamond" w:hAnsi="EB Garamond" w:cs="EB Garamond"/>
            <w:vertAlign w:val="superscript"/>
          </w:rPr>
          <w:footnoteReference w:id="352"/>
        </w:r>
      </w:del>
      <w:r w:rsidRPr="00365763">
        <w:rPr>
          <w:rFonts w:ascii="EB Garamond" w:eastAsia="EB Garamond" w:hAnsi="EB Garamond" w:cs="EB Garamond"/>
        </w:rPr>
        <w:t xml:space="preserve"> was to [</w:t>
      </w:r>
      <w:r w:rsidRPr="00365763">
        <w:rPr>
          <w:rFonts w:ascii="EB Garamond" w:eastAsia="EB Garamond" w:hAnsi="EB Garamond" w:cs="EB Garamond"/>
          <w:i/>
        </w:rPr>
        <w:t>sic</w:t>
      </w:r>
      <w:r w:rsidRPr="00365763">
        <w:rPr>
          <w:rFonts w:ascii="EB Garamond" w:eastAsia="EB Garamond" w:hAnsi="EB Garamond" w:cs="EB Garamond"/>
        </w:rPr>
        <w:t>]</w:t>
      </w:r>
    </w:p>
    <w:p w14:paraId="3ECC6E8B" w14:textId="77777777" w:rsidR="00365763" w:rsidRPr="00365763" w:rsidRDefault="00365763" w:rsidP="00365763">
      <w:pPr>
        <w:jc w:val="both"/>
        <w:rPr>
          <w:rFonts w:ascii="EB Garamond" w:eastAsia="EB Garamond" w:hAnsi="EB Garamond" w:cs="EB Garamond"/>
        </w:rPr>
      </w:pPr>
    </w:p>
    <w:p w14:paraId="43B998F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SWEETISHLY REASONABLE</w:t>
      </w:r>
    </w:p>
    <w:p w14:paraId="422D5C92" w14:textId="77777777" w:rsidR="00365763" w:rsidRPr="00365763" w:rsidRDefault="00365763" w:rsidP="00365763">
      <w:pPr>
        <w:jc w:val="center"/>
        <w:rPr>
          <w:rFonts w:ascii="EB Garamond" w:eastAsia="EB Garamond" w:hAnsi="EB Garamond" w:cs="EB Garamond"/>
        </w:rPr>
      </w:pPr>
    </w:p>
    <w:p w14:paraId="6145330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[237] Tuesday, August 1, 1922</w:t>
      </w:r>
    </w:p>
    <w:p w14:paraId="36C3027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Frankfort a/M</w:t>
      </w:r>
      <w:r w:rsidRPr="00365763">
        <w:rPr>
          <w:rFonts w:ascii="EB Garamond" w:eastAsia="EB Garamond" w:hAnsi="EB Garamond" w:cs="EB Garamond"/>
        </w:rPr>
        <w:tab/>
      </w:r>
      <w:r w:rsidRPr="00365763">
        <w:rPr>
          <w:rFonts w:ascii="EB Garamond" w:eastAsia="EB Garamond" w:hAnsi="EB Garamond" w:cs="EB Garamond"/>
        </w:rPr>
        <w:tab/>
        <w:t>Frankfürter Hof</w:t>
      </w:r>
    </w:p>
    <w:p w14:paraId="724232D2" w14:textId="77777777" w:rsidR="00365763" w:rsidRPr="00365763" w:rsidRDefault="00365763" w:rsidP="00365763">
      <w:pPr>
        <w:jc w:val="center"/>
        <w:rPr>
          <w:rFonts w:ascii="EB Garamond" w:eastAsia="EB Garamond" w:hAnsi="EB Garamond" w:cs="EB Garamond"/>
        </w:rPr>
      </w:pPr>
    </w:p>
    <w:p w14:paraId="70A486D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We motored here, missing our way, but gaining thereby a lovely run along the banks of the Main beyond Lohr. Arrived about 7, and dined and spent the evening with the Dumarts, who were indeed most kind. Unfortunately nearly the whole of their conversation is nauseating either from boastfulness or flattery. Nevertheless he has a grip on political and business affairs. He was 2 years Consul in Dublin, and knows the full hopelessness of the Irish situation. He says it is largely engineered by the Church, inspired by such hatred of England that they go blindly on</w:t>
      </w:r>
      <w:r w:rsidRPr="00365763">
        <w:rPr>
          <w:rFonts w:ascii="EB Garamond" w:eastAsia="EB Garamond" w:hAnsi="EB Garamond" w:cs="EB Garamond"/>
          <w:u w:val="single"/>
        </w:rPr>
        <w:t>, even now,</w:t>
      </w:r>
      <w:r w:rsidRPr="00365763">
        <w:rPr>
          <w:rFonts w:ascii="EB Garamond" w:eastAsia="EB Garamond" w:hAnsi="EB Garamond" w:cs="EB Garamond"/>
        </w:rPr>
        <w:t xml:space="preserve"> when their lawlessness is putting England right with the world!</w:t>
      </w:r>
    </w:p>
    <w:p w14:paraId="72D5DD50" w14:textId="77777777" w:rsidR="00365763" w:rsidRPr="00365763" w:rsidRDefault="00365763" w:rsidP="00365763">
      <w:pPr>
        <w:jc w:val="both"/>
        <w:rPr>
          <w:rFonts w:ascii="EB Garamond" w:eastAsia="EB Garamond" w:hAnsi="EB Garamond" w:cs="EB Garamond"/>
        </w:rPr>
      </w:pPr>
    </w:p>
    <w:p w14:paraId="119845F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[238] Wednesday, August 2, 1922</w:t>
      </w:r>
    </w:p>
    <w:p w14:paraId="19C0F0F8"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Frankfort</w:t>
      </w:r>
    </w:p>
    <w:p w14:paraId="19E92493" w14:textId="77777777" w:rsidR="00365763" w:rsidRPr="00365763" w:rsidRDefault="00365763" w:rsidP="00365763">
      <w:pPr>
        <w:jc w:val="right"/>
        <w:rPr>
          <w:rFonts w:ascii="EB Garamond" w:eastAsia="EB Garamond" w:hAnsi="EB Garamond" w:cs="EB Garamond"/>
        </w:rPr>
      </w:pPr>
    </w:p>
    <w:p w14:paraId="202CE40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Spent the morning at the Städelinstitut </w:t>
      </w:r>
      <w:r w:rsidRPr="00365763">
        <w:rPr>
          <w:rFonts w:ascii="EB Garamond" w:eastAsia="EB Garamond" w:hAnsi="EB Garamond" w:cs="EB Garamond"/>
          <w:u w:val="single"/>
        </w:rPr>
        <w:t>bringing</w:t>
      </w:r>
      <w:r w:rsidRPr="00365763">
        <w:rPr>
          <w:rFonts w:ascii="EB Garamond" w:eastAsia="EB Garamond" w:hAnsi="EB Garamond" w:cs="EB Garamond"/>
        </w:rPr>
        <w:t xml:space="preserve"> the Director, Herr Swarzenski, back to lunch with the Dumarts at the Frankfürter Hof.</w:t>
      </w:r>
      <w:del w:id="1087" w:author="Ilaria Della Monica" w:date="2022-02-20T10:53:00Z">
        <w:r w:rsidRPr="00365763" w:rsidDel="00F6340B">
          <w:rPr>
            <w:rFonts w:ascii="EB Garamond" w:eastAsia="EB Garamond" w:hAnsi="EB Garamond" w:cs="EB Garamond"/>
            <w:vertAlign w:val="superscript"/>
          </w:rPr>
          <w:footnoteReference w:id="353"/>
        </w:r>
      </w:del>
    </w:p>
    <w:p w14:paraId="7533FAF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Ordered same wine, as it is very good and amazingly cheap there.</w:t>
      </w:r>
    </w:p>
    <w:p w14:paraId="662EBDB3" w14:textId="77777777" w:rsidR="00365763" w:rsidRPr="00365763" w:rsidRDefault="00365763" w:rsidP="00365763">
      <w:pPr>
        <w:jc w:val="both"/>
        <w:rPr>
          <w:rFonts w:ascii="EB Garamond" w:eastAsia="EB Garamond" w:hAnsi="EB Garamond" w:cs="EB Garamond"/>
        </w:rPr>
      </w:pPr>
    </w:p>
    <w:p w14:paraId="2A30674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Motored home over Orb, but lost our way again for a bit. It was a less lovely drive than yesterday’s by the river.</w:t>
      </w:r>
    </w:p>
    <w:p w14:paraId="1DF5D952" w14:textId="77777777" w:rsidR="00365763" w:rsidRPr="00365763" w:rsidRDefault="00365763" w:rsidP="00365763">
      <w:pPr>
        <w:jc w:val="both"/>
        <w:rPr>
          <w:rFonts w:ascii="EB Garamond" w:eastAsia="EB Garamond" w:hAnsi="EB Garamond" w:cs="EB Garamond"/>
        </w:rPr>
      </w:pPr>
    </w:p>
    <w:p w14:paraId="7B9ED4C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Stopped at Gellenhausen and saw the Cathedral, with fine glass and statues by Riemenschneider.</w:t>
      </w:r>
      <w:del w:id="1090" w:author="Ilaria Della Monica" w:date="2022-02-20T10:53:00Z">
        <w:r w:rsidRPr="00365763" w:rsidDel="00F6340B">
          <w:rPr>
            <w:rFonts w:ascii="EB Garamond" w:eastAsia="EB Garamond" w:hAnsi="EB Garamond" w:cs="EB Garamond"/>
            <w:vertAlign w:val="superscript"/>
          </w:rPr>
          <w:footnoteReference w:id="354"/>
        </w:r>
      </w:del>
    </w:p>
    <w:p w14:paraId="175707FB" w14:textId="77777777" w:rsidR="00365763" w:rsidRPr="00365763" w:rsidRDefault="00365763" w:rsidP="00365763">
      <w:pPr>
        <w:jc w:val="both"/>
        <w:rPr>
          <w:rFonts w:ascii="EB Garamond" w:eastAsia="EB Garamond" w:hAnsi="EB Garamond" w:cs="EB Garamond"/>
        </w:rPr>
      </w:pPr>
    </w:p>
    <w:p w14:paraId="00D9E88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 read aloud one of Geo.[rge] Moore’s stories in the new vol.[ume] {</w:t>
      </w:r>
      <w:r w:rsidRPr="00365763">
        <w:rPr>
          <w:rFonts w:ascii="EB Garamond" w:eastAsia="EB Garamond" w:hAnsi="EB Garamond" w:cs="EB Garamond"/>
          <w:i/>
        </w:rPr>
        <w:t>scratched</w:t>
      </w:r>
      <w:r w:rsidRPr="00365763">
        <w:rPr>
          <w:rFonts w:ascii="EB Garamond" w:eastAsia="EB Garamond" w:hAnsi="EB Garamond" w:cs="EB Garamond"/>
        </w:rPr>
        <w:t>}.</w:t>
      </w:r>
      <w:del w:id="1093" w:author="Ilaria Della Monica" w:date="2022-02-20T10:53:00Z">
        <w:r w:rsidRPr="00365763" w:rsidDel="00F6340B">
          <w:rPr>
            <w:rFonts w:ascii="EB Garamond" w:eastAsia="EB Garamond" w:hAnsi="EB Garamond" w:cs="EB Garamond"/>
            <w:vertAlign w:val="superscript"/>
          </w:rPr>
          <w:footnoteReference w:id="355"/>
        </w:r>
      </w:del>
      <w:r w:rsidRPr="00365763">
        <w:rPr>
          <w:rFonts w:ascii="EB Garamond" w:eastAsia="EB Garamond" w:hAnsi="EB Garamond" w:cs="EB Garamond"/>
        </w:rPr>
        <w:t xml:space="preserve"> Very flat and Chinese-y, but </w:t>
      </w:r>
      <w:r w:rsidRPr="00365763">
        <w:rPr>
          <w:rFonts w:ascii="EB Garamond" w:eastAsia="EB Garamond" w:hAnsi="EB Garamond" w:cs="EB Garamond"/>
          <w:i/>
        </w:rPr>
        <w:t>how</w:t>
      </w:r>
      <w:r w:rsidRPr="00365763">
        <w:rPr>
          <w:rFonts w:ascii="EB Garamond" w:eastAsia="EB Garamond" w:hAnsi="EB Garamond" w:cs="EB Garamond"/>
        </w:rPr>
        <w:t xml:space="preserve"> well written.</w:t>
      </w:r>
    </w:p>
    <w:p w14:paraId="42BB1DD3" w14:textId="77777777" w:rsidR="00365763" w:rsidRPr="00365763" w:rsidRDefault="00365763" w:rsidP="00365763">
      <w:pPr>
        <w:jc w:val="both"/>
        <w:rPr>
          <w:rFonts w:ascii="EB Garamond" w:eastAsia="EB Garamond" w:hAnsi="EB Garamond" w:cs="EB Garamond"/>
        </w:rPr>
      </w:pPr>
    </w:p>
    <w:p w14:paraId="1F73EEC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[239] Thursday, August 3, 1922</w:t>
      </w:r>
    </w:p>
    <w:p w14:paraId="3D9B7C3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Kissingen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Nicky</w:t>
      </w:r>
    </w:p>
    <w:p w14:paraId="10FA225B" w14:textId="77777777" w:rsidR="00365763" w:rsidRPr="00365763" w:rsidRDefault="00365763" w:rsidP="00365763">
      <w:pPr>
        <w:jc w:val="both"/>
        <w:rPr>
          <w:rFonts w:ascii="EB Garamond" w:eastAsia="EB Garamond" w:hAnsi="EB Garamond" w:cs="EB Garamond"/>
        </w:rPr>
      </w:pPr>
    </w:p>
    <w:p w14:paraId="6704A9A4"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Cure, dressmakers etc.</w:t>
      </w:r>
    </w:p>
    <w:p w14:paraId="38ECD557" w14:textId="77777777" w:rsidR="00365763" w:rsidRPr="00365763" w:rsidRDefault="00365763" w:rsidP="00365763">
      <w:pPr>
        <w:jc w:val="both"/>
        <w:rPr>
          <w:rFonts w:ascii="EB Garamond" w:eastAsia="EB Garamond" w:hAnsi="EB Garamond" w:cs="EB Garamond"/>
        </w:rPr>
      </w:pPr>
    </w:p>
    <w:p w14:paraId="70C13F7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 the afternoon we went to Münnerstadt and enjoyed ourselves seeing the principal Church, with its Riemenschneider statues.</w:t>
      </w:r>
    </w:p>
    <w:p w14:paraId="40ADE39F" w14:textId="77777777" w:rsidR="00365763" w:rsidRPr="00365763" w:rsidRDefault="00365763" w:rsidP="00365763">
      <w:pPr>
        <w:jc w:val="both"/>
        <w:rPr>
          <w:rFonts w:ascii="EB Garamond" w:eastAsia="EB Garamond" w:hAnsi="EB Garamond" w:cs="EB Garamond"/>
        </w:rPr>
      </w:pPr>
    </w:p>
    <w:p w14:paraId="6A02279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 the evening we went to an orchestral concert and heard Strauss’ Don Juan and “Eugenspiel”, after which the “Meistersäuger” sounded very conventional! A young Dutch composer named Dirch Foch [</w:t>
      </w:r>
      <w:r w:rsidRPr="00365763">
        <w:rPr>
          <w:rFonts w:ascii="EB Garamond" w:eastAsia="EB Garamond" w:hAnsi="EB Garamond" w:cs="EB Garamond"/>
          <w:i/>
        </w:rPr>
        <w:t>sic</w:t>
      </w:r>
      <w:r w:rsidRPr="00365763">
        <w:rPr>
          <w:rFonts w:ascii="EB Garamond" w:eastAsia="EB Garamond" w:hAnsi="EB Garamond" w:cs="EB Garamond"/>
        </w:rPr>
        <w:t>] came with us. We liked him.</w:t>
      </w:r>
    </w:p>
    <w:p w14:paraId="6FB5F471" w14:textId="77777777" w:rsidR="00365763" w:rsidRPr="00365763" w:rsidRDefault="00365763" w:rsidP="00365763">
      <w:pPr>
        <w:jc w:val="both"/>
        <w:rPr>
          <w:rFonts w:ascii="EB Garamond" w:eastAsia="EB Garamond" w:hAnsi="EB Garamond" w:cs="EB Garamond"/>
        </w:rPr>
      </w:pPr>
    </w:p>
    <w:p w14:paraId="326F876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Ray was accepted as candidate for Chiswick-Brixton.</w:t>
      </w:r>
    </w:p>
    <w:p w14:paraId="7BAACAC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6232AD0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 read V. Sackville-West’s volume “The Heir”. Disappointing after her bigger books “The Heritage” and “A Dragon in Shallow Waters”. More like theme writing. But she has talent</w:t>
      </w:r>
      <w:del w:id="1096" w:author="Ilaria Della Monica" w:date="2022-02-20T10:53:00Z">
        <w:r w:rsidRPr="00365763" w:rsidDel="00F6340B">
          <w:rPr>
            <w:rFonts w:ascii="EB Garamond" w:eastAsia="EB Garamond" w:hAnsi="EB Garamond" w:cs="EB Garamond"/>
            <w:vertAlign w:val="superscript"/>
          </w:rPr>
          <w:footnoteReference w:id="356"/>
        </w:r>
      </w:del>
    </w:p>
    <w:p w14:paraId="4D25CDB9" w14:textId="77777777" w:rsidR="00365763" w:rsidRPr="00365763" w:rsidRDefault="00365763" w:rsidP="00365763">
      <w:pPr>
        <w:jc w:val="both"/>
        <w:rPr>
          <w:rFonts w:ascii="EB Garamond" w:eastAsia="EB Garamond" w:hAnsi="EB Garamond" w:cs="EB Garamond"/>
        </w:rPr>
      </w:pPr>
    </w:p>
    <w:p w14:paraId="3E5211A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[240] Friday, August 4, 1922</w:t>
      </w:r>
    </w:p>
    <w:p w14:paraId="6D7C905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Kissingen</w:t>
      </w:r>
    </w:p>
    <w:p w14:paraId="5EB9E418" w14:textId="77777777" w:rsidR="00365763" w:rsidRPr="00365763" w:rsidRDefault="00365763" w:rsidP="00365763">
      <w:pPr>
        <w:jc w:val="center"/>
        <w:rPr>
          <w:rFonts w:ascii="EB Garamond" w:eastAsia="EB Garamond" w:hAnsi="EB Garamond" w:cs="EB Garamond"/>
        </w:rPr>
      </w:pPr>
    </w:p>
    <w:p w14:paraId="1C70570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day passed (after baths, etc) in an excursion to Würzburg, where B.B. and I were carried away by Tiepolo’s gorgeous decorative frescoes over the great staircase, and also in the mirror room. What brio! What colour! What composition! What movement!</w:t>
      </w:r>
    </w:p>
    <w:p w14:paraId="1CC8112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Nicky couldn’t like them—of course it’s too big a jump for her to take from Romanesque and Egyptian art. She must train her muscles a bit before such a leap.</w:t>
      </w:r>
    </w:p>
    <w:p w14:paraId="4247861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liked the Riemenschneiders also, and found the Cathedral in execrable taste, but still amusing.</w:t>
      </w:r>
    </w:p>
    <w:p w14:paraId="4CF0410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quarreled about the Schloss garden, which Nicky and I thought to [</w:t>
      </w:r>
      <w:r w:rsidRPr="00365763">
        <w:rPr>
          <w:rFonts w:ascii="EB Garamond" w:eastAsia="EB Garamond" w:hAnsi="EB Garamond" w:cs="EB Garamond"/>
          <w:i/>
        </w:rPr>
        <w:t>sic</w:t>
      </w:r>
      <w:r w:rsidRPr="00365763">
        <w:rPr>
          <w:rFonts w:ascii="EB Garamond" w:eastAsia="EB Garamond" w:hAnsi="EB Garamond" w:cs="EB Garamond"/>
        </w:rPr>
        <w:t>] stuffed with unmethodical planning, too “giardino inglese” and B.B. adored. He got quite hairy. But of course we were right!</w:t>
      </w:r>
    </w:p>
    <w:p w14:paraId="37FA87A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Nicky read aloud Lytton Strachey on Voltaire in England, much the best of his essays in the new book.</w:t>
      </w:r>
      <w:del w:id="1099" w:author="Ilaria Della Monica" w:date="2022-02-20T10:53:00Z">
        <w:r w:rsidRPr="00365763" w:rsidDel="00F6340B">
          <w:rPr>
            <w:rFonts w:ascii="EB Garamond" w:eastAsia="EB Garamond" w:hAnsi="EB Garamond" w:cs="EB Garamond"/>
            <w:vertAlign w:val="superscript"/>
          </w:rPr>
          <w:footnoteReference w:id="357"/>
        </w:r>
      </w:del>
    </w:p>
    <w:p w14:paraId="2131CACF" w14:textId="77777777" w:rsidR="00365763" w:rsidRPr="00365763" w:rsidRDefault="00365763" w:rsidP="00365763">
      <w:pPr>
        <w:jc w:val="both"/>
        <w:rPr>
          <w:rFonts w:ascii="EB Garamond" w:eastAsia="EB Garamond" w:hAnsi="EB Garamond" w:cs="EB Garamond"/>
        </w:rPr>
      </w:pPr>
    </w:p>
    <w:p w14:paraId="0E3E3E3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[241] Saturday, August 5, 1922</w:t>
      </w:r>
    </w:p>
    <w:p w14:paraId="04E4B339" w14:textId="77777777" w:rsidR="00365763" w:rsidRPr="00365763" w:rsidRDefault="00365763" w:rsidP="00365763">
      <w:pPr>
        <w:jc w:val="center"/>
        <w:rPr>
          <w:rFonts w:ascii="EB Garamond" w:eastAsia="EB Garamond" w:hAnsi="EB Garamond" w:cs="EB Garamond"/>
        </w:rPr>
      </w:pPr>
    </w:p>
    <w:p w14:paraId="54BC47E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Nicky went over to visit her friend, Fräulein Austen-Sachsen, at Brückenau.</w:t>
      </w:r>
    </w:p>
    <w:p w14:paraId="561E691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B.B. and I motored to Kloster Kreuzberg and climbed up along the Way of the Cross to the top—a </w:t>
      </w:r>
      <w:r w:rsidRPr="00365763">
        <w:rPr>
          <w:rFonts w:ascii="EB Garamond" w:eastAsia="EB Garamond" w:hAnsi="EB Garamond" w:cs="EB Garamond"/>
          <w:i/>
        </w:rPr>
        <w:t>most</w:t>
      </w:r>
      <w:r w:rsidRPr="00365763">
        <w:rPr>
          <w:rFonts w:ascii="EB Garamond" w:eastAsia="EB Garamond" w:hAnsi="EB Garamond" w:cs="EB Garamond"/>
        </w:rPr>
        <w:t xml:space="preserve"> enchanting excursion. One should however, take the day to it.</w:t>
      </w:r>
    </w:p>
    <w:p w14:paraId="67B275D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 the morning Dicky ___t came to ask B.B. about the picture market, as he has his Frankfort grandfather’s (named Gaus!) collection to dispose of.</w:t>
      </w:r>
    </w:p>
    <w:p w14:paraId="445F94D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had a letter from Creswell in Cairo saying that the King has been told that he, Creswell, had spoken against him, so he refuses to continue the grant for work on his history of Arab architecture in Cairo. I wrote and said that we were willing to promise him £200 a year for 2 years to help him go on.</w:t>
      </w:r>
    </w:p>
    <w:p w14:paraId="21DCFC5B" w14:textId="77777777" w:rsidR="00365763" w:rsidRPr="00365763" w:rsidRDefault="00365763" w:rsidP="00365763">
      <w:pPr>
        <w:jc w:val="both"/>
        <w:rPr>
          <w:rFonts w:ascii="EB Garamond" w:eastAsia="EB Garamond" w:hAnsi="EB Garamond" w:cs="EB Garamond"/>
        </w:rPr>
      </w:pPr>
    </w:p>
    <w:p w14:paraId="35C9EE2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[242] Sunday, August 6, 1922</w:t>
      </w:r>
    </w:p>
    <w:p w14:paraId="1EC1FF66"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Kissingen</w:t>
      </w:r>
    </w:p>
    <w:p w14:paraId="136FAC7F" w14:textId="77777777" w:rsidR="00365763" w:rsidRPr="00365763" w:rsidRDefault="00365763" w:rsidP="00365763">
      <w:pPr>
        <w:jc w:val="center"/>
        <w:rPr>
          <w:rFonts w:ascii="EB Garamond" w:eastAsia="EB Garamond" w:hAnsi="EB Garamond" w:cs="EB Garamond"/>
        </w:rPr>
      </w:pPr>
    </w:p>
    <w:p w14:paraId="3E393FB5"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strike/>
        </w:rPr>
        <w:t>Drove</w:t>
      </w:r>
      <w:r w:rsidRPr="00365763">
        <w:rPr>
          <w:rFonts w:ascii="EB Garamond" w:eastAsia="EB Garamond" w:hAnsi="EB Garamond" w:cs="EB Garamond"/>
        </w:rPr>
        <w:t xml:space="preserve"> Motored to Brückenau and had tea with Nicky and her friend, Fräulein Austen-Sachsen, a delicate, cultivated woman of 40 odd, who is drifting towards Catholicism. She has lost all her money in Russia and has to live on her friends and is trying to find work.</w:t>
      </w:r>
    </w:p>
    <w:p w14:paraId="354DC5B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Interesting talk in evening, chiefly about Catholicism.</w:t>
      </w:r>
    </w:p>
    <w:p w14:paraId="03A7CC57" w14:textId="77777777" w:rsidR="00365763" w:rsidRPr="00365763" w:rsidRDefault="00365763" w:rsidP="00365763">
      <w:pPr>
        <w:jc w:val="both"/>
        <w:rPr>
          <w:rFonts w:ascii="EB Garamond" w:eastAsia="EB Garamond" w:hAnsi="EB Garamond" w:cs="EB Garamond"/>
        </w:rPr>
      </w:pPr>
    </w:p>
    <w:p w14:paraId="5756CF9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Poor old Kar[in] is deep in her P.[sycho] A.[nalysis] </w:t>
      </w:r>
      <w:r w:rsidRPr="00365763">
        <w:rPr>
          <w:rFonts w:ascii="EB Garamond" w:eastAsia="EB Garamond" w:hAnsi="EB Garamond" w:cs="EB Garamond"/>
          <w:i/>
        </w:rPr>
        <w:t>still</w:t>
      </w:r>
      <w:r w:rsidRPr="00365763">
        <w:rPr>
          <w:rFonts w:ascii="EB Garamond" w:eastAsia="EB Garamond" w:hAnsi="EB Garamond" w:cs="EB Garamond"/>
        </w:rPr>
        <w:t xml:space="preserve">, and she says Adrian isn’t really finished either. </w:t>
      </w:r>
      <w:r w:rsidRPr="00365763">
        <w:rPr>
          <w:rFonts w:ascii="EB Garamond" w:eastAsia="EB Garamond" w:hAnsi="EB Garamond" w:cs="EB Garamond"/>
          <w:u w:val="single"/>
        </w:rPr>
        <w:t>It’s</w:t>
      </w:r>
      <w:r w:rsidRPr="00365763">
        <w:rPr>
          <w:rFonts w:ascii="EB Garamond" w:eastAsia="EB Garamond" w:hAnsi="EB Garamond" w:cs="EB Garamond"/>
        </w:rPr>
        <w:t xml:space="preserve"> fantastic! I compare her to Andromeda chained to a (T</w:t>
      </w:r>
      <w:r w:rsidRPr="00365763">
        <w:rPr>
          <w:rFonts w:ascii="EB Garamond" w:eastAsia="EB Garamond" w:hAnsi="EB Garamond" w:cs="EB Garamond"/>
          <w:u w:val="single"/>
        </w:rPr>
        <w:t>y</w:t>
      </w:r>
      <w:r w:rsidRPr="00365763">
        <w:rPr>
          <w:rFonts w:ascii="EB Garamond" w:eastAsia="EB Garamond" w:hAnsi="EB Garamond" w:cs="EB Garamond"/>
        </w:rPr>
        <w:t>rde___) sock with a Freudian born monster gnashing his teeth at her, while she waits for Perseus—Gl_r__ to deliver her!</w:t>
      </w:r>
      <w:del w:id="1102" w:author="Ilaria Della Monica" w:date="2022-02-20T10:53:00Z">
        <w:r w:rsidRPr="00365763" w:rsidDel="00F6340B">
          <w:rPr>
            <w:rFonts w:ascii="EB Garamond" w:eastAsia="EB Garamond" w:hAnsi="EB Garamond" w:cs="EB Garamond"/>
            <w:vertAlign w:val="superscript"/>
          </w:rPr>
          <w:footnoteReference w:id="358"/>
        </w:r>
      </w:del>
    </w:p>
    <w:p w14:paraId="3865BCBA" w14:textId="77777777" w:rsidR="00365763" w:rsidRPr="00365763" w:rsidRDefault="00365763" w:rsidP="00365763">
      <w:pPr>
        <w:jc w:val="both"/>
        <w:rPr>
          <w:rFonts w:ascii="EB Garamond" w:eastAsia="EB Garamond" w:hAnsi="EB Garamond" w:cs="EB Garamond"/>
        </w:rPr>
      </w:pPr>
    </w:p>
    <w:p w14:paraId="3205F74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[243] Monday, August 7, 1922</w:t>
      </w:r>
    </w:p>
    <w:p w14:paraId="29EB1743" w14:textId="77777777" w:rsidR="00365763" w:rsidRPr="00365763" w:rsidRDefault="00365763" w:rsidP="00365763">
      <w:pPr>
        <w:jc w:val="center"/>
        <w:rPr>
          <w:rFonts w:ascii="EB Garamond" w:eastAsia="EB Garamond" w:hAnsi="EB Garamond" w:cs="EB Garamond"/>
        </w:rPr>
      </w:pPr>
    </w:p>
    <w:p w14:paraId="3AE823F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Our last day. We dined with Doktor Hofrath Leusser and his wife, wonderful food, but that stiff German middle-class dulness [</w:t>
      </w:r>
      <w:r w:rsidRPr="00365763">
        <w:rPr>
          <w:rFonts w:ascii="EB Garamond" w:eastAsia="EB Garamond" w:hAnsi="EB Garamond" w:cs="EB Garamond"/>
          <w:i/>
        </w:rPr>
        <w:t>sic</w:t>
      </w:r>
      <w:r w:rsidRPr="00365763">
        <w:rPr>
          <w:rFonts w:ascii="EB Garamond" w:eastAsia="EB Garamond" w:hAnsi="EB Garamond" w:cs="EB Garamond"/>
        </w:rPr>
        <w:t>]. However, it had to be done.</w:t>
      </w:r>
    </w:p>
    <w:p w14:paraId="76B92853" w14:textId="77777777" w:rsidR="00365763" w:rsidRPr="00365763" w:rsidRDefault="00365763" w:rsidP="00365763">
      <w:pPr>
        <w:jc w:val="both"/>
        <w:rPr>
          <w:rFonts w:ascii="EB Garamond" w:eastAsia="EB Garamond" w:hAnsi="EB Garamond" w:cs="EB Garamond"/>
        </w:rPr>
      </w:pPr>
    </w:p>
    <w:p w14:paraId="384CF7A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Teacher: Frau Frick</w:t>
      </w:r>
    </w:p>
    <w:p w14:paraId="7BC6AE0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12 Prinz Regenten Strasse</w:t>
      </w:r>
    </w:p>
    <w:p w14:paraId="100FC20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Kissingen</w:t>
      </w:r>
    </w:p>
    <w:p w14:paraId="47942F7C" w14:textId="77777777" w:rsidR="00365763" w:rsidRPr="00365763" w:rsidRDefault="00365763" w:rsidP="00365763">
      <w:pPr>
        <w:jc w:val="both"/>
        <w:rPr>
          <w:rFonts w:ascii="EB Garamond" w:eastAsia="EB Garamond" w:hAnsi="EB Garamond" w:cs="EB Garamond"/>
        </w:rPr>
      </w:pPr>
    </w:p>
    <w:p w14:paraId="1AEE7BD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[244] Tuesday, August 8, 1922</w:t>
      </w:r>
    </w:p>
    <w:p w14:paraId="4A10DD9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Frankfürter Hof</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Frankfurt a/M </w:t>
      </w:r>
      <w:r w:rsidRPr="00365763">
        <w:rPr>
          <w:rFonts w:ascii="EB Garamond" w:eastAsia="EB Garamond" w:hAnsi="EB Garamond" w:cs="EB Garamond"/>
          <w:i/>
        </w:rPr>
        <w:t>Rain</w:t>
      </w:r>
    </w:p>
    <w:p w14:paraId="04129DF7" w14:textId="77777777" w:rsidR="00365763" w:rsidRPr="00365763" w:rsidRDefault="00365763" w:rsidP="00365763">
      <w:pPr>
        <w:jc w:val="both"/>
        <w:rPr>
          <w:rFonts w:ascii="EB Garamond" w:eastAsia="EB Garamond" w:hAnsi="EB Garamond" w:cs="EB Garamond"/>
        </w:rPr>
      </w:pPr>
    </w:p>
    <w:p w14:paraId="5942BC9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Motored here, stopping in the inevitable rain to lunch at Aschaffenbach and see the Palace. Nothing worth seeing, really, but we sent for the Librarian, for we wanted to see the “Purple” Bible and the XII [</w:t>
      </w:r>
      <w:r w:rsidRPr="00365763">
        <w:rPr>
          <w:rFonts w:ascii="EB Garamond" w:eastAsia="EB Garamond" w:hAnsi="EB Garamond" w:cs="EB Garamond"/>
          <w:u w:val="single"/>
        </w:rPr>
        <w:t>manuscript</w:t>
      </w:r>
      <w:r w:rsidRPr="00365763">
        <w:rPr>
          <w:rFonts w:ascii="EB Garamond" w:eastAsia="EB Garamond" w:hAnsi="EB Garamond" w:cs="EB Garamond"/>
        </w:rPr>
        <w:t>]. He came furious and fierce and disobliging, but thawed and melted utterly as he saw that B. B. really knew what he was looking at, and was ein echte Gelehrte.</w:t>
      </w:r>
      <w:del w:id="1105" w:author="Ilaria Della Monica" w:date="2022-02-20T10:53:00Z">
        <w:r w:rsidRPr="00365763" w:rsidDel="00F6340B">
          <w:rPr>
            <w:rFonts w:ascii="EB Garamond" w:eastAsia="EB Garamond" w:hAnsi="EB Garamond" w:cs="EB Garamond"/>
            <w:vertAlign w:val="superscript"/>
          </w:rPr>
          <w:footnoteReference w:id="359"/>
        </w:r>
      </w:del>
      <w:r w:rsidRPr="00365763">
        <w:rPr>
          <w:rFonts w:ascii="EB Garamond" w:eastAsia="EB Garamond" w:hAnsi="EB Garamond" w:cs="EB Garamond"/>
        </w:rPr>
        <w:t xml:space="preserve"> Then he apologized for his Grobheit.</w:t>
      </w:r>
      <w:del w:id="1108" w:author="Ilaria Della Monica" w:date="2022-02-20T10:53:00Z">
        <w:r w:rsidRPr="00365763" w:rsidDel="00F6340B">
          <w:rPr>
            <w:rFonts w:ascii="EB Garamond" w:eastAsia="EB Garamond" w:hAnsi="EB Garamond" w:cs="EB Garamond"/>
            <w:vertAlign w:val="superscript"/>
          </w:rPr>
          <w:footnoteReference w:id="360"/>
        </w:r>
      </w:del>
      <w:r w:rsidRPr="00365763">
        <w:rPr>
          <w:rFonts w:ascii="EB Garamond" w:eastAsia="EB Garamond" w:hAnsi="EB Garamond" w:cs="EB Garamond"/>
        </w:rPr>
        <w:t xml:space="preserve"> We promised to send him some books for his English courses at the University. He has 1000 marks a year to spend on books—about 5!</w:t>
      </w:r>
    </w:p>
    <w:p w14:paraId="704A892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strike/>
        </w:rPr>
        <w:t xml:space="preserve">Saw a fine Tintoretto belonging to the </w:t>
      </w:r>
      <w:r w:rsidRPr="00365763">
        <w:rPr>
          <w:rFonts w:ascii="EB Garamond" w:eastAsia="EB Garamond" w:hAnsi="EB Garamond" w:cs="EB Garamond"/>
          <w:strike/>
          <w:u w:val="single"/>
        </w:rPr>
        <w:t>Wolfs</w:t>
      </w:r>
      <w:r w:rsidRPr="00365763">
        <w:rPr>
          <w:rFonts w:ascii="EB Garamond" w:eastAsia="EB Garamond" w:hAnsi="EB Garamond" w:cs="EB Garamond"/>
        </w:rPr>
        <w:t xml:space="preserve"> Dined at Frankfurt with Nicky’s friends Mr. and Mrs. (geb. von </w:t>
      </w:r>
      <w:r w:rsidRPr="00365763">
        <w:rPr>
          <w:rFonts w:ascii="EB Garamond" w:eastAsia="EB Garamond" w:hAnsi="EB Garamond" w:cs="EB Garamond"/>
          <w:u w:val="single"/>
        </w:rPr>
        <w:t>Flotow</w:t>
      </w:r>
      <w:r w:rsidRPr="00365763">
        <w:rPr>
          <w:rFonts w:ascii="EB Garamond" w:eastAsia="EB Garamond" w:hAnsi="EB Garamond" w:cs="EB Garamond"/>
        </w:rPr>
        <w:t>) Kesler[.] She talks continuously. There was no point in meeting them, except niceness to Nicky.</w:t>
      </w:r>
    </w:p>
    <w:p w14:paraId="767BBCBB" w14:textId="77777777" w:rsidR="00365763" w:rsidRPr="00365763" w:rsidRDefault="00365763" w:rsidP="00365763">
      <w:pPr>
        <w:jc w:val="both"/>
        <w:rPr>
          <w:rFonts w:ascii="EB Garamond" w:eastAsia="EB Garamond" w:hAnsi="EB Garamond" w:cs="EB Garamond"/>
        </w:rPr>
      </w:pPr>
    </w:p>
    <w:p w14:paraId="04045AF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[245] Wednesday, August 9, 1922</w:t>
      </w:r>
    </w:p>
    <w:p w14:paraId="36230B3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Rain</w:t>
      </w:r>
      <w:r w:rsidRPr="00365763">
        <w:rPr>
          <w:rFonts w:ascii="EB Garamond" w:eastAsia="EB Garamond" w:hAnsi="EB Garamond" w:cs="EB Garamond"/>
        </w:rPr>
        <w:t xml:space="preserve"> </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Boat from Hook of Holland to Harwich</w:t>
      </w:r>
    </w:p>
    <w:p w14:paraId="79719052" w14:textId="77777777" w:rsidR="00365763" w:rsidRPr="00365763" w:rsidRDefault="00365763" w:rsidP="00365763">
      <w:pPr>
        <w:jc w:val="both"/>
        <w:rPr>
          <w:rFonts w:ascii="EB Garamond" w:eastAsia="EB Garamond" w:hAnsi="EB Garamond" w:cs="EB Garamond"/>
        </w:rPr>
      </w:pPr>
    </w:p>
    <w:p w14:paraId="14BA901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Städel and the Sculpture Museum in morning. Saw and approved a fine Tintoretto female portrait belonging to Baltic friends of Nicky’s.</w:t>
      </w:r>
    </w:p>
    <w:p w14:paraId="5437081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Eliza and I took the 12.15 train and reached our boat at midnight.</w:t>
      </w:r>
    </w:p>
    <w:p w14:paraId="5E3E419B" w14:textId="77777777" w:rsidR="00365763" w:rsidRPr="00365763" w:rsidRDefault="00365763" w:rsidP="00365763">
      <w:pPr>
        <w:jc w:val="both"/>
        <w:rPr>
          <w:rFonts w:ascii="EB Garamond" w:eastAsia="EB Garamond" w:hAnsi="EB Garamond" w:cs="EB Garamond"/>
        </w:rPr>
      </w:pPr>
    </w:p>
    <w:p w14:paraId="1567BCB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 read Edith’s new novel “Glimpses of the Moon”, a flashionable tale of Squander___—most unpleasant really altho[ugh] she portrays the infinitesimal struggles of a couple to escape from those standards and values. I absolutely can’t see the point of such a book.</w:t>
      </w:r>
    </w:p>
    <w:p w14:paraId="47BE7C8F" w14:textId="77777777" w:rsidR="00365763" w:rsidRPr="00365763" w:rsidRDefault="00365763" w:rsidP="00365763">
      <w:pPr>
        <w:jc w:val="both"/>
        <w:rPr>
          <w:rFonts w:ascii="EB Garamond" w:eastAsia="EB Garamond" w:hAnsi="EB Garamond" w:cs="EB Garamond"/>
        </w:rPr>
      </w:pPr>
    </w:p>
    <w:p w14:paraId="71BD64D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[246] Thursday, August 10, 1922</w:t>
      </w:r>
    </w:p>
    <w:p w14:paraId="09D3A092" w14:textId="77777777" w:rsidR="00365763" w:rsidRPr="00365763" w:rsidRDefault="00365763" w:rsidP="00365763">
      <w:pPr>
        <w:ind w:left="3600"/>
        <w:jc w:val="both"/>
        <w:rPr>
          <w:rFonts w:ascii="EB Garamond" w:eastAsia="EB Garamond" w:hAnsi="EB Garamond" w:cs="EB Garamond"/>
        </w:rPr>
      </w:pPr>
      <w:r w:rsidRPr="00365763">
        <w:rPr>
          <w:rFonts w:ascii="EB Garamond" w:eastAsia="EB Garamond" w:hAnsi="EB Garamond" w:cs="EB Garamond"/>
        </w:rPr>
        <w:t>Chilling</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Rain</w:t>
      </w:r>
    </w:p>
    <w:p w14:paraId="16C3C7B3" w14:textId="77777777" w:rsidR="00365763" w:rsidRPr="00365763" w:rsidRDefault="00365763" w:rsidP="00365763">
      <w:pPr>
        <w:jc w:val="both"/>
        <w:rPr>
          <w:rFonts w:ascii="EB Garamond" w:eastAsia="EB Garamond" w:hAnsi="EB Garamond" w:cs="EB Garamond"/>
        </w:rPr>
      </w:pPr>
    </w:p>
    <w:p w14:paraId="6FD0DC8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Arrived in London at 9.30 a.m. but by a muddle of Ray’s (she mistook the day) neither she nor Barbara were there to meet me.</w:t>
      </w:r>
    </w:p>
    <w:p w14:paraId="3AA8A08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I did some shopping and buying a collapsible </w:t>
      </w:r>
      <w:r w:rsidRPr="00365763">
        <w:rPr>
          <w:rFonts w:ascii="EB Garamond" w:eastAsia="EB Garamond" w:hAnsi="EB Garamond" w:cs="EB Garamond"/>
          <w:u w:val="single"/>
        </w:rPr>
        <w:t>c</w:t>
      </w:r>
      <w:r w:rsidRPr="00365763">
        <w:rPr>
          <w:rFonts w:ascii="EB Garamond" w:eastAsia="EB Garamond" w:hAnsi="EB Garamond" w:cs="EB Garamond"/>
        </w:rPr>
        <w:t>oat among other things and took the 1.30 train arriving at Fareham at 4, where [Christo]fer and Ann and Judy were waiting for me “alone with Mr. Cave” in the car. Great hugs and shouts and awed p</w:t>
      </w:r>
      <w:r w:rsidRPr="00365763">
        <w:rPr>
          <w:rFonts w:ascii="EB Garamond" w:eastAsia="EB Garamond" w:hAnsi="EB Garamond" w:cs="EB Garamond"/>
          <w:u w:val="single"/>
        </w:rPr>
        <w:t>ee</w:t>
      </w:r>
      <w:r w:rsidRPr="00365763">
        <w:rPr>
          <w:rFonts w:ascii="EB Garamond" w:eastAsia="EB Garamond" w:hAnsi="EB Garamond" w:cs="EB Garamond"/>
        </w:rPr>
        <w:t xml:space="preserve">ps into my Magic Ear, and much satisfaction with the spades that were supposed to have </w:t>
      </w:r>
      <w:r w:rsidRPr="00365763">
        <w:rPr>
          <w:rFonts w:ascii="EB Garamond" w:eastAsia="EB Garamond" w:hAnsi="EB Garamond" w:cs="EB Garamond"/>
          <w:u w:val="single"/>
        </w:rPr>
        <w:t>d</w:t>
      </w:r>
      <w:r w:rsidRPr="00365763">
        <w:rPr>
          <w:rFonts w:ascii="EB Garamond" w:eastAsia="EB Garamond" w:hAnsi="EB Garamond" w:cs="EB Garamond"/>
        </w:rPr>
        <w:t>ropped out of it.</w:t>
      </w:r>
    </w:p>
    <w:p w14:paraId="7223162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Alys seems gloriously well, Logan not as well as I hoped. His wound hasn’t quite healed, and there is still some bladder infection.</w:t>
      </w:r>
    </w:p>
    <w:p w14:paraId="471608CC" w14:textId="77777777" w:rsidR="00365763" w:rsidRPr="00365763" w:rsidRDefault="00365763" w:rsidP="00365763">
      <w:pPr>
        <w:jc w:val="both"/>
        <w:rPr>
          <w:rFonts w:ascii="EB Garamond" w:eastAsia="EB Garamond" w:hAnsi="EB Garamond" w:cs="EB Garamond"/>
        </w:rPr>
      </w:pPr>
    </w:p>
    <w:p w14:paraId="335C552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Sent the poor </w:t>
      </w:r>
      <w:r w:rsidRPr="00365763">
        <w:rPr>
          <w:rFonts w:ascii="EB Garamond" w:eastAsia="EB Garamond" w:hAnsi="EB Garamond" w:cs="EB Garamond"/>
          <w:u w:val="single"/>
        </w:rPr>
        <w:t>Navers</w:t>
      </w:r>
      <w:r w:rsidRPr="00365763">
        <w:rPr>
          <w:rFonts w:ascii="EB Garamond" w:eastAsia="EB Garamond" w:hAnsi="EB Garamond" w:cs="EB Garamond"/>
        </w:rPr>
        <w:t xml:space="preserve"> £25. He is v[ery] ill.</w:t>
      </w:r>
    </w:p>
    <w:p w14:paraId="783B60E0" w14:textId="77777777" w:rsidR="00365763" w:rsidRPr="00365763" w:rsidRDefault="00365763" w:rsidP="00365763">
      <w:pPr>
        <w:jc w:val="both"/>
        <w:rPr>
          <w:rFonts w:ascii="EB Garamond" w:eastAsia="EB Garamond" w:hAnsi="EB Garamond" w:cs="EB Garamond"/>
        </w:rPr>
      </w:pPr>
    </w:p>
    <w:p w14:paraId="19007BE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[247] Friday, August 11, 1922</w:t>
      </w:r>
    </w:p>
    <w:p w14:paraId="429EBAA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Warsash</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Rain</w:t>
      </w:r>
    </w:p>
    <w:p w14:paraId="5E6BF2DC" w14:textId="77777777" w:rsidR="00365763" w:rsidRPr="00365763" w:rsidRDefault="00365763" w:rsidP="00365763">
      <w:pPr>
        <w:jc w:val="both"/>
        <w:rPr>
          <w:rFonts w:ascii="EB Garamond" w:eastAsia="EB Garamond" w:hAnsi="EB Garamond" w:cs="EB Garamond"/>
        </w:rPr>
      </w:pPr>
    </w:p>
    <w:p w14:paraId="6E50B95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This year the children are not at all quarrelsome. [Christo]fer is very polite and hands everything to “the girls first,” they are as little “Me-First” as [children] can well be, and it is pleasant and easy to be with them. I began reading the stories Whitall Nicholson recommended</w:t>
      </w:r>
    </w:p>
    <w:p w14:paraId="29E3FDA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Bed-time Story-Books” by Thornton Burgess (Little, Brown and Co. Boston) “Buster Bear” and “Old Man Coyote”. They are thrilled!</w:t>
      </w:r>
    </w:p>
    <w:p w14:paraId="2A86B3A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[Christo]fer remembered the ladder he whispered into my ear a year ago, so when I went in to meet Saidee Nordhoff</w:t>
      </w:r>
      <w:del w:id="1111" w:author="Ilaria Della Monica" w:date="2022-02-20T10:53:00Z">
        <w:r w:rsidRPr="00365763" w:rsidDel="00F6340B">
          <w:rPr>
            <w:rFonts w:ascii="EB Garamond" w:eastAsia="EB Garamond" w:hAnsi="EB Garamond" w:cs="EB Garamond"/>
            <w:vertAlign w:val="superscript"/>
          </w:rPr>
          <w:footnoteReference w:id="361"/>
        </w:r>
      </w:del>
      <w:r w:rsidRPr="00365763">
        <w:rPr>
          <w:rFonts w:ascii="EB Garamond" w:eastAsia="EB Garamond" w:hAnsi="EB Garamond" w:cs="EB Garamond"/>
        </w:rPr>
        <w:t xml:space="preserve"> I ordered it, and told him it was being made in my Magic Ear. He very politely said “As it’s </w:t>
      </w:r>
      <w:r w:rsidRPr="00365763">
        <w:rPr>
          <w:rFonts w:ascii="EB Garamond" w:eastAsia="EB Garamond" w:hAnsi="EB Garamond" w:cs="EB Garamond"/>
          <w:i/>
          <w:u w:val="single"/>
        </w:rPr>
        <w:t>very</w:t>
      </w:r>
      <w:r w:rsidRPr="00365763">
        <w:rPr>
          <w:rFonts w:ascii="EB Garamond" w:eastAsia="EB Garamond" w:hAnsi="EB Garamond" w:cs="EB Garamond"/>
        </w:rPr>
        <w:t xml:space="preserve"> big, Gram, I won’t whisper anything else till it comes out, or you might have a headache.”</w:t>
      </w:r>
    </w:p>
    <w:p w14:paraId="0CA5F7A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Saidee arrived, talkative (very) and full of her own life and adventures, yet appreciative</w:t>
      </w:r>
    </w:p>
    <w:p w14:paraId="561AF5DF" w14:textId="77777777" w:rsidR="00365763" w:rsidRPr="00365763" w:rsidRDefault="00365763" w:rsidP="00365763">
      <w:pPr>
        <w:jc w:val="both"/>
        <w:rPr>
          <w:rFonts w:ascii="EB Garamond" w:eastAsia="EB Garamond" w:hAnsi="EB Garamond" w:cs="EB Garamond"/>
        </w:rPr>
      </w:pPr>
    </w:p>
    <w:p w14:paraId="63573FE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[248] Saturday, August 12, 1922</w:t>
      </w:r>
    </w:p>
    <w:p w14:paraId="253C781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Rain and wind</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Big Chilling</w:t>
      </w:r>
    </w:p>
    <w:p w14:paraId="1BD7A9A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A milk diet day</w:t>
      </w:r>
    </w:p>
    <w:p w14:paraId="3B9528D7" w14:textId="77777777" w:rsidR="00365763" w:rsidRPr="00365763" w:rsidRDefault="00365763" w:rsidP="00365763">
      <w:pPr>
        <w:jc w:val="right"/>
        <w:rPr>
          <w:rFonts w:ascii="EB Garamond" w:eastAsia="EB Garamond" w:hAnsi="EB Garamond" w:cs="EB Garamond"/>
        </w:rPr>
      </w:pPr>
    </w:p>
    <w:p w14:paraId="644C958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Saidee developed a chill on the kidneys and took to her bed, with a hot-water bottle. I developed slight cystitis from the cold but am curing it with Logan’s “</w:t>
      </w:r>
      <w:r w:rsidRPr="00365763">
        <w:rPr>
          <w:rFonts w:ascii="EB Garamond" w:eastAsia="EB Garamond" w:hAnsi="EB Garamond" w:cs="EB Garamond"/>
          <w:u w:val="single"/>
        </w:rPr>
        <w:t>Cystopurin</w:t>
      </w:r>
      <w:r w:rsidRPr="00365763">
        <w:rPr>
          <w:rFonts w:ascii="EB Garamond" w:eastAsia="EB Garamond" w:hAnsi="EB Garamond" w:cs="EB Garamond"/>
        </w:rPr>
        <w:t>” (3 times a day, dissolved in water, after meals). Chatted with Saidee and played “Boat” with the children, wrote many letters and paid a lot of book bills. Too cold and rainy to walk.</w:t>
      </w:r>
    </w:p>
    <w:p w14:paraId="69111237" w14:textId="77777777" w:rsidR="00365763" w:rsidRPr="00365763" w:rsidRDefault="00365763" w:rsidP="00365763">
      <w:pPr>
        <w:jc w:val="both"/>
        <w:rPr>
          <w:rFonts w:ascii="EB Garamond" w:eastAsia="EB Garamond" w:hAnsi="EB Garamond" w:cs="EB Garamond"/>
        </w:rPr>
      </w:pPr>
    </w:p>
    <w:p w14:paraId="4EF4AE5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and Nicky must be in Cassel today</w:t>
      </w:r>
    </w:p>
    <w:p w14:paraId="1BD0D15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34FCB88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Read Algar’s rather confused article on von Hügel’s books—very disappointing. He writes badly, and his thought seems unclear.</w:t>
      </w:r>
      <w:del w:id="1114" w:author="Ilaria Della Monica" w:date="2022-02-20T10:53:00Z">
        <w:r w:rsidRPr="00365763" w:rsidDel="00F6340B">
          <w:rPr>
            <w:rFonts w:ascii="EB Garamond" w:eastAsia="EB Garamond" w:hAnsi="EB Garamond" w:cs="EB Garamond"/>
            <w:vertAlign w:val="superscript"/>
          </w:rPr>
          <w:footnoteReference w:id="362"/>
        </w:r>
      </w:del>
    </w:p>
    <w:p w14:paraId="5E3EC690" w14:textId="77777777" w:rsidR="00365763" w:rsidRPr="00365763" w:rsidRDefault="00365763" w:rsidP="00365763">
      <w:pPr>
        <w:jc w:val="both"/>
        <w:rPr>
          <w:rFonts w:ascii="EB Garamond" w:eastAsia="EB Garamond" w:hAnsi="EB Garamond" w:cs="EB Garamond"/>
        </w:rPr>
      </w:pPr>
    </w:p>
    <w:p w14:paraId="295467C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[249] Sunday, August 13, 1922</w:t>
      </w:r>
    </w:p>
    <w:p w14:paraId="261DA1C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Warsash</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Grey but not raining</w:t>
      </w:r>
    </w:p>
    <w:p w14:paraId="59D4CF8C" w14:textId="77777777" w:rsidR="00365763" w:rsidRPr="00365763" w:rsidRDefault="00365763" w:rsidP="00365763">
      <w:pPr>
        <w:jc w:val="both"/>
        <w:rPr>
          <w:rFonts w:ascii="EB Garamond" w:eastAsia="EB Garamond" w:hAnsi="EB Garamond" w:cs="EB Garamond"/>
        </w:rPr>
      </w:pPr>
    </w:p>
    <w:p w14:paraId="542B0FC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Went with [children] to beach and had a stroll alone along the cliff, in how different a mood than at the end of 1918 when I got up from that long illness and all the world was a torture-house, within and without. It is a less vivid, less intense state of mind—rather commonplace, in fact, but it is nice not to suffer.</w:t>
      </w:r>
    </w:p>
    <w:p w14:paraId="1309A1B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rest of the day was spent in hearing interminable tales of the Nordhoff family[.] Saidee is one of those who gives you a sense of a bottomless sack to [</w:t>
      </w:r>
      <w:r w:rsidRPr="00365763">
        <w:rPr>
          <w:rFonts w:ascii="EB Garamond" w:eastAsia="EB Garamond" w:hAnsi="EB Garamond" w:cs="EB Garamond"/>
          <w:i/>
        </w:rPr>
        <w:t>sic</w:t>
      </w:r>
      <w:r w:rsidRPr="00365763">
        <w:rPr>
          <w:rFonts w:ascii="EB Garamond" w:eastAsia="EB Garamond" w:hAnsi="EB Garamond" w:cs="EB Garamond"/>
        </w:rPr>
        <w:t>] empty, of being able to recount the whole of their lives to any listening ear. She is nice, too, but oh dear!</w:t>
      </w:r>
    </w:p>
    <w:p w14:paraId="738E6B9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Walked out with the [children] to see the Boy Scouts’ camp, and then with Alys and Julia</w:t>
      </w:r>
      <w:del w:id="1117" w:author="Ilaria Della Monica" w:date="2022-02-20T10:53:00Z">
        <w:r w:rsidRPr="00365763" w:rsidDel="00F6340B">
          <w:rPr>
            <w:rFonts w:ascii="EB Garamond" w:eastAsia="EB Garamond" w:hAnsi="EB Garamond" w:cs="EB Garamond"/>
            <w:vertAlign w:val="superscript"/>
          </w:rPr>
          <w:footnoteReference w:id="363"/>
        </w:r>
      </w:del>
      <w:r w:rsidRPr="00365763">
        <w:rPr>
          <w:rFonts w:ascii="EB Garamond" w:eastAsia="EB Garamond" w:hAnsi="EB Garamond" w:cs="EB Garamond"/>
        </w:rPr>
        <w:t xml:space="preserve"> to ask permission to use a hut by the beach. Read Santayana</w:t>
      </w:r>
      <w:del w:id="1120" w:author="Ilaria Della Monica" w:date="2022-02-20T10:53:00Z">
        <w:r w:rsidRPr="00365763" w:rsidDel="00F6340B">
          <w:rPr>
            <w:rFonts w:ascii="EB Garamond" w:eastAsia="EB Garamond" w:hAnsi="EB Garamond" w:cs="EB Garamond"/>
            <w:vertAlign w:val="superscript"/>
          </w:rPr>
          <w:footnoteReference w:id="364"/>
        </w:r>
      </w:del>
      <w:r w:rsidRPr="00365763">
        <w:rPr>
          <w:rFonts w:ascii="EB Garamond" w:eastAsia="EB Garamond" w:hAnsi="EB Garamond" w:cs="EB Garamond"/>
        </w:rPr>
        <w:t xml:space="preserve"> on Dickens, etc.</w:t>
      </w:r>
    </w:p>
    <w:p w14:paraId="39C30FFF" w14:textId="77777777" w:rsidR="00365763" w:rsidRPr="00365763" w:rsidRDefault="00365763" w:rsidP="00365763">
      <w:pPr>
        <w:jc w:val="both"/>
        <w:rPr>
          <w:rFonts w:ascii="EB Garamond" w:eastAsia="EB Garamond" w:hAnsi="EB Garamond" w:cs="EB Garamond"/>
        </w:rPr>
      </w:pPr>
    </w:p>
    <w:p w14:paraId="0B4978B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and Nicky at Hildesheim.</w:t>
      </w:r>
    </w:p>
    <w:p w14:paraId="1CA7C39E" w14:textId="77777777" w:rsidR="00365763" w:rsidRPr="00365763" w:rsidRDefault="00365763" w:rsidP="00365763">
      <w:pPr>
        <w:jc w:val="both"/>
        <w:rPr>
          <w:rFonts w:ascii="EB Garamond" w:eastAsia="EB Garamond" w:hAnsi="EB Garamond" w:cs="EB Garamond"/>
        </w:rPr>
      </w:pPr>
    </w:p>
    <w:p w14:paraId="6B08496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[250] Monday, August 14, 1922</w:t>
      </w:r>
    </w:p>
    <w:p w14:paraId="37F4FFC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Rather brighter</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Big Chilling</w:t>
      </w:r>
    </w:p>
    <w:p w14:paraId="4D05962A" w14:textId="77777777" w:rsidR="00365763" w:rsidRPr="00365763" w:rsidRDefault="00365763" w:rsidP="00365763">
      <w:pPr>
        <w:jc w:val="both"/>
        <w:rPr>
          <w:rFonts w:ascii="EB Garamond" w:eastAsia="EB Garamond" w:hAnsi="EB Garamond" w:cs="EB Garamond"/>
        </w:rPr>
      </w:pPr>
    </w:p>
    <w:p w14:paraId="6A5EA26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Motored with [children] in morning. Called with Alys on Lady Dilke and the St. John Hornbys for tea, and met Ray and Barbara at {</w:t>
      </w:r>
      <w:r w:rsidRPr="00365763">
        <w:rPr>
          <w:rFonts w:ascii="EB Garamond" w:eastAsia="EB Garamond" w:hAnsi="EB Garamond" w:cs="EB Garamond"/>
          <w:i/>
          <w:u w:val="single"/>
        </w:rPr>
        <w:t>scratched</w:t>
      </w:r>
      <w:r w:rsidRPr="00365763">
        <w:rPr>
          <w:rFonts w:ascii="EB Garamond" w:eastAsia="EB Garamond" w:hAnsi="EB Garamond" w:cs="EB Garamond"/>
        </w:rPr>
        <w:t>} 6 at Fareham. Barbara has grown out of all recognition—ten years old! She was enchanted with the Doll she found waiting for her.</w:t>
      </w:r>
    </w:p>
    <w:p w14:paraId="4B89E8E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Saidee spoiled an evening dribbling on about her family and capping all we said with pointless parallels. It is a disease.</w:t>
      </w:r>
    </w:p>
    <w:p w14:paraId="04B9577E" w14:textId="77777777" w:rsidR="00365763" w:rsidRPr="00365763" w:rsidRDefault="00365763" w:rsidP="00365763">
      <w:pPr>
        <w:jc w:val="both"/>
        <w:rPr>
          <w:rFonts w:ascii="EB Garamond" w:eastAsia="EB Garamond" w:hAnsi="EB Garamond" w:cs="EB Garamond"/>
        </w:rPr>
      </w:pPr>
    </w:p>
    <w:p w14:paraId="555E214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and Nicky at Magdeburg.</w:t>
      </w:r>
    </w:p>
    <w:p w14:paraId="172EF2C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7F24F4F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i/>
        </w:rPr>
        <w:t>Household</w:t>
      </w:r>
      <w:r w:rsidRPr="00365763">
        <w:rPr>
          <w:rFonts w:ascii="EB Garamond" w:eastAsia="EB Garamond" w:hAnsi="EB Garamond" w:cs="EB Garamond"/>
        </w:rPr>
        <w:t>. Alys, Logan, Me, Sarah Nordhoff, Julia, Barbara, Ann, Christopher, Judy, 2 nurses, Lucy my maid, 3 servants</w:t>
      </w:r>
    </w:p>
    <w:p w14:paraId="47D7844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15</w:t>
      </w:r>
    </w:p>
    <w:p w14:paraId="31FB3126" w14:textId="77777777" w:rsidR="00365763" w:rsidRPr="00365763" w:rsidRDefault="00365763" w:rsidP="00365763">
      <w:pPr>
        <w:jc w:val="center"/>
        <w:rPr>
          <w:rFonts w:ascii="EB Garamond" w:eastAsia="EB Garamond" w:hAnsi="EB Garamond" w:cs="EB Garamond"/>
        </w:rPr>
      </w:pPr>
    </w:p>
    <w:p w14:paraId="0C995AF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[251] Tuesday, August 15, 1922</w:t>
      </w:r>
    </w:p>
    <w:p w14:paraId="72439F9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Warsash</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Really Fine</w:t>
      </w:r>
    </w:p>
    <w:p w14:paraId="274ECA09" w14:textId="77777777" w:rsidR="00365763" w:rsidRPr="00365763" w:rsidRDefault="00365763" w:rsidP="00365763">
      <w:pPr>
        <w:jc w:val="both"/>
        <w:rPr>
          <w:rFonts w:ascii="EB Garamond" w:eastAsia="EB Garamond" w:hAnsi="EB Garamond" w:cs="EB Garamond"/>
        </w:rPr>
      </w:pPr>
    </w:p>
    <w:p w14:paraId="14A9951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Spent morning watching Ray put the </w:t>
      </w:r>
      <w:r w:rsidRPr="00365763">
        <w:rPr>
          <w:rFonts w:ascii="EB Garamond" w:eastAsia="EB Garamond" w:hAnsi="EB Garamond" w:cs="EB Garamond"/>
          <w:u w:val="single"/>
        </w:rPr>
        <w:t>un</w:t>
      </w:r>
      <w:r w:rsidRPr="00365763">
        <w:rPr>
          <w:rFonts w:ascii="EB Garamond" w:eastAsia="EB Garamond" w:hAnsi="EB Garamond" w:cs="EB Garamond"/>
        </w:rPr>
        <w:t>sinkable Ford boat together, which in the afternoon we took to the sea and let the [children] paddle about in it.</w:t>
      </w:r>
    </w:p>
    <w:p w14:paraId="48CA24D8" w14:textId="77777777" w:rsidR="00365763" w:rsidRPr="00365763" w:rsidRDefault="00365763" w:rsidP="00365763">
      <w:pPr>
        <w:jc w:val="both"/>
        <w:rPr>
          <w:rFonts w:ascii="EB Garamond" w:eastAsia="EB Garamond" w:hAnsi="EB Garamond" w:cs="EB Garamond"/>
        </w:rPr>
      </w:pPr>
    </w:p>
    <w:p w14:paraId="0DF44BD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News came that Dedo Serristori was killed by an avalanche climbing a [mountain] near the St_l__ro. His poor mother! I cannot imagine how she will bear it. It is an atrocious tragedy. I wrote to her—but what is there to say?</w:t>
      </w:r>
      <w:del w:id="1123" w:author="Ilaria Della Monica" w:date="2022-02-20T10:53:00Z">
        <w:r w:rsidRPr="00365763" w:rsidDel="00F6340B">
          <w:rPr>
            <w:rFonts w:ascii="EB Garamond" w:eastAsia="EB Garamond" w:hAnsi="EB Garamond" w:cs="EB Garamond"/>
            <w:vertAlign w:val="superscript"/>
          </w:rPr>
          <w:footnoteReference w:id="365"/>
        </w:r>
      </w:del>
    </w:p>
    <w:p w14:paraId="700F0525" w14:textId="77777777" w:rsidR="00365763" w:rsidRPr="00365763" w:rsidRDefault="00365763" w:rsidP="00365763">
      <w:pPr>
        <w:jc w:val="both"/>
        <w:rPr>
          <w:rFonts w:ascii="EB Garamond" w:eastAsia="EB Garamond" w:hAnsi="EB Garamond" w:cs="EB Garamond"/>
        </w:rPr>
      </w:pPr>
    </w:p>
    <w:p w14:paraId="0B454E9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[252] Wednesday, August 16, 1922</w:t>
      </w:r>
    </w:p>
    <w:p w14:paraId="7CE38FF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Windy and cold with gleams of sunshine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Big Chilling</w:t>
      </w:r>
    </w:p>
    <w:p w14:paraId="411837DA"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All 4 children, Ray, Sarah N[ordhoff]</w:t>
      </w:r>
    </w:p>
    <w:p w14:paraId="592376BE" w14:textId="77777777" w:rsidR="00365763" w:rsidRPr="00365763" w:rsidRDefault="00365763" w:rsidP="00365763">
      <w:pPr>
        <w:jc w:val="right"/>
        <w:rPr>
          <w:rFonts w:ascii="EB Garamond" w:eastAsia="EB Garamond" w:hAnsi="EB Garamond" w:cs="EB Garamond"/>
        </w:rPr>
      </w:pPr>
    </w:p>
    <w:p w14:paraId="408F3AF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Read “The Road to Endor” to Barbara, who is remarkably intelligent about it and never misses a point.</w:t>
      </w:r>
      <w:del w:id="1126" w:author="Ilaria Della Monica" w:date="2022-02-20T10:53:00Z">
        <w:r w:rsidRPr="00365763" w:rsidDel="00F6340B">
          <w:rPr>
            <w:rFonts w:ascii="EB Garamond" w:eastAsia="EB Garamond" w:hAnsi="EB Garamond" w:cs="EB Garamond"/>
            <w:vertAlign w:val="superscript"/>
          </w:rPr>
          <w:footnoteReference w:id="366"/>
        </w:r>
      </w:del>
    </w:p>
    <w:p w14:paraId="51D66E7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Walked </w:t>
      </w:r>
      <w:r w:rsidRPr="00365763">
        <w:rPr>
          <w:rFonts w:ascii="EB Garamond" w:eastAsia="EB Garamond" w:hAnsi="EB Garamond" w:cs="EB Garamond"/>
          <w:u w:val="single"/>
        </w:rPr>
        <w:t>ram of</w:t>
      </w:r>
      <w:r w:rsidRPr="00365763">
        <w:rPr>
          <w:rFonts w:ascii="EB Garamond" w:eastAsia="EB Garamond" w:hAnsi="EB Garamond" w:cs="EB Garamond"/>
        </w:rPr>
        <w:t xml:space="preserve"> Hook.</w:t>
      </w:r>
    </w:p>
    <w:p w14:paraId="2A59EAA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Began to read Ray’s “Marching On” aloud. It is </w:t>
      </w:r>
      <w:r w:rsidRPr="00365763">
        <w:rPr>
          <w:rFonts w:ascii="EB Garamond" w:eastAsia="EB Garamond" w:hAnsi="EB Garamond" w:cs="EB Garamond"/>
          <w:i/>
        </w:rPr>
        <w:t>really good</w:t>
      </w:r>
      <w:r w:rsidRPr="00365763">
        <w:rPr>
          <w:rFonts w:ascii="EB Garamond" w:eastAsia="EB Garamond" w:hAnsi="EB Garamond" w:cs="EB Garamond"/>
        </w:rPr>
        <w:t>.</w:t>
      </w:r>
    </w:p>
    <w:p w14:paraId="568B234A" w14:textId="77777777" w:rsidR="00365763" w:rsidRPr="00365763" w:rsidRDefault="00365763" w:rsidP="00365763">
      <w:pPr>
        <w:jc w:val="both"/>
        <w:rPr>
          <w:rFonts w:ascii="EB Garamond" w:eastAsia="EB Garamond" w:hAnsi="EB Garamond" w:cs="EB Garamond"/>
        </w:rPr>
      </w:pPr>
    </w:p>
    <w:p w14:paraId="32D5B0F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Gave Ray the £150 premium for her new house, which seems a very suitable place for her to live.</w:t>
      </w:r>
    </w:p>
    <w:p w14:paraId="4AF1C5F9" w14:textId="77777777" w:rsidR="00365763" w:rsidRPr="00365763" w:rsidRDefault="00365763" w:rsidP="00365763">
      <w:pPr>
        <w:jc w:val="both"/>
        <w:rPr>
          <w:rFonts w:ascii="EB Garamond" w:eastAsia="EB Garamond" w:hAnsi="EB Garamond" w:cs="EB Garamond"/>
        </w:rPr>
      </w:pPr>
    </w:p>
    <w:p w14:paraId="3844B2A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Karin says she is going on with her “Psycho-Analysis” if it takes ten years!</w:t>
      </w:r>
    </w:p>
    <w:p w14:paraId="3E879327" w14:textId="77777777" w:rsidR="00365763" w:rsidRPr="00365763" w:rsidRDefault="00365763" w:rsidP="00365763">
      <w:pPr>
        <w:jc w:val="both"/>
        <w:rPr>
          <w:rFonts w:ascii="EB Garamond" w:eastAsia="EB Garamond" w:hAnsi="EB Garamond" w:cs="EB Garamond"/>
        </w:rPr>
      </w:pPr>
    </w:p>
    <w:p w14:paraId="7225261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Poor Sarah’s unfortunate daughter isn’t pleased with the place found for her, and her mother doesn’t know </w:t>
      </w:r>
      <w:r w:rsidRPr="00365763">
        <w:rPr>
          <w:rFonts w:ascii="EB Garamond" w:eastAsia="EB Garamond" w:hAnsi="EB Garamond" w:cs="EB Garamond"/>
          <w:i/>
        </w:rPr>
        <w:t>what</w:t>
      </w:r>
      <w:r w:rsidRPr="00365763">
        <w:rPr>
          <w:rFonts w:ascii="EB Garamond" w:eastAsia="EB Garamond" w:hAnsi="EB Garamond" w:cs="EB Garamond"/>
        </w:rPr>
        <w:t xml:space="preserve"> to do with her. The girl has no interests outside of horses. The anxiety is making Sarah quite ill.</w:t>
      </w:r>
    </w:p>
    <w:p w14:paraId="16343CC5" w14:textId="77777777" w:rsidR="00365763" w:rsidRPr="00365763" w:rsidRDefault="00365763" w:rsidP="00365763">
      <w:pPr>
        <w:jc w:val="both"/>
        <w:rPr>
          <w:rFonts w:ascii="EB Garamond" w:eastAsia="EB Garamond" w:hAnsi="EB Garamond" w:cs="EB Garamond"/>
        </w:rPr>
      </w:pPr>
    </w:p>
    <w:p w14:paraId="6D0C0C6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[253] Thursday, August 17, 1922</w:t>
      </w:r>
    </w:p>
    <w:p w14:paraId="0243FC0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Warsash</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Rainy but clea</w:t>
      </w:r>
      <w:r w:rsidRPr="00365763">
        <w:rPr>
          <w:rFonts w:ascii="EB Garamond" w:eastAsia="EB Garamond" w:hAnsi="EB Garamond" w:cs="EB Garamond"/>
          <w:u w:val="single"/>
        </w:rPr>
        <w:t>r</w:t>
      </w:r>
      <w:r w:rsidRPr="00365763">
        <w:rPr>
          <w:rFonts w:ascii="EB Garamond" w:eastAsia="EB Garamond" w:hAnsi="EB Garamond" w:cs="EB Garamond"/>
        </w:rPr>
        <w:t>ing in afternoon</w:t>
      </w:r>
    </w:p>
    <w:p w14:paraId="05272ACD" w14:textId="77777777" w:rsidR="00365763" w:rsidRPr="00365763" w:rsidRDefault="00365763" w:rsidP="00365763">
      <w:pPr>
        <w:jc w:val="both"/>
        <w:rPr>
          <w:rFonts w:ascii="EB Garamond" w:eastAsia="EB Garamond" w:hAnsi="EB Garamond" w:cs="EB Garamond"/>
        </w:rPr>
      </w:pPr>
    </w:p>
    <w:p w14:paraId="4AA1A0B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Read more of Ray’s novel after lunch. It is remarkably good!</w:t>
      </w:r>
    </w:p>
    <w:p w14:paraId="359E62D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Walked </w:t>
      </w:r>
      <w:r w:rsidRPr="00365763">
        <w:rPr>
          <w:rFonts w:ascii="EB Garamond" w:eastAsia="EB Garamond" w:hAnsi="EB Garamond" w:cs="EB Garamond"/>
          <w:u w:val="single"/>
        </w:rPr>
        <w:t>ram of</w:t>
      </w:r>
      <w:r w:rsidRPr="00365763">
        <w:rPr>
          <w:rFonts w:ascii="EB Garamond" w:eastAsia="EB Garamond" w:hAnsi="EB Garamond" w:cs="EB Garamond"/>
        </w:rPr>
        <w:t xml:space="preserve"> Hook with Alys.</w:t>
      </w:r>
    </w:p>
    <w:p w14:paraId="18426D4F" w14:textId="77777777" w:rsidR="00365763" w:rsidRPr="00365763" w:rsidRDefault="00365763" w:rsidP="00365763">
      <w:pPr>
        <w:jc w:val="both"/>
        <w:rPr>
          <w:rFonts w:ascii="EB Garamond" w:eastAsia="EB Garamond" w:hAnsi="EB Garamond" w:cs="EB Garamond"/>
        </w:rPr>
      </w:pPr>
    </w:p>
    <w:p w14:paraId="476820B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 Bed-time Story-books” by Thornton Burgess are </w:t>
      </w:r>
      <w:r w:rsidRPr="00365763">
        <w:rPr>
          <w:rFonts w:ascii="EB Garamond" w:eastAsia="EB Garamond" w:hAnsi="EB Garamond" w:cs="EB Garamond"/>
          <w:i/>
        </w:rPr>
        <w:t>excellent</w:t>
      </w:r>
      <w:r w:rsidRPr="00365763">
        <w:rPr>
          <w:rFonts w:ascii="EB Garamond" w:eastAsia="EB Garamond" w:hAnsi="EB Garamond" w:cs="EB Garamond"/>
        </w:rPr>
        <w:t xml:space="preserve"> for children up to 10. We are reading “The Adventures of Buster Bear” and of “Old Man Coyote.”</w:t>
      </w:r>
    </w:p>
    <w:p w14:paraId="00BB6B4B" w14:textId="77777777" w:rsidR="00365763" w:rsidRPr="00365763" w:rsidRDefault="00365763" w:rsidP="00365763">
      <w:pPr>
        <w:jc w:val="both"/>
        <w:rPr>
          <w:rFonts w:ascii="EB Garamond" w:eastAsia="EB Garamond" w:hAnsi="EB Garamond" w:cs="EB Garamond"/>
        </w:rPr>
      </w:pPr>
    </w:p>
    <w:p w14:paraId="310FBDD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Nicky writes full of happiness in her trip, the dear thing. She was nervous at being alone with B.B. but that has all passed away.</w:t>
      </w:r>
    </w:p>
    <w:p w14:paraId="43F1BCCA" w14:textId="77777777" w:rsidR="00365763" w:rsidRPr="00365763" w:rsidRDefault="00365763" w:rsidP="00365763">
      <w:pPr>
        <w:jc w:val="both"/>
        <w:rPr>
          <w:rFonts w:ascii="EB Garamond" w:eastAsia="EB Garamond" w:hAnsi="EB Garamond" w:cs="EB Garamond"/>
        </w:rPr>
      </w:pPr>
    </w:p>
    <w:p w14:paraId="2BE469C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[254] Friday, August 18, 1922</w:t>
      </w:r>
    </w:p>
    <w:p w14:paraId="74BA2DD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Big Chilling</w:t>
      </w:r>
    </w:p>
    <w:p w14:paraId="257E50D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Alys, Logan, myself Lucy (maid) Saidee, Ray, Julia, Salvemini, the 4 children 2 nurses</w:t>
      </w:r>
    </w:p>
    <w:p w14:paraId="79EF8AE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Grey</w:t>
      </w:r>
    </w:p>
    <w:p w14:paraId="75B0174E" w14:textId="77777777" w:rsidR="00365763" w:rsidRPr="00365763" w:rsidRDefault="00365763" w:rsidP="00365763">
      <w:pPr>
        <w:jc w:val="both"/>
        <w:rPr>
          <w:rFonts w:ascii="EB Garamond" w:eastAsia="EB Garamond" w:hAnsi="EB Garamond" w:cs="EB Garamond"/>
        </w:rPr>
      </w:pPr>
    </w:p>
    <w:p w14:paraId="7F7AFA7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Salvemini arrived at 6.30 at Southampton. I met him in the car.</w:t>
      </w:r>
    </w:p>
    <w:p w14:paraId="2BE71C5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Ray drove us and Barbara to Burley in the New Forest to lunch with Miss Cl</w:t>
      </w:r>
      <w:r w:rsidRPr="00365763">
        <w:rPr>
          <w:rFonts w:ascii="EB Garamond" w:eastAsia="EB Garamond" w:hAnsi="EB Garamond" w:cs="EB Garamond"/>
          <w:u w:val="single"/>
        </w:rPr>
        <w:t>ou</w:t>
      </w:r>
      <w:r w:rsidRPr="00365763">
        <w:rPr>
          <w:rFonts w:ascii="EB Garamond" w:eastAsia="EB Garamond" w:hAnsi="EB Garamond" w:cs="EB Garamond"/>
        </w:rPr>
        <w:t>gh.</w:t>
      </w:r>
    </w:p>
    <w:p w14:paraId="5C380F1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Salvemini was much impressed with the wheat-less-ness of the country and it made him realize England’s policy very vividly.</w:t>
      </w:r>
    </w:p>
    <w:p w14:paraId="6DA820D3" w14:textId="77777777" w:rsidR="00365763" w:rsidRPr="00365763" w:rsidRDefault="00365763" w:rsidP="00365763">
      <w:pPr>
        <w:jc w:val="both"/>
        <w:rPr>
          <w:rFonts w:ascii="EB Garamond" w:eastAsia="EB Garamond" w:hAnsi="EB Garamond" w:cs="EB Garamond"/>
        </w:rPr>
      </w:pPr>
    </w:p>
    <w:p w14:paraId="66002A5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[255] Saturday, August 19, 1922</w:t>
      </w:r>
    </w:p>
    <w:p w14:paraId="2F648CB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u w:val="single"/>
        </w:rPr>
        <w:t>Grey</w:t>
      </w:r>
      <w:r w:rsidRPr="00365763">
        <w:rPr>
          <w:rFonts w:ascii="EB Garamond" w:eastAsia="EB Garamond" w:hAnsi="EB Garamond" w:cs="EB Garamond"/>
        </w:rPr>
        <w:t xml:space="preserve"> but warmer</w:t>
      </w:r>
    </w:p>
    <w:p w14:paraId="3F781FA7" w14:textId="77777777" w:rsidR="00365763" w:rsidRPr="00365763" w:rsidRDefault="00365763" w:rsidP="00365763">
      <w:pPr>
        <w:jc w:val="right"/>
        <w:rPr>
          <w:rFonts w:ascii="EB Garamond" w:eastAsia="EB Garamond" w:hAnsi="EB Garamond" w:cs="EB Garamond"/>
        </w:rPr>
      </w:pPr>
    </w:p>
    <w:p w14:paraId="7E63203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Day of nothing in particular, but pleasant talks.</w:t>
      </w:r>
    </w:p>
    <w:p w14:paraId="3BD7899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Barbara is “teaching English” to Salvemini.</w:t>
      </w:r>
    </w:p>
    <w:p w14:paraId="56C634E7" w14:textId="77777777" w:rsidR="00365763" w:rsidRPr="00365763" w:rsidRDefault="00365763" w:rsidP="00365763">
      <w:pPr>
        <w:jc w:val="both"/>
        <w:rPr>
          <w:rFonts w:ascii="EB Garamond" w:eastAsia="EB Garamond" w:hAnsi="EB Garamond" w:cs="EB Garamond"/>
        </w:rPr>
      </w:pPr>
    </w:p>
    <w:p w14:paraId="0CE873F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[256] Sunday, August 20, 1922</w:t>
      </w:r>
    </w:p>
    <w:p w14:paraId="4CB56960" w14:textId="77777777" w:rsidR="00365763" w:rsidRPr="00365763" w:rsidRDefault="00365763" w:rsidP="00365763">
      <w:pPr>
        <w:jc w:val="both"/>
        <w:rPr>
          <w:rFonts w:ascii="EB Garamond" w:eastAsia="EB Garamond" w:hAnsi="EB Garamond" w:cs="EB Garamond"/>
        </w:rPr>
      </w:pPr>
      <w:r w:rsidRPr="00365763">
        <w:rPr>
          <w:rFonts w:ascii="Nova Mono" w:eastAsia="Nova Mono" w:hAnsi="Nova Mono" w:cs="Nova Mono"/>
        </w:rPr>
        <w:t xml:space="preserve">Same party as ← </w:t>
      </w:r>
      <w:r w:rsidRPr="00365763">
        <w:rPr>
          <w:rFonts w:ascii="Nova Mono" w:eastAsia="Nova Mono" w:hAnsi="Nova Mono" w:cs="Nova Mono"/>
        </w:rPr>
        <w:tab/>
      </w:r>
      <w:r w:rsidRPr="00365763">
        <w:rPr>
          <w:rFonts w:ascii="Nova Mono" w:eastAsia="Nova Mono" w:hAnsi="Nova Mono" w:cs="Nova Mono"/>
        </w:rPr>
        <w:tab/>
      </w:r>
      <w:r w:rsidRPr="00365763">
        <w:rPr>
          <w:rFonts w:ascii="Nova Mono" w:eastAsia="Nova Mono" w:hAnsi="Nova Mono" w:cs="Nova Mono"/>
        </w:rPr>
        <w:tab/>
      </w:r>
      <w:r w:rsidRPr="00365763">
        <w:rPr>
          <w:rFonts w:ascii="Nova Mono" w:eastAsia="Nova Mono" w:hAnsi="Nova Mono" w:cs="Nova Mono"/>
        </w:rPr>
        <w:tab/>
      </w:r>
      <w:r w:rsidRPr="00365763">
        <w:rPr>
          <w:rFonts w:ascii="Nova Mono" w:eastAsia="Nova Mono" w:hAnsi="Nova Mono" w:cs="Nova Mono"/>
        </w:rPr>
        <w:tab/>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Big Chilling</w:t>
      </w:r>
    </w:p>
    <w:p w14:paraId="66986CE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Grey but sunnier</w:t>
      </w:r>
    </w:p>
    <w:p w14:paraId="0095C7E3" w14:textId="77777777" w:rsidR="00365763" w:rsidRPr="00365763" w:rsidRDefault="00365763" w:rsidP="00365763">
      <w:pPr>
        <w:jc w:val="both"/>
        <w:rPr>
          <w:rFonts w:ascii="EB Garamond" w:eastAsia="EB Garamond" w:hAnsi="EB Garamond" w:cs="EB Garamond"/>
        </w:rPr>
      </w:pPr>
    </w:p>
    <w:p w14:paraId="0D22024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Pleasant quiet day. Took Salvemini to Church in the evening. He was much struck by the Bay Scouts camping in our field, a dozen youngsters under a “captain” of 15[.] He said that it would be impossible in Italy because of their precocious sexuality. It explained a great deal of England’s history to him.</w:t>
      </w:r>
    </w:p>
    <w:p w14:paraId="6CBDCA6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He told us in the evening how the fear of Hell had operated for good in his childhood.</w:t>
      </w:r>
    </w:p>
    <w:p w14:paraId="480A1B9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46D0FCA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Read Santayana’s “Soliloquies in England”</w:t>
      </w:r>
    </w:p>
    <w:p w14:paraId="5A7A0848" w14:textId="77777777" w:rsidR="00365763" w:rsidRPr="00365763" w:rsidRDefault="00365763" w:rsidP="00365763">
      <w:pPr>
        <w:jc w:val="both"/>
        <w:rPr>
          <w:rFonts w:ascii="EB Garamond" w:eastAsia="EB Garamond" w:hAnsi="EB Garamond" w:cs="EB Garamond"/>
        </w:rPr>
      </w:pPr>
    </w:p>
    <w:p w14:paraId="169C9C0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Gilbert Murray’s</w:t>
      </w:r>
      <w:del w:id="1129" w:author="Ilaria Della Monica" w:date="2022-02-20T10:53:00Z">
        <w:r w:rsidRPr="00365763" w:rsidDel="00F6340B">
          <w:rPr>
            <w:rFonts w:ascii="EB Garamond" w:eastAsia="EB Garamond" w:hAnsi="EB Garamond" w:cs="EB Garamond"/>
            <w:vertAlign w:val="superscript"/>
          </w:rPr>
          <w:footnoteReference w:id="367"/>
        </w:r>
      </w:del>
      <w:r w:rsidRPr="00365763">
        <w:rPr>
          <w:rFonts w:ascii="EB Garamond" w:eastAsia="EB Garamond" w:hAnsi="EB Garamond" w:cs="EB Garamond"/>
        </w:rPr>
        <w:t xml:space="preserve"> talent [</w:t>
      </w:r>
      <w:r w:rsidRPr="00365763">
        <w:rPr>
          <w:rFonts w:ascii="EB Garamond" w:eastAsia="EB Garamond" w:hAnsi="EB Garamond" w:cs="EB Garamond"/>
          <w:i/>
        </w:rPr>
        <w:t>sic</w:t>
      </w:r>
      <w:r w:rsidRPr="00365763">
        <w:rPr>
          <w:rFonts w:ascii="EB Garamond" w:eastAsia="EB Garamond" w:hAnsi="EB Garamond" w:cs="EB Garamond"/>
        </w:rPr>
        <w:t>] and satisfactory daughter Agnes died of appendicitis. Another tragedy.</w:t>
      </w:r>
    </w:p>
    <w:p w14:paraId="111AABA3" w14:textId="77777777" w:rsidR="00365763" w:rsidRPr="00365763" w:rsidRDefault="00365763" w:rsidP="00365763">
      <w:pPr>
        <w:jc w:val="both"/>
        <w:rPr>
          <w:rFonts w:ascii="EB Garamond" w:eastAsia="EB Garamond" w:hAnsi="EB Garamond" w:cs="EB Garamond"/>
        </w:rPr>
      </w:pPr>
    </w:p>
    <w:p w14:paraId="47373FB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[257] Monday, August 21, 1922</w:t>
      </w:r>
    </w:p>
    <w:p w14:paraId="2D933AF9"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Gradually warmer and finer</w:t>
      </w:r>
    </w:p>
    <w:p w14:paraId="044A3BDA" w14:textId="77777777" w:rsidR="00365763" w:rsidRPr="00365763" w:rsidRDefault="00365763" w:rsidP="00365763">
      <w:pPr>
        <w:jc w:val="right"/>
        <w:rPr>
          <w:rFonts w:ascii="EB Garamond" w:eastAsia="EB Garamond" w:hAnsi="EB Garamond" w:cs="EB Garamond"/>
        </w:rPr>
      </w:pPr>
    </w:p>
    <w:p w14:paraId="2EE6C20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Ray and Julia left in the morning. Children bathed.</w:t>
      </w:r>
    </w:p>
    <w:p w14:paraId="65AF853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After lunch we motored in, all the chn., Salvemini and I, to meet Dermod McCarthy, who arrived alone, whereat again Salvemini wondered, for a pretty boy of 11 could not safely take a long journey alone in Italy.</w:t>
      </w:r>
    </w:p>
    <w:p w14:paraId="1995E7D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Stopped for the “Un-birthday Party”</w:t>
      </w:r>
    </w:p>
    <w:p w14:paraId="26ED108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[Barbara] and Dermod </w:t>
      </w:r>
      <w:r w:rsidRPr="00365763">
        <w:rPr>
          <w:rFonts w:ascii="EB Garamond" w:eastAsia="EB Garamond" w:hAnsi="EB Garamond" w:cs="EB Garamond"/>
          <w:u w:val="single"/>
        </w:rPr>
        <w:t>ru</w:t>
      </w:r>
      <w:r w:rsidRPr="00365763">
        <w:rPr>
          <w:rFonts w:ascii="EB Garamond" w:eastAsia="EB Garamond" w:hAnsi="EB Garamond" w:cs="EB Garamond"/>
        </w:rPr>
        <w:t>shed down to the beach to bathe and had a “glorious” time.</w:t>
      </w:r>
    </w:p>
    <w:p w14:paraId="6FA005E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69102AB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t>
      </w:r>
      <w:r w:rsidRPr="00365763">
        <w:rPr>
          <w:rFonts w:ascii="EB Garamond" w:eastAsia="EB Garamond" w:hAnsi="EB Garamond" w:cs="EB Garamond"/>
          <w:i/>
        </w:rPr>
        <w:t>in a different, darker ink</w:t>
      </w:r>
      <w:r w:rsidRPr="00365763">
        <w:rPr>
          <w:rFonts w:ascii="EB Garamond" w:eastAsia="EB Garamond" w:hAnsi="EB Garamond" w:cs="EB Garamond"/>
        </w:rPr>
        <w:t>} B.B. and Nicky at Bamberg and Eichstadt</w:t>
      </w:r>
    </w:p>
    <w:p w14:paraId="2C44862E" w14:textId="77777777" w:rsidR="00365763" w:rsidRPr="00365763" w:rsidRDefault="00365763" w:rsidP="00365763">
      <w:pPr>
        <w:jc w:val="both"/>
        <w:rPr>
          <w:rFonts w:ascii="EB Garamond" w:eastAsia="EB Garamond" w:hAnsi="EB Garamond" w:cs="EB Garamond"/>
        </w:rPr>
      </w:pPr>
    </w:p>
    <w:p w14:paraId="5BDC4D4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[258] Tuesday, August 22, 1922</w:t>
      </w:r>
    </w:p>
    <w:p w14:paraId="2D8E84D3"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Big Chilling</w:t>
      </w:r>
    </w:p>
    <w:p w14:paraId="4F8A642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Alys Logan me, Sarah, Salvemini</w:t>
      </w:r>
    </w:p>
    <w:p w14:paraId="0B31DDCE" w14:textId="77777777" w:rsidR="00365763" w:rsidRPr="00365763" w:rsidRDefault="00365763" w:rsidP="00365763">
      <w:pPr>
        <w:jc w:val="both"/>
        <w:rPr>
          <w:rFonts w:ascii="EB Garamond" w:eastAsia="EB Garamond" w:hAnsi="EB Garamond" w:cs="EB Garamond"/>
        </w:rPr>
      </w:pPr>
    </w:p>
    <w:p w14:paraId="1316D7F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Took Salvemini to see some cottages. Guido wrote that Anita simply </w:t>
      </w:r>
      <w:r w:rsidRPr="00365763">
        <w:rPr>
          <w:rFonts w:ascii="EB Garamond" w:eastAsia="EB Garamond" w:hAnsi="EB Garamond" w:cs="EB Garamond"/>
          <w:i/>
        </w:rPr>
        <w:t>wouldn’t</w:t>
      </w:r>
      <w:r w:rsidRPr="00365763">
        <w:rPr>
          <w:rFonts w:ascii="EB Garamond" w:eastAsia="EB Garamond" w:hAnsi="EB Garamond" w:cs="EB Garamond"/>
        </w:rPr>
        <w:t xml:space="preserve"> have a nurse. One pays for marrying an unintelligent woman! But—anyhow—one pays sooner or later.</w:t>
      </w:r>
    </w:p>
    <w:p w14:paraId="6E67038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t>
      </w:r>
      <w:r w:rsidRPr="00365763">
        <w:rPr>
          <w:rFonts w:ascii="EB Garamond" w:eastAsia="EB Garamond" w:hAnsi="EB Garamond" w:cs="EB Garamond"/>
          <w:i/>
        </w:rPr>
        <w:t>at the bottom of the the page</w:t>
      </w:r>
      <w:r w:rsidRPr="00365763">
        <w:rPr>
          <w:rFonts w:ascii="EB Garamond" w:eastAsia="EB Garamond" w:hAnsi="EB Garamond" w:cs="EB Garamond"/>
        </w:rPr>
        <w:t>} B.B. and Nicky in Munich with Jo Duveen.</w:t>
      </w:r>
    </w:p>
    <w:p w14:paraId="0100319C" w14:textId="77777777" w:rsidR="00365763" w:rsidRPr="00365763" w:rsidRDefault="00365763" w:rsidP="00365763">
      <w:pPr>
        <w:jc w:val="both"/>
        <w:rPr>
          <w:rFonts w:ascii="EB Garamond" w:eastAsia="EB Garamond" w:hAnsi="EB Garamond" w:cs="EB Garamond"/>
        </w:rPr>
      </w:pPr>
    </w:p>
    <w:p w14:paraId="7F7BEB0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[259] Wednesday, August 23, 1922</w:t>
      </w:r>
    </w:p>
    <w:p w14:paraId="4FF4AF68" w14:textId="77777777" w:rsidR="00365763" w:rsidRPr="00365763" w:rsidRDefault="00365763" w:rsidP="00365763">
      <w:pPr>
        <w:jc w:val="right"/>
        <w:rPr>
          <w:rFonts w:ascii="EB Garamond" w:eastAsia="EB Garamond" w:hAnsi="EB Garamond" w:cs="EB Garamond"/>
          <w:u w:val="single"/>
        </w:rPr>
      </w:pPr>
      <w:r w:rsidRPr="00365763">
        <w:rPr>
          <w:rFonts w:ascii="EB Garamond" w:eastAsia="EB Garamond" w:hAnsi="EB Garamond" w:cs="EB Garamond"/>
          <w:u w:val="single"/>
        </w:rPr>
        <w:t>55</w:t>
      </w:r>
      <w:r w:rsidRPr="00365763">
        <w:rPr>
          <w:rFonts w:ascii="EB Garamond" w:eastAsia="EB Garamond" w:hAnsi="EB Garamond" w:cs="EB Garamond"/>
        </w:rPr>
        <w:t xml:space="preserve"> Oakley </w:t>
      </w:r>
      <w:r w:rsidRPr="00365763">
        <w:rPr>
          <w:rFonts w:ascii="EB Garamond" w:eastAsia="EB Garamond" w:hAnsi="EB Garamond" w:cs="EB Garamond"/>
          <w:u w:val="single"/>
        </w:rPr>
        <w:t>St.</w:t>
      </w:r>
    </w:p>
    <w:p w14:paraId="78FA06D0"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Chelsea.</w:t>
      </w:r>
    </w:p>
    <w:p w14:paraId="2AE45831" w14:textId="77777777" w:rsidR="00365763" w:rsidRPr="00365763" w:rsidRDefault="00365763" w:rsidP="00365763">
      <w:pPr>
        <w:jc w:val="right"/>
        <w:rPr>
          <w:rFonts w:ascii="EB Garamond" w:eastAsia="EB Garamond" w:hAnsi="EB Garamond" w:cs="EB Garamond"/>
          <w:u w:val="single"/>
        </w:rPr>
      </w:pPr>
      <w:r w:rsidRPr="00365763">
        <w:rPr>
          <w:rFonts w:ascii="EB Garamond" w:eastAsia="EB Garamond" w:hAnsi="EB Garamond" w:cs="EB Garamond"/>
        </w:rPr>
        <w:t xml:space="preserve">Val </w:t>
      </w:r>
      <w:r w:rsidRPr="00365763">
        <w:rPr>
          <w:rFonts w:ascii="EB Garamond" w:eastAsia="EB Garamond" w:hAnsi="EB Garamond" w:cs="EB Garamond"/>
          <w:u w:val="single"/>
        </w:rPr>
        <w:t>Washington’s</w:t>
      </w:r>
    </w:p>
    <w:p w14:paraId="151828B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5 children (including Dermod)</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house</w:t>
      </w:r>
    </w:p>
    <w:p w14:paraId="5ADFCBCD" w14:textId="77777777" w:rsidR="00365763" w:rsidRPr="00365763" w:rsidRDefault="00365763" w:rsidP="00365763">
      <w:pPr>
        <w:jc w:val="both"/>
        <w:rPr>
          <w:rFonts w:ascii="EB Garamond" w:eastAsia="EB Garamond" w:hAnsi="EB Garamond" w:cs="EB Garamond"/>
        </w:rPr>
      </w:pPr>
    </w:p>
    <w:p w14:paraId="569A5BF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Went to London taking Salvemini and Karin’s children to go to Firth Hendersons’. S.[alvemini] was jiggered to realize that </w:t>
      </w:r>
      <w:r w:rsidRPr="00365763">
        <w:rPr>
          <w:rFonts w:ascii="EB Garamond" w:eastAsia="EB Garamond" w:hAnsi="EB Garamond" w:cs="EB Garamond"/>
          <w:u w:val="single"/>
        </w:rPr>
        <w:t>one</w:t>
      </w:r>
      <w:r w:rsidRPr="00365763">
        <w:rPr>
          <w:rFonts w:ascii="EB Garamond" w:eastAsia="EB Garamond" w:hAnsi="EB Garamond" w:cs="EB Garamond"/>
        </w:rPr>
        <w:t xml:space="preserve"> simply puts one’s luggage in the van, with no receipt! Not necessarily locked, either.</w:t>
      </w:r>
    </w:p>
    <w:p w14:paraId="7AC6695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Shopped with Grace.</w:t>
      </w:r>
      <w:del w:id="1132" w:author="Ilaria Della Monica" w:date="2022-02-20T10:53:00Z">
        <w:r w:rsidRPr="00365763" w:rsidDel="00F6340B">
          <w:rPr>
            <w:rFonts w:ascii="EB Garamond" w:eastAsia="EB Garamond" w:hAnsi="EB Garamond" w:cs="EB Garamond"/>
            <w:vertAlign w:val="superscript"/>
          </w:rPr>
          <w:footnoteReference w:id="368"/>
        </w:r>
      </w:del>
      <w:r w:rsidRPr="00365763">
        <w:rPr>
          <w:rFonts w:ascii="EB Garamond" w:eastAsia="EB Garamond" w:hAnsi="EB Garamond" w:cs="EB Garamond"/>
        </w:rPr>
        <w:t xml:space="preserve"> It turns out that the Italian P.O. has sent word that it cannot accept registered letters any more! What an unheard-of state of anarchy!!</w:t>
      </w:r>
    </w:p>
    <w:p w14:paraId="28C5312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Called on Saidee, who turns out to have gravel in the kidneys. She is a bore, poor thing, </w:t>
      </w:r>
      <w:r w:rsidRPr="00365763">
        <w:rPr>
          <w:rFonts w:ascii="EB Garamond" w:eastAsia="EB Garamond" w:hAnsi="EB Garamond" w:cs="EB Garamond"/>
          <w:u w:val="single"/>
        </w:rPr>
        <w:t>but</w:t>
      </w:r>
      <w:r w:rsidRPr="00365763">
        <w:rPr>
          <w:rFonts w:ascii="EB Garamond" w:eastAsia="EB Garamond" w:hAnsi="EB Garamond" w:cs="EB Garamond"/>
        </w:rPr>
        <w:t xml:space="preserve"> _____ get to </w:t>
      </w:r>
      <w:r w:rsidRPr="00365763">
        <w:rPr>
          <w:rFonts w:ascii="EB Garamond" w:eastAsia="EB Garamond" w:hAnsi="EB Garamond" w:cs="EB Garamond"/>
          <w:u w:val="single"/>
        </w:rPr>
        <w:t>head</w:t>
      </w:r>
      <w:r w:rsidRPr="00365763">
        <w:rPr>
          <w:rFonts w:ascii="EB Garamond" w:eastAsia="EB Garamond" w:hAnsi="EB Garamond" w:cs="EB Garamond"/>
        </w:rPr>
        <w:t xml:space="preserve"> the sound of “Peg” (“Paig”)!! Very nice chat with Grace and Val in the evening. He is developing and has lost his _____ shyness.</w:t>
      </w:r>
    </w:p>
    <w:p w14:paraId="2FFBCF08" w14:textId="77777777" w:rsidR="00365763" w:rsidRPr="00365763" w:rsidRDefault="00365763" w:rsidP="00365763">
      <w:pPr>
        <w:jc w:val="both"/>
        <w:rPr>
          <w:rFonts w:ascii="EB Garamond" w:eastAsia="EB Garamond" w:hAnsi="EB Garamond" w:cs="EB Garamond"/>
        </w:rPr>
      </w:pPr>
    </w:p>
    <w:p w14:paraId="6A42374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Went to N.[ational] G.[allery] and liked, on the whole, the arrangement of the pictures.</w:t>
      </w:r>
    </w:p>
    <w:p w14:paraId="094F82AD" w14:textId="77777777" w:rsidR="00365763" w:rsidRPr="00365763" w:rsidRDefault="00365763" w:rsidP="00365763">
      <w:pPr>
        <w:jc w:val="both"/>
        <w:rPr>
          <w:rFonts w:ascii="EB Garamond" w:eastAsia="EB Garamond" w:hAnsi="EB Garamond" w:cs="EB Garamond"/>
        </w:rPr>
      </w:pPr>
    </w:p>
    <w:p w14:paraId="4A54DF3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[260] Thursday, August 24, 1922</w:t>
      </w:r>
    </w:p>
    <w:p w14:paraId="35034B6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Raining </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Big Chilling</w:t>
      </w:r>
    </w:p>
    <w:p w14:paraId="5A7121E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Barbara, [Christoph]er and nurse. Dermod. Alys Logan myself</w:t>
      </w:r>
    </w:p>
    <w:p w14:paraId="412FB467" w14:textId="77777777" w:rsidR="00365763" w:rsidRPr="00365763" w:rsidRDefault="00365763" w:rsidP="00365763">
      <w:pPr>
        <w:jc w:val="right"/>
        <w:rPr>
          <w:rFonts w:ascii="EB Garamond" w:eastAsia="EB Garamond" w:hAnsi="EB Garamond" w:cs="EB Garamond"/>
        </w:rPr>
      </w:pPr>
    </w:p>
    <w:p w14:paraId="5E28A07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Went to B.[ritish] M.[useum] with Grace and looked round at the Egyptian things, which are less good than I expected. Emily</w:t>
      </w:r>
      <w:del w:id="1135" w:author="Ilaria Della Monica" w:date="2022-02-20T10:53:00Z">
        <w:r w:rsidRPr="00365763" w:rsidDel="00F6340B">
          <w:rPr>
            <w:rFonts w:ascii="EB Garamond" w:eastAsia="EB Garamond" w:hAnsi="EB Garamond" w:cs="EB Garamond"/>
            <w:vertAlign w:val="superscript"/>
          </w:rPr>
          <w:footnoteReference w:id="369"/>
        </w:r>
      </w:del>
      <w:r w:rsidRPr="00365763">
        <w:rPr>
          <w:rFonts w:ascii="EB Garamond" w:eastAsia="EB Garamond" w:hAnsi="EB Garamond" w:cs="EB Garamond"/>
        </w:rPr>
        <w:t xml:space="preserve"> joined us there, and we liked the Assyrian exhibit better than the Egyptian.</w:t>
      </w:r>
    </w:p>
    <w:p w14:paraId="57A004C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Lunched and shopped with Emily who finally saw me off at 5.30, in the bitter cold and rain.</w:t>
      </w:r>
    </w:p>
    <w:p w14:paraId="30E39464" w14:textId="77777777" w:rsidR="00365763" w:rsidRPr="00365763" w:rsidRDefault="00365763" w:rsidP="00365763">
      <w:pPr>
        <w:jc w:val="both"/>
        <w:rPr>
          <w:rFonts w:ascii="EB Garamond" w:eastAsia="EB Garamond" w:hAnsi="EB Garamond" w:cs="EB Garamond"/>
        </w:rPr>
      </w:pPr>
    </w:p>
    <w:p w14:paraId="25C09B3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[261] Friday, August 25, 1922</w:t>
      </w:r>
    </w:p>
    <w:p w14:paraId="690F737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i/>
        </w:rPr>
        <w:t>FINE</w:t>
      </w:r>
    </w:p>
    <w:p w14:paraId="10CE221C" w14:textId="77777777" w:rsidR="00365763" w:rsidRPr="00365763" w:rsidRDefault="00365763" w:rsidP="00365763">
      <w:pPr>
        <w:jc w:val="right"/>
        <w:rPr>
          <w:rFonts w:ascii="EB Garamond" w:eastAsia="EB Garamond" w:hAnsi="EB Garamond" w:cs="EB Garamond"/>
        </w:rPr>
      </w:pPr>
    </w:p>
    <w:p w14:paraId="4EFF394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_____ one fine day, and even this is cold and grew cloudy about tea-time.</w:t>
      </w:r>
    </w:p>
    <w:p w14:paraId="30453FF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 put Barbara and Dermod on the Ford collapsible boat on the Meon River at Titchfield and they peddled down to the mouth (about 2 m[iles]) we walking along the bank. It was bliss for them to do and bliss for us to watch their young heads gliding thro[ugh] the rushes. </w:t>
      </w:r>
      <w:r w:rsidRPr="00365763">
        <w:rPr>
          <w:rFonts w:ascii="EB Garamond" w:eastAsia="EB Garamond" w:hAnsi="EB Garamond" w:cs="EB Garamond"/>
          <w:u w:val="single"/>
        </w:rPr>
        <w:t>Dermod’s</w:t>
      </w:r>
      <w:r w:rsidRPr="00365763">
        <w:rPr>
          <w:rFonts w:ascii="EB Garamond" w:eastAsia="EB Garamond" w:hAnsi="EB Garamond" w:cs="EB Garamond"/>
        </w:rPr>
        <w:t xml:space="preserve"> brother Michael came, a shy lout of 19, too grand to join the “children’s” games.</w:t>
      </w:r>
    </w:p>
    <w:p w14:paraId="6BB3EB8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had tea by the river, Cave meeting us with it in the car.</w:t>
      </w:r>
    </w:p>
    <w:p w14:paraId="705E889B" w14:textId="77777777" w:rsidR="00365763" w:rsidRPr="00365763" w:rsidRDefault="00365763" w:rsidP="00365763">
      <w:pPr>
        <w:jc w:val="both"/>
        <w:rPr>
          <w:rFonts w:ascii="EB Garamond" w:eastAsia="EB Garamond" w:hAnsi="EB Garamond" w:cs="EB Garamond"/>
        </w:rPr>
      </w:pPr>
    </w:p>
    <w:p w14:paraId="75AB8CE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[262] Saturday, August 26, 1922</w:t>
      </w:r>
    </w:p>
    <w:p w14:paraId="514A729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Fine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Big Chilling</w:t>
      </w:r>
    </w:p>
    <w:p w14:paraId="301A9C2A" w14:textId="77777777" w:rsidR="00365763" w:rsidRPr="00365763" w:rsidRDefault="00365763" w:rsidP="00365763">
      <w:pPr>
        <w:jc w:val="both"/>
        <w:rPr>
          <w:rFonts w:ascii="EB Garamond" w:eastAsia="EB Garamond" w:hAnsi="EB Garamond" w:cs="EB Garamond"/>
        </w:rPr>
      </w:pPr>
    </w:p>
    <w:p w14:paraId="07E5CF8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It was today the fine day not yesterday. Perhaps the ___aited sunshine gave me a cold, which I am fighting by annointing [</w:t>
      </w:r>
      <w:r w:rsidRPr="00365763">
        <w:rPr>
          <w:rFonts w:ascii="EB Garamond" w:eastAsia="EB Garamond" w:hAnsi="EB Garamond" w:cs="EB Garamond"/>
          <w:i/>
        </w:rPr>
        <w:t>sic</w:t>
      </w:r>
      <w:r w:rsidRPr="00365763">
        <w:rPr>
          <w:rFonts w:ascii="EB Garamond" w:eastAsia="EB Garamond" w:hAnsi="EB Garamond" w:cs="EB Garamond"/>
        </w:rPr>
        <w:t>] my nostrils with “Nasoline”.</w:t>
      </w:r>
    </w:p>
    <w:p w14:paraId="1657207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Walked with Alys.</w:t>
      </w:r>
    </w:p>
    <w:p w14:paraId="27857ECD" w14:textId="77777777" w:rsidR="00365763" w:rsidRPr="00365763" w:rsidRDefault="00365763" w:rsidP="00365763">
      <w:pPr>
        <w:jc w:val="both"/>
        <w:rPr>
          <w:rFonts w:ascii="EB Garamond" w:eastAsia="EB Garamond" w:hAnsi="EB Garamond" w:cs="EB Garamond"/>
        </w:rPr>
      </w:pPr>
    </w:p>
    <w:p w14:paraId="475E44D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writes that Jo is fairly confident about business. He sold Carl Hamilton’s</w:t>
      </w:r>
      <w:del w:id="1138" w:author="Ilaria Della Monica" w:date="2022-02-20T10:53:00Z">
        <w:r w:rsidRPr="00365763" w:rsidDel="00F6340B">
          <w:rPr>
            <w:rFonts w:ascii="EB Garamond" w:eastAsia="EB Garamond" w:hAnsi="EB Garamond" w:cs="EB Garamond"/>
            <w:vertAlign w:val="superscript"/>
          </w:rPr>
          <w:footnoteReference w:id="370"/>
        </w:r>
      </w:del>
      <w:r w:rsidRPr="00365763">
        <w:rPr>
          <w:rFonts w:ascii="EB Garamond" w:eastAsia="EB Garamond" w:hAnsi="EB Garamond" w:cs="EB Garamond"/>
        </w:rPr>
        <w:t xml:space="preserve"> Verrocchio and the </w:t>
      </w:r>
      <w:r w:rsidRPr="00365763">
        <w:rPr>
          <w:rFonts w:ascii="EB Garamond" w:eastAsia="EB Garamond" w:hAnsi="EB Garamond" w:cs="EB Garamond"/>
          <w:u w:val="single"/>
        </w:rPr>
        <w:t>Maltees</w:t>
      </w:r>
      <w:r w:rsidRPr="00365763">
        <w:rPr>
          <w:rFonts w:ascii="EB Garamond" w:eastAsia="EB Garamond" w:hAnsi="EB Garamond" w:cs="EB Garamond"/>
        </w:rPr>
        <w:t xml:space="preserve"> to Clarence Mackay.</w:t>
      </w:r>
      <w:del w:id="1141" w:author="Ilaria Della Monica" w:date="2022-02-20T10:53:00Z">
        <w:r w:rsidRPr="00365763" w:rsidDel="00F6340B">
          <w:rPr>
            <w:rFonts w:ascii="EB Garamond" w:eastAsia="EB Garamond" w:hAnsi="EB Garamond" w:cs="EB Garamond"/>
            <w:vertAlign w:val="superscript"/>
          </w:rPr>
          <w:footnoteReference w:id="371"/>
        </w:r>
      </w:del>
    </w:p>
    <w:p w14:paraId="0683685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7A47681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B.B. and Nicky at Munich.</w:t>
      </w:r>
    </w:p>
    <w:p w14:paraId="20720072" w14:textId="77777777" w:rsidR="00365763" w:rsidRPr="00365763" w:rsidRDefault="00365763" w:rsidP="00365763">
      <w:pPr>
        <w:jc w:val="right"/>
        <w:rPr>
          <w:rFonts w:ascii="EB Garamond" w:eastAsia="EB Garamond" w:hAnsi="EB Garamond" w:cs="EB Garamond"/>
        </w:rPr>
      </w:pPr>
    </w:p>
    <w:p w14:paraId="5087DC1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[263] Sunday, August 27, 1922</w:t>
      </w:r>
    </w:p>
    <w:p w14:paraId="0712836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[Christoph]er [Barbara] Dermod Michael</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Grey</w:t>
      </w:r>
    </w:p>
    <w:p w14:paraId="6C477FE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Alys Logan me</w:t>
      </w:r>
    </w:p>
    <w:p w14:paraId="0E027BF7" w14:textId="77777777" w:rsidR="00365763" w:rsidRPr="00365763" w:rsidRDefault="00365763" w:rsidP="00365763">
      <w:pPr>
        <w:jc w:val="both"/>
        <w:rPr>
          <w:rFonts w:ascii="EB Garamond" w:eastAsia="EB Garamond" w:hAnsi="EB Garamond" w:cs="EB Garamond"/>
        </w:rPr>
      </w:pPr>
    </w:p>
    <w:p w14:paraId="105A6B4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Lighting th___ cold, I think successfully. But it makes one wretched!</w:t>
      </w:r>
    </w:p>
    <w:p w14:paraId="77D3482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Children very happy.</w:t>
      </w:r>
    </w:p>
    <w:p w14:paraId="7F830E0C" w14:textId="77777777" w:rsidR="00365763" w:rsidRPr="00365763" w:rsidRDefault="00365763" w:rsidP="00365763">
      <w:pPr>
        <w:jc w:val="both"/>
        <w:rPr>
          <w:rFonts w:ascii="EB Garamond" w:eastAsia="EB Garamond" w:hAnsi="EB Garamond" w:cs="EB Garamond"/>
        </w:rPr>
      </w:pPr>
    </w:p>
    <w:p w14:paraId="61BEF07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[264] Monday, August 28, 1922</w:t>
      </w:r>
    </w:p>
    <w:p w14:paraId="751D2800" w14:textId="77777777" w:rsidR="00365763" w:rsidRPr="00365763" w:rsidRDefault="00365763" w:rsidP="00365763">
      <w:pPr>
        <w:jc w:val="both"/>
        <w:rPr>
          <w:rFonts w:ascii="EB Garamond" w:eastAsia="EB Garamond" w:hAnsi="EB Garamond" w:cs="EB Garamond"/>
          <w:strike/>
        </w:rPr>
      </w:pPr>
      <w:r w:rsidRPr="00365763">
        <w:rPr>
          <w:rFonts w:ascii="EB Garamond" w:eastAsia="EB Garamond" w:hAnsi="EB Garamond" w:cs="EB Garamond"/>
          <w:strike/>
        </w:rPr>
        <w:t>Fine!</w:t>
      </w:r>
    </w:p>
    <w:p w14:paraId="7A948F7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Grey</w:t>
      </w:r>
    </w:p>
    <w:p w14:paraId="3050D80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Rainy</w:t>
      </w:r>
    </w:p>
    <w:p w14:paraId="287C012C" w14:textId="77777777" w:rsidR="00365763" w:rsidRPr="00365763" w:rsidRDefault="00365763" w:rsidP="00365763">
      <w:pPr>
        <w:jc w:val="both"/>
        <w:rPr>
          <w:rFonts w:ascii="EB Garamond" w:eastAsia="EB Garamond" w:hAnsi="EB Garamond" w:cs="EB Garamond"/>
        </w:rPr>
      </w:pPr>
    </w:p>
    <w:p w14:paraId="3845C82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At last accomplished one of my dreams, for the children took possession of the big pond (½ m.[ile] away) and spent the afternoon paddling on it in their collapsible boat. Alys and I greatly enjoyed watching them.</w:t>
      </w:r>
    </w:p>
    <w:p w14:paraId="681C71D5" w14:textId="77777777" w:rsidR="00365763" w:rsidRPr="00365763" w:rsidRDefault="00365763" w:rsidP="00365763">
      <w:pPr>
        <w:jc w:val="both"/>
        <w:rPr>
          <w:rFonts w:ascii="EB Garamond" w:eastAsia="EB Garamond" w:hAnsi="EB Garamond" w:cs="EB Garamond"/>
        </w:rPr>
      </w:pPr>
    </w:p>
    <w:p w14:paraId="2647E74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and Nicky leave Munich for Dresden and way stations.</w:t>
      </w:r>
    </w:p>
    <w:p w14:paraId="2F803BAD" w14:textId="77777777" w:rsidR="00365763" w:rsidRPr="00365763" w:rsidRDefault="00365763" w:rsidP="00365763">
      <w:pPr>
        <w:jc w:val="both"/>
        <w:rPr>
          <w:rFonts w:ascii="EB Garamond" w:eastAsia="EB Garamond" w:hAnsi="EB Garamond" w:cs="EB Garamond"/>
        </w:rPr>
      </w:pPr>
    </w:p>
    <w:p w14:paraId="657E2E1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[265] Tuesday, August 29, 1922</w:t>
      </w:r>
    </w:p>
    <w:p w14:paraId="34BC1FA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Fine!!</w:t>
      </w:r>
    </w:p>
    <w:p w14:paraId="3017DD1B" w14:textId="77777777" w:rsidR="00365763" w:rsidRPr="00365763" w:rsidRDefault="00365763" w:rsidP="00365763">
      <w:pPr>
        <w:jc w:val="right"/>
        <w:rPr>
          <w:rFonts w:ascii="EB Garamond" w:eastAsia="EB Garamond" w:hAnsi="EB Garamond" w:cs="EB Garamond"/>
        </w:rPr>
      </w:pPr>
    </w:p>
    <w:p w14:paraId="1E8A239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A GLORIOUS day. The children say I am “God”, ‘because I’m so kind’—a view of the Eternal scarcely shared by adults since 1914. I propounded the War to Barbara, who said “Well, it </w:t>
      </w:r>
      <w:r w:rsidRPr="00365763">
        <w:rPr>
          <w:rFonts w:ascii="EB Garamond" w:eastAsia="EB Garamond" w:hAnsi="EB Garamond" w:cs="EB Garamond"/>
          <w:i/>
        </w:rPr>
        <w:t>was</w:t>
      </w:r>
      <w:r w:rsidRPr="00365763">
        <w:rPr>
          <w:rFonts w:ascii="EB Garamond" w:eastAsia="EB Garamond" w:hAnsi="EB Garamond" w:cs="EB Garamond"/>
        </w:rPr>
        <w:t xml:space="preserve"> God’s War, to conquer the Germans”. “But who made the Germans?” “The Devil” “O, Barb, think again—” “Gram, it couldn’t be God; it makes it all too confusing”.</w:t>
      </w:r>
    </w:p>
    <w:p w14:paraId="3482FB1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 Pond and Boat entirely absorbed the children all day, with intervals of “flying” on a contraption </w:t>
      </w:r>
      <w:r w:rsidRPr="00365763">
        <w:rPr>
          <w:rFonts w:ascii="EB Garamond" w:eastAsia="EB Garamond" w:hAnsi="EB Garamond" w:cs="EB Garamond"/>
          <w:u w:val="single"/>
        </w:rPr>
        <w:t>Regis</w:t>
      </w:r>
      <w:r w:rsidRPr="00365763">
        <w:rPr>
          <w:rFonts w:ascii="EB Garamond" w:eastAsia="EB Garamond" w:hAnsi="EB Garamond" w:cs="EB Garamond"/>
        </w:rPr>
        <w:t xml:space="preserve"> made</w:t>
      </w:r>
    </w:p>
    <w:p w14:paraId="1FE8836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 drawing of the “</w:t>
      </w:r>
      <w:r w:rsidRPr="00365763">
        <w:rPr>
          <w:rFonts w:ascii="EB Garamond" w:eastAsia="EB Garamond" w:hAnsi="EB Garamond" w:cs="EB Garamond"/>
        </w:rPr>
        <w:t>contraption</w:t>
      </w:r>
      <w:r w:rsidRPr="00365763">
        <w:rPr>
          <w:rFonts w:ascii="EB Garamond" w:eastAsia="EB Garamond" w:hAnsi="EB Garamond" w:cs="EB Garamond"/>
          <w:i/>
        </w:rPr>
        <w:t>”—a swing tied to a tree branch that the children can access by climbing a ladder from which they jump to “</w:t>
      </w:r>
      <w:r w:rsidRPr="00365763">
        <w:rPr>
          <w:rFonts w:ascii="EB Garamond" w:eastAsia="EB Garamond" w:hAnsi="EB Garamond" w:cs="EB Garamond"/>
        </w:rPr>
        <w:t>fly</w:t>
      </w:r>
      <w:r w:rsidRPr="00365763">
        <w:rPr>
          <w:rFonts w:ascii="EB Garamond" w:eastAsia="EB Garamond" w:hAnsi="EB Garamond" w:cs="EB Garamond"/>
          <w:i/>
        </w:rPr>
        <w:t>” on the swing</w:t>
      </w:r>
      <w:r w:rsidRPr="00365763">
        <w:rPr>
          <w:rFonts w:ascii="EB Garamond" w:eastAsia="EB Garamond" w:hAnsi="EB Garamond" w:cs="EB Garamond"/>
        </w:rPr>
        <w:t>}</w:t>
      </w:r>
    </w:p>
    <w:p w14:paraId="360576D5" w14:textId="77777777" w:rsidR="00365763" w:rsidRPr="00365763" w:rsidRDefault="00365763" w:rsidP="00365763">
      <w:pPr>
        <w:jc w:val="center"/>
        <w:rPr>
          <w:rFonts w:ascii="EB Garamond" w:eastAsia="EB Garamond" w:hAnsi="EB Garamond" w:cs="EB Garamond"/>
        </w:rPr>
      </w:pPr>
    </w:p>
    <w:p w14:paraId="0AACAB9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[266] Wednesday, August 30, 1922</w:t>
      </w:r>
    </w:p>
    <w:p w14:paraId="1D405E89" w14:textId="77777777" w:rsidR="00365763" w:rsidRPr="00365763" w:rsidRDefault="00365763" w:rsidP="00365763">
      <w:pPr>
        <w:jc w:val="both"/>
        <w:rPr>
          <w:rFonts w:ascii="EB Garamond" w:eastAsia="EB Garamond" w:hAnsi="EB Garamond" w:cs="EB Garamond"/>
          <w:strike/>
        </w:rPr>
      </w:pPr>
      <w:r w:rsidRPr="00365763">
        <w:rPr>
          <w:rFonts w:ascii="EB Garamond" w:eastAsia="EB Garamond" w:hAnsi="EB Garamond" w:cs="EB Garamond"/>
          <w:strike/>
        </w:rPr>
        <w:t>11 St. Leonard’s Terrace SW. 3—</w:t>
      </w:r>
    </w:p>
    <w:p w14:paraId="49775F99" w14:textId="77777777" w:rsidR="00365763" w:rsidRPr="00365763" w:rsidRDefault="00365763" w:rsidP="00365763">
      <w:pPr>
        <w:jc w:val="both"/>
        <w:rPr>
          <w:rFonts w:ascii="EB Garamond" w:eastAsia="EB Garamond" w:hAnsi="EB Garamond" w:cs="EB Garamond"/>
          <w:strike/>
        </w:rPr>
      </w:pPr>
      <w:r w:rsidRPr="00365763">
        <w:rPr>
          <w:rFonts w:ascii="EB Garamond" w:eastAsia="EB Garamond" w:hAnsi="EB Garamond" w:cs="EB Garamond"/>
          <w:strike/>
        </w:rPr>
        <w:t>55 Oakley St.</w:t>
      </w:r>
      <w:r w:rsidRPr="00365763">
        <w:rPr>
          <w:rFonts w:ascii="EB Garamond" w:eastAsia="EB Garamond" w:hAnsi="EB Garamond" w:cs="EB Garamond"/>
          <w:strike/>
        </w:rPr>
        <w:tab/>
      </w:r>
      <w:r w:rsidRPr="00365763">
        <w:rPr>
          <w:rFonts w:ascii="EB Garamond" w:eastAsia="EB Garamond" w:hAnsi="EB Garamond" w:cs="EB Garamond"/>
          <w:strike/>
        </w:rPr>
        <w:tab/>
      </w:r>
      <w:r w:rsidRPr="00365763">
        <w:rPr>
          <w:rFonts w:ascii="EB Garamond" w:eastAsia="EB Garamond" w:hAnsi="EB Garamond" w:cs="EB Garamond"/>
          <w:strike/>
        </w:rPr>
        <w:tab/>
      </w:r>
      <w:r w:rsidRPr="00365763">
        <w:rPr>
          <w:rFonts w:ascii="EB Garamond" w:eastAsia="EB Garamond" w:hAnsi="EB Garamond" w:cs="EB Garamond"/>
          <w:strike/>
        </w:rPr>
        <w:tab/>
      </w:r>
      <w:r w:rsidRPr="00365763">
        <w:rPr>
          <w:rFonts w:ascii="EB Garamond" w:eastAsia="EB Garamond" w:hAnsi="EB Garamond" w:cs="EB Garamond"/>
          <w:strike/>
        </w:rPr>
        <w:tab/>
      </w:r>
      <w:r w:rsidRPr="00365763">
        <w:rPr>
          <w:rFonts w:ascii="EB Garamond" w:eastAsia="EB Garamond" w:hAnsi="EB Garamond" w:cs="EB Garamond"/>
          <w:strike/>
        </w:rPr>
        <w:tab/>
      </w:r>
      <w:r w:rsidRPr="00365763">
        <w:rPr>
          <w:rFonts w:ascii="EB Garamond" w:eastAsia="EB Garamond" w:hAnsi="EB Garamond" w:cs="EB Garamond"/>
          <w:strike/>
        </w:rPr>
        <w:tab/>
      </w:r>
      <w:r w:rsidRPr="00365763">
        <w:rPr>
          <w:rFonts w:ascii="EB Garamond" w:eastAsia="EB Garamond" w:hAnsi="EB Garamond" w:cs="EB Garamond"/>
          <w:strike/>
        </w:rPr>
        <w:tab/>
      </w:r>
      <w:r w:rsidRPr="00365763">
        <w:rPr>
          <w:rFonts w:ascii="EB Garamond" w:eastAsia="EB Garamond" w:hAnsi="EB Garamond" w:cs="EB Garamond"/>
        </w:rPr>
        <w:t xml:space="preserve">         </w:t>
      </w:r>
      <w:r w:rsidRPr="00365763">
        <w:rPr>
          <w:rFonts w:ascii="EB Garamond" w:eastAsia="EB Garamond" w:hAnsi="EB Garamond" w:cs="EB Garamond"/>
          <w:strike/>
        </w:rPr>
        <w:t>Val Washington’s</w:t>
      </w:r>
    </w:p>
    <w:p w14:paraId="039B4268" w14:textId="77777777" w:rsidR="00365763" w:rsidRPr="00365763" w:rsidRDefault="00365763" w:rsidP="00365763">
      <w:pPr>
        <w:jc w:val="both"/>
        <w:rPr>
          <w:rFonts w:ascii="EB Garamond" w:eastAsia="EB Garamond" w:hAnsi="EB Garamond" w:cs="EB Garamond"/>
          <w:strike/>
        </w:rPr>
      </w:pPr>
      <w:r w:rsidRPr="00365763">
        <w:rPr>
          <w:rFonts w:ascii="EB Garamond" w:eastAsia="EB Garamond" w:hAnsi="EB Garamond" w:cs="EB Garamond"/>
          <w:strike/>
        </w:rPr>
        <w:t xml:space="preserve">SW. 3. </w:t>
      </w:r>
      <w:r w:rsidRPr="00365763">
        <w:rPr>
          <w:rFonts w:ascii="EB Garamond" w:eastAsia="EB Garamond" w:hAnsi="EB Garamond" w:cs="EB Garamond"/>
        </w:rPr>
        <w:t xml:space="preserve">   </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Big Chilling</w:t>
      </w:r>
    </w:p>
    <w:p w14:paraId="764F50B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11 St. Leonard’s Terrace SW. 3, with Barbara</w:t>
      </w:r>
    </w:p>
    <w:p w14:paraId="5BD9755E" w14:textId="77777777" w:rsidR="00365763" w:rsidRPr="00365763" w:rsidRDefault="00365763" w:rsidP="00365763">
      <w:pPr>
        <w:jc w:val="both"/>
        <w:rPr>
          <w:rFonts w:ascii="EB Garamond" w:eastAsia="EB Garamond" w:hAnsi="EB Garamond" w:cs="EB Garamond"/>
        </w:rPr>
      </w:pPr>
    </w:p>
    <w:p w14:paraId="40788A2A" w14:textId="77777777" w:rsidR="00365763" w:rsidRPr="00365763" w:rsidRDefault="00365763" w:rsidP="00365763">
      <w:pPr>
        <w:jc w:val="both"/>
        <w:rPr>
          <w:rFonts w:ascii="EB Garamond" w:eastAsia="EB Garamond" w:hAnsi="EB Garamond" w:cs="EB Garamond"/>
          <w:i/>
        </w:rPr>
      </w:pPr>
      <w:r w:rsidRPr="00365763">
        <w:rPr>
          <w:rFonts w:ascii="EB Garamond" w:eastAsia="EB Garamond" w:hAnsi="EB Garamond" w:cs="EB Garamond"/>
        </w:rPr>
        <w:tab/>
      </w:r>
      <w:r w:rsidRPr="00365763">
        <w:rPr>
          <w:rFonts w:ascii="EB Garamond" w:eastAsia="EB Garamond" w:hAnsi="EB Garamond" w:cs="EB Garamond"/>
          <w:strike/>
        </w:rPr>
        <w:t>Came up for shopping. Lunch with Grace and we went to the N.G.</w:t>
      </w:r>
      <w:r w:rsidRPr="00365763">
        <w:rPr>
          <w:rFonts w:ascii="EB Garamond" w:eastAsia="EB Garamond" w:hAnsi="EB Garamond" w:cs="EB Garamond"/>
        </w:rPr>
        <w:t xml:space="preserve"> </w:t>
      </w:r>
      <w:r w:rsidRPr="00365763">
        <w:rPr>
          <w:rFonts w:ascii="EB Garamond" w:eastAsia="EB Garamond" w:hAnsi="EB Garamond" w:cs="EB Garamond"/>
          <w:i/>
        </w:rPr>
        <w:t>Yesterday</w:t>
      </w:r>
    </w:p>
    <w:p w14:paraId="6B59402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ab/>
      </w:r>
      <w:r w:rsidRPr="00365763">
        <w:rPr>
          <w:rFonts w:ascii="EB Garamond" w:eastAsia="EB Garamond" w:hAnsi="EB Garamond" w:cs="EB Garamond"/>
        </w:rPr>
        <w:t>Had Christopher to myself and he was as good as gold, the little Angel.</w:t>
      </w:r>
    </w:p>
    <w:p w14:paraId="59FE07C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saw Dermod off and Barbara and I came up to go to the Theatre “Old Bill M.P.”</w:t>
      </w:r>
    </w:p>
    <w:p w14:paraId="017D5CC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 super-patridiotic [</w:t>
      </w:r>
      <w:r w:rsidRPr="00365763">
        <w:rPr>
          <w:rFonts w:ascii="EB Garamond" w:eastAsia="EB Garamond" w:hAnsi="EB Garamond" w:cs="EB Garamond"/>
          <w:i/>
        </w:rPr>
        <w:t>sic</w:t>
      </w:r>
      <w:r w:rsidRPr="00365763">
        <w:rPr>
          <w:rFonts w:ascii="EB Garamond" w:eastAsia="EB Garamond" w:hAnsi="EB Garamond" w:cs="EB Garamond"/>
        </w:rPr>
        <w:t>] play which B.[arbara] adored!</w:t>
      </w:r>
    </w:p>
    <w:p w14:paraId="415BE41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Spent night her [</w:t>
      </w:r>
      <w:r w:rsidRPr="00365763">
        <w:rPr>
          <w:rFonts w:ascii="EB Garamond" w:eastAsia="EB Garamond" w:hAnsi="EB Garamond" w:cs="EB Garamond"/>
          <w:i/>
        </w:rPr>
        <w:t>sic</w:t>
      </w:r>
      <w:r w:rsidRPr="00365763">
        <w:rPr>
          <w:rFonts w:ascii="EB Garamond" w:eastAsia="EB Garamond" w:hAnsi="EB Garamond" w:cs="EB Garamond"/>
        </w:rPr>
        <w:t>] with Alys.</w:t>
      </w:r>
    </w:p>
    <w:p w14:paraId="7D4A95A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3 skipped lines</w:t>
      </w:r>
      <w:r w:rsidRPr="00365763">
        <w:rPr>
          <w:rFonts w:ascii="EB Garamond" w:eastAsia="EB Garamond" w:hAnsi="EB Garamond" w:cs="EB Garamond"/>
        </w:rPr>
        <w:t>}</w:t>
      </w:r>
    </w:p>
    <w:p w14:paraId="315D308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and Nicky at Regensburg</w:t>
      </w:r>
    </w:p>
    <w:p w14:paraId="5F1B1EF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Ratisbon {</w:t>
      </w:r>
      <w:r w:rsidRPr="00365763">
        <w:rPr>
          <w:rFonts w:ascii="EB Garamond" w:eastAsia="EB Garamond" w:hAnsi="EB Garamond" w:cs="EB Garamond"/>
          <w:i/>
        </w:rPr>
        <w:t>a two-line curly bracket after the cities’ names</w:t>
      </w:r>
      <w:r w:rsidRPr="00365763">
        <w:rPr>
          <w:rFonts w:ascii="EB Garamond" w:eastAsia="EB Garamond" w:hAnsi="EB Garamond" w:cs="EB Garamond"/>
        </w:rPr>
        <w:t>}</w:t>
      </w:r>
    </w:p>
    <w:p w14:paraId="2E8053A8" w14:textId="77777777" w:rsidR="00365763" w:rsidRPr="00365763" w:rsidRDefault="00365763" w:rsidP="00365763">
      <w:pPr>
        <w:jc w:val="both"/>
        <w:rPr>
          <w:rFonts w:ascii="EB Garamond" w:eastAsia="EB Garamond" w:hAnsi="EB Garamond" w:cs="EB Garamond"/>
        </w:rPr>
      </w:pPr>
    </w:p>
    <w:p w14:paraId="0C16310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[267] Thursday, August 31, 1922</w:t>
      </w:r>
    </w:p>
    <w:p w14:paraId="4A635040" w14:textId="77777777" w:rsidR="00365763" w:rsidRPr="00365763" w:rsidRDefault="00365763" w:rsidP="00365763">
      <w:pPr>
        <w:jc w:val="right"/>
        <w:rPr>
          <w:rFonts w:ascii="EB Garamond" w:eastAsia="EB Garamond" w:hAnsi="EB Garamond" w:cs="EB Garamond"/>
          <w:strike/>
        </w:rPr>
      </w:pPr>
      <w:r w:rsidRPr="00365763">
        <w:rPr>
          <w:rFonts w:ascii="EB Garamond" w:eastAsia="EB Garamond" w:hAnsi="EB Garamond" w:cs="EB Garamond"/>
          <w:strike/>
        </w:rPr>
        <w:t>B</w:t>
      </w:r>
    </w:p>
    <w:p w14:paraId="5F0A935F" w14:textId="77777777" w:rsidR="00365763" w:rsidRPr="00365763" w:rsidRDefault="00365763" w:rsidP="00365763">
      <w:pPr>
        <w:jc w:val="right"/>
        <w:rPr>
          <w:rFonts w:ascii="EB Garamond" w:eastAsia="EB Garamond" w:hAnsi="EB Garamond" w:cs="EB Garamond"/>
        </w:rPr>
      </w:pPr>
    </w:p>
    <w:p w14:paraId="33C4817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Shopped with Barbara all day. Called on Logan in his nursing home, and went myself to his doctor, who said I had varicose veins in the bladder and must expect a great deal of discomfort. He hopes to cure Logan, but is not sure.</w:t>
      </w:r>
    </w:p>
    <w:p w14:paraId="14A7D042" w14:textId="77777777" w:rsidR="00365763" w:rsidRPr="00365763" w:rsidRDefault="00365763" w:rsidP="00365763">
      <w:pPr>
        <w:jc w:val="both"/>
        <w:rPr>
          <w:rFonts w:ascii="EB Garamond" w:eastAsia="EB Garamond" w:hAnsi="EB Garamond" w:cs="EB Garamond"/>
        </w:rPr>
      </w:pPr>
    </w:p>
    <w:p w14:paraId="04ED2A8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Got home for dinner to which B.[arbara] sat up. She was very naughty about going to bed afterwards, but came round, conquered herself. _____ impressed everyone, and seemed to cling to me and love me more for having been firm with her. O how I do love that child. It is awful!</w:t>
      </w:r>
    </w:p>
    <w:p w14:paraId="19853983" w14:textId="77777777" w:rsidR="00365763" w:rsidRPr="00365763" w:rsidRDefault="00365763" w:rsidP="00365763">
      <w:pPr>
        <w:jc w:val="both"/>
        <w:rPr>
          <w:rFonts w:ascii="EB Garamond" w:eastAsia="EB Garamond" w:hAnsi="EB Garamond" w:cs="EB Garamond"/>
        </w:rPr>
      </w:pPr>
    </w:p>
    <w:p w14:paraId="26FC207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Grace and the Heaton Ellises are here.</w:t>
      </w:r>
    </w:p>
    <w:p w14:paraId="3176792E" w14:textId="77777777" w:rsidR="00365763" w:rsidRPr="00365763" w:rsidRDefault="00365763" w:rsidP="00365763">
      <w:pPr>
        <w:jc w:val="both"/>
        <w:rPr>
          <w:rFonts w:ascii="EB Garamond" w:eastAsia="EB Garamond" w:hAnsi="EB Garamond" w:cs="EB Garamond"/>
        </w:rPr>
      </w:pPr>
    </w:p>
    <w:p w14:paraId="2913AE8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[268] Friday, September 1, 1922</w:t>
      </w:r>
    </w:p>
    <w:p w14:paraId="731B628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Rainy</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Big Chilling</w:t>
      </w:r>
    </w:p>
    <w:p w14:paraId="7CA0E8E7" w14:textId="77777777" w:rsidR="00365763" w:rsidRPr="00365763" w:rsidRDefault="00365763" w:rsidP="00365763">
      <w:pPr>
        <w:jc w:val="both"/>
        <w:rPr>
          <w:rFonts w:ascii="EB Garamond" w:eastAsia="EB Garamond" w:hAnsi="EB Garamond" w:cs="EB Garamond"/>
        </w:rPr>
      </w:pPr>
    </w:p>
    <w:p w14:paraId="4413E7E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Barbara went yachting with “Ted” whom she adores, and made bonfires with him.</w:t>
      </w:r>
    </w:p>
    <w:p w14:paraId="4AB501E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t>
      </w:r>
      <w:r w:rsidRPr="00365763">
        <w:rPr>
          <w:rFonts w:ascii="EB Garamond" w:eastAsia="EB Garamond" w:hAnsi="EB Garamond" w:cs="EB Garamond"/>
          <w:i/>
        </w:rPr>
        <w:t>about halfway down the page</w:t>
      </w:r>
      <w:r w:rsidRPr="00365763">
        <w:rPr>
          <w:rFonts w:ascii="EB Garamond" w:eastAsia="EB Garamond" w:hAnsi="EB Garamond" w:cs="EB Garamond"/>
        </w:rPr>
        <w:t>} B.B. and Nicky at Merseburg.</w:t>
      </w:r>
    </w:p>
    <w:p w14:paraId="1D16EB76" w14:textId="77777777" w:rsidR="00365763" w:rsidRPr="00365763" w:rsidRDefault="00365763" w:rsidP="00365763">
      <w:pPr>
        <w:jc w:val="both"/>
        <w:rPr>
          <w:rFonts w:ascii="EB Garamond" w:eastAsia="EB Garamond" w:hAnsi="EB Garamond" w:cs="EB Garamond"/>
        </w:rPr>
      </w:pPr>
    </w:p>
    <w:p w14:paraId="1353E0F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[269] Saturday, September 2, 1922</w:t>
      </w:r>
    </w:p>
    <w:p w14:paraId="13EA2811"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Copse Cottage</w:t>
      </w:r>
    </w:p>
    <w:p w14:paraId="190FE0D5"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Haslemere</w:t>
      </w:r>
    </w:p>
    <w:p w14:paraId="1130F7E4" w14:textId="77777777" w:rsidR="00365763" w:rsidRPr="00365763" w:rsidRDefault="00365763" w:rsidP="00365763">
      <w:pPr>
        <w:jc w:val="right"/>
        <w:rPr>
          <w:rFonts w:ascii="EB Garamond" w:eastAsia="EB Garamond" w:hAnsi="EB Garamond" w:cs="EB Garamond"/>
        </w:rPr>
      </w:pPr>
    </w:p>
    <w:p w14:paraId="1EA2954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Came across with Barbara and [Christoph]er and found Ray with her novel practically finished. It is tremendously good. She is turning into a keen gardener. What a capable woman.</w:t>
      </w:r>
    </w:p>
    <w:p w14:paraId="5E44DDF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Olwin came and Simon Bussy, who is doing Barbara’s portrait and rather </w:t>
      </w:r>
      <w:r w:rsidRPr="00365763">
        <w:rPr>
          <w:rFonts w:ascii="EB Garamond" w:eastAsia="EB Garamond" w:hAnsi="EB Garamond" w:cs="EB Garamond"/>
          <w:u w:val="single"/>
        </w:rPr>
        <w:t>a</w:t>
      </w:r>
      <w:r w:rsidRPr="00365763">
        <w:rPr>
          <w:rFonts w:ascii="EB Garamond" w:eastAsia="EB Garamond" w:hAnsi="EB Garamond" w:cs="EB Garamond"/>
        </w:rPr>
        <w:t xml:space="preserve"> horror, I fear.</w:t>
      </w:r>
    </w:p>
    <w:p w14:paraId="13052B06"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about halfway down the page</w:t>
      </w:r>
      <w:r w:rsidRPr="00365763">
        <w:rPr>
          <w:rFonts w:ascii="EB Garamond" w:eastAsia="EB Garamond" w:hAnsi="EB Garamond" w:cs="EB Garamond"/>
        </w:rPr>
        <w:t>} B.B. and Nicky arrive at Dresden.</w:t>
      </w:r>
    </w:p>
    <w:p w14:paraId="48503F2D" w14:textId="77777777" w:rsidR="00365763" w:rsidRPr="00365763" w:rsidRDefault="00365763" w:rsidP="00365763">
      <w:pPr>
        <w:ind w:firstLine="720"/>
        <w:jc w:val="both"/>
        <w:rPr>
          <w:rFonts w:ascii="EB Garamond" w:eastAsia="EB Garamond" w:hAnsi="EB Garamond" w:cs="EB Garamond"/>
        </w:rPr>
      </w:pPr>
    </w:p>
    <w:p w14:paraId="49946B7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[270] Sunday, September 3, 1922</w:t>
      </w:r>
    </w:p>
    <w:p w14:paraId="5DEB0D4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Copse Cottage</w:t>
      </w:r>
    </w:p>
    <w:p w14:paraId="1D68D886" w14:textId="77777777" w:rsidR="00365763" w:rsidRPr="00365763" w:rsidRDefault="00365763" w:rsidP="00365763">
      <w:pPr>
        <w:jc w:val="right"/>
        <w:rPr>
          <w:rFonts w:ascii="EB Garamond" w:eastAsia="EB Garamond" w:hAnsi="EB Garamond" w:cs="EB Garamond"/>
        </w:rPr>
      </w:pPr>
    </w:p>
    <w:p w14:paraId="5A4758F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It is a real children’s Paradise, with the Pond and the Woods and the Sand-Pit and the freedom.</w:t>
      </w:r>
    </w:p>
    <w:p w14:paraId="7E2C8565" w14:textId="77777777" w:rsidR="00365763" w:rsidRPr="00365763" w:rsidRDefault="00365763" w:rsidP="00365763">
      <w:pPr>
        <w:jc w:val="both"/>
        <w:rPr>
          <w:rFonts w:ascii="EB Garamond" w:eastAsia="EB Garamond" w:hAnsi="EB Garamond" w:cs="EB Garamond"/>
        </w:rPr>
      </w:pPr>
    </w:p>
    <w:p w14:paraId="0D065E18" w14:textId="77777777" w:rsidR="00365763" w:rsidRPr="00365763" w:rsidRDefault="00365763" w:rsidP="00365763">
      <w:pPr>
        <w:jc w:val="both"/>
        <w:rPr>
          <w:rFonts w:ascii="EB Garamond" w:eastAsia="EB Garamond" w:hAnsi="EB Garamond" w:cs="EB Garamond"/>
          <w:i/>
        </w:rPr>
      </w:pPr>
      <w:r w:rsidRPr="00365763">
        <w:rPr>
          <w:rFonts w:ascii="EB Garamond" w:eastAsia="EB Garamond" w:hAnsi="EB Garamond" w:cs="EB Garamond"/>
          <w:i/>
        </w:rPr>
        <w:t>Letter from William James to Father from Florence, April 2. 1893.</w:t>
      </w:r>
    </w:p>
    <w:p w14:paraId="48546F7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“I don’t see as much of your daughter as I should like, and very little of the brilliant </w:t>
      </w:r>
      <w:r w:rsidRPr="00365763">
        <w:rPr>
          <w:rFonts w:ascii="EB Garamond" w:eastAsia="EB Garamond" w:hAnsi="EB Garamond" w:cs="EB Garamond"/>
          <w:u w:val="single"/>
        </w:rPr>
        <w:t>and</w:t>
      </w:r>
      <w:r w:rsidRPr="00365763">
        <w:rPr>
          <w:rFonts w:ascii="EB Garamond" w:eastAsia="EB Garamond" w:hAnsi="EB Garamond" w:cs="EB Garamond"/>
        </w:rPr>
        <w:t xml:space="preserve"> learned Berenson. Art {</w:t>
      </w:r>
      <w:r w:rsidRPr="00365763">
        <w:rPr>
          <w:rFonts w:ascii="EB Garamond" w:eastAsia="EB Garamond" w:hAnsi="EB Garamond" w:cs="EB Garamond"/>
          <w:i/>
        </w:rPr>
        <w:t>scratched</w:t>
      </w:r>
      <w:r w:rsidRPr="00365763">
        <w:rPr>
          <w:rFonts w:ascii="EB Garamond" w:eastAsia="EB Garamond" w:hAnsi="EB Garamond" w:cs="EB Garamond"/>
        </w:rPr>
        <w:t>} to me is fun, or nothing; to B. it seems to be  __i_ as a test to distinguish between fools and non-fools, and as the line is drawn so instantaneously, and I feel myself to fall on the wrong side, I prefer the refreshment which I can get alone in the galleries to the conviction of sin which comes to me in his company. The world of truth is really more elastic and good-natured than these critics allow. But enough of art. It is a beautiful thing at any rate to see such thorough scholarship as your daughter, Berenson, Loeser[,] Costa show show themselves capable of acquiring”</w:t>
      </w:r>
    </w:p>
    <w:p w14:paraId="6A463E7D" w14:textId="77777777" w:rsidR="00365763" w:rsidRPr="00365763" w:rsidRDefault="00365763" w:rsidP="00365763">
      <w:pPr>
        <w:jc w:val="both"/>
        <w:rPr>
          <w:rFonts w:ascii="EB Garamond" w:eastAsia="EB Garamond" w:hAnsi="EB Garamond" w:cs="EB Garamond"/>
        </w:rPr>
      </w:pPr>
    </w:p>
    <w:p w14:paraId="23D83C1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[271] Monday, September 4, 1922</w:t>
      </w:r>
    </w:p>
    <w:p w14:paraId="39853F47" w14:textId="77777777" w:rsidR="00365763" w:rsidRPr="00365763" w:rsidRDefault="00365763" w:rsidP="00365763">
      <w:pPr>
        <w:jc w:val="center"/>
        <w:rPr>
          <w:rFonts w:ascii="EB Garamond" w:eastAsia="EB Garamond" w:hAnsi="EB Garamond" w:cs="EB Garamond"/>
        </w:rPr>
      </w:pPr>
    </w:p>
    <w:p w14:paraId="47D95E3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Ray and Oliver went early. [Christoph]er and Barbara and I went shopping in Haslemere.</w:t>
      </w:r>
    </w:p>
    <w:p w14:paraId="7900FCA9" w14:textId="77777777" w:rsidR="00365763" w:rsidRPr="00365763" w:rsidRDefault="00365763" w:rsidP="00365763">
      <w:pPr>
        <w:jc w:val="both"/>
        <w:rPr>
          <w:rFonts w:ascii="EB Garamond" w:eastAsia="EB Garamond" w:hAnsi="EB Garamond" w:cs="EB Garamond"/>
        </w:rPr>
      </w:pPr>
    </w:p>
    <w:p w14:paraId="35E9C99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[272] Tuesday, September 5, 1922</w:t>
      </w:r>
    </w:p>
    <w:p w14:paraId="64E6A85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Copse Cottage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Ray and her children</w:t>
      </w:r>
    </w:p>
    <w:p w14:paraId="7FD5550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Haslemere</w:t>
      </w:r>
    </w:p>
    <w:p w14:paraId="362B6FD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Hot and heavy</w:t>
      </w:r>
    </w:p>
    <w:p w14:paraId="3B6F6367" w14:textId="77777777" w:rsidR="00365763" w:rsidRPr="00365763" w:rsidRDefault="00365763" w:rsidP="00365763">
      <w:pPr>
        <w:jc w:val="both"/>
        <w:rPr>
          <w:rFonts w:ascii="EB Garamond" w:eastAsia="EB Garamond" w:hAnsi="EB Garamond" w:cs="EB Garamond"/>
        </w:rPr>
      </w:pPr>
    </w:p>
    <w:p w14:paraId="3B45326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Usual occupation of the Children’s Paradise. Barbara is very happy playing with her cousin, John Strachey, Ralph’s 2nd son, a nice boy of 16.</w:t>
      </w:r>
    </w:p>
    <w:p w14:paraId="68AB2D9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Called on the Whites—she always suffering </w:t>
      </w:r>
      <w:r w:rsidRPr="00365763">
        <w:rPr>
          <w:rFonts w:ascii="EB Garamond" w:eastAsia="EB Garamond" w:hAnsi="EB Garamond" w:cs="EB Garamond"/>
          <w:i/>
        </w:rPr>
        <w:t>dreadfully</w:t>
      </w:r>
      <w:r w:rsidRPr="00365763">
        <w:rPr>
          <w:rFonts w:ascii="EB Garamond" w:eastAsia="EB Garamond" w:hAnsi="EB Garamond" w:cs="EB Garamond"/>
        </w:rPr>
        <w:t>.</w:t>
      </w:r>
    </w:p>
    <w:p w14:paraId="0A0034E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Ray arrived for lunch, and we weeded and sodded.</w:t>
      </w:r>
    </w:p>
    <w:p w14:paraId="44FB176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4 skipped lines</w:t>
      </w:r>
      <w:r w:rsidRPr="00365763">
        <w:rPr>
          <w:rFonts w:ascii="EB Garamond" w:eastAsia="EB Garamond" w:hAnsi="EB Garamond" w:cs="EB Garamond"/>
        </w:rPr>
        <w:t>}</w:t>
      </w:r>
    </w:p>
    <w:p w14:paraId="6FBCAF5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BB and Nicky arrive</w:t>
      </w:r>
    </w:p>
    <w:p w14:paraId="349E906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Berlin.</w:t>
      </w:r>
    </w:p>
    <w:p w14:paraId="4217123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0A21B9E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Finished reading Ray’s novel, which is </w:t>
      </w:r>
      <w:r w:rsidRPr="00365763">
        <w:rPr>
          <w:rFonts w:ascii="EB Garamond" w:eastAsia="EB Garamond" w:hAnsi="EB Garamond" w:cs="EB Garamond"/>
          <w:i/>
        </w:rPr>
        <w:t>remarkably good</w:t>
      </w:r>
      <w:r w:rsidRPr="00365763">
        <w:rPr>
          <w:rFonts w:ascii="EB Garamond" w:eastAsia="EB Garamond" w:hAnsi="EB Garamond" w:cs="EB Garamond"/>
        </w:rPr>
        <w:t>!!</w:t>
      </w:r>
    </w:p>
    <w:p w14:paraId="4AE63739" w14:textId="77777777" w:rsidR="00365763" w:rsidRPr="00365763" w:rsidRDefault="00365763" w:rsidP="00365763">
      <w:pPr>
        <w:jc w:val="both"/>
        <w:rPr>
          <w:rFonts w:ascii="EB Garamond" w:eastAsia="EB Garamond" w:hAnsi="EB Garamond" w:cs="EB Garamond"/>
        </w:rPr>
      </w:pPr>
    </w:p>
    <w:p w14:paraId="7CE1712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[273] Wednesday, September 6, 1922</w:t>
      </w:r>
    </w:p>
    <w:p w14:paraId="6FBED123"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11 St. Leonard’s Terrace</w:t>
      </w:r>
    </w:p>
    <w:p w14:paraId="066A222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S.W. 3</w:t>
      </w:r>
    </w:p>
    <w:p w14:paraId="30ADF8EE" w14:textId="77777777" w:rsidR="00365763" w:rsidRPr="00365763" w:rsidRDefault="00365763" w:rsidP="00365763">
      <w:pPr>
        <w:jc w:val="both"/>
        <w:rPr>
          <w:rFonts w:ascii="EB Garamond" w:eastAsia="EB Garamond" w:hAnsi="EB Garamond" w:cs="EB Garamond"/>
        </w:rPr>
      </w:pPr>
    </w:p>
    <w:p w14:paraId="1D33A179"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 xml:space="preserve">Called on the Dukes in the morning. Age has made poor _____ </w:t>
      </w:r>
      <w:r w:rsidRPr="00365763">
        <w:rPr>
          <w:rFonts w:ascii="EB Garamond" w:eastAsia="EB Garamond" w:hAnsi="EB Garamond" w:cs="EB Garamond"/>
          <w:i/>
        </w:rPr>
        <w:t>perfectly hideous</w:t>
      </w:r>
      <w:r w:rsidRPr="00365763">
        <w:rPr>
          <w:rFonts w:ascii="EB Garamond" w:eastAsia="EB Garamond" w:hAnsi="EB Garamond" w:cs="EB Garamond"/>
        </w:rPr>
        <w:t>, but she keeps cheerful under all their difficulties.</w:t>
      </w:r>
    </w:p>
    <w:p w14:paraId="60C65EB8"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Watched the youngsters bathing.</w:t>
      </w:r>
    </w:p>
    <w:p w14:paraId="352CA8CA" w14:textId="77777777" w:rsidR="00365763" w:rsidRPr="00365763" w:rsidRDefault="00365763" w:rsidP="00365763">
      <w:pPr>
        <w:ind w:firstLine="720"/>
        <w:jc w:val="both"/>
        <w:rPr>
          <w:rFonts w:ascii="EB Garamond" w:eastAsia="EB Garamond" w:hAnsi="EB Garamond" w:cs="EB Garamond"/>
        </w:rPr>
      </w:pPr>
    </w:p>
    <w:p w14:paraId="0D540F19"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Came up to town by the 4 o’clock train, met Eliza and began the repacking.</w:t>
      </w:r>
    </w:p>
    <w:p w14:paraId="6CD3F105" w14:textId="77777777" w:rsidR="00365763" w:rsidRPr="00365763" w:rsidRDefault="00365763" w:rsidP="00365763">
      <w:pPr>
        <w:ind w:firstLine="720"/>
        <w:jc w:val="both"/>
        <w:rPr>
          <w:rFonts w:ascii="EB Garamond" w:eastAsia="EB Garamond" w:hAnsi="EB Garamond" w:cs="EB Garamond"/>
        </w:rPr>
      </w:pPr>
    </w:p>
    <w:p w14:paraId="19D23CD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[274] Thursday, September 7, 1922</w:t>
      </w:r>
    </w:p>
    <w:p w14:paraId="3174A68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11 St. Leonard’s Terrace S.W. 3</w:t>
      </w:r>
    </w:p>
    <w:p w14:paraId="63243E4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Nice day at last</w:t>
      </w:r>
    </w:p>
    <w:p w14:paraId="007662CC" w14:textId="77777777" w:rsidR="00365763" w:rsidRPr="00365763" w:rsidRDefault="00365763" w:rsidP="00365763">
      <w:pPr>
        <w:jc w:val="both"/>
        <w:rPr>
          <w:rFonts w:ascii="EB Garamond" w:eastAsia="EB Garamond" w:hAnsi="EB Garamond" w:cs="EB Garamond"/>
        </w:rPr>
      </w:pPr>
    </w:p>
    <w:p w14:paraId="58B8CB4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Shopped. Went to see Logan who is still in bed, with a catheter, trying to get his incision wound to heal.</w:t>
      </w:r>
    </w:p>
    <w:p w14:paraId="445B523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Britten lunched with me at Verry’s—and complained of our neglect: but he has never taken </w:t>
      </w:r>
      <w:r w:rsidRPr="00365763">
        <w:rPr>
          <w:rFonts w:ascii="EB Garamond" w:eastAsia="EB Garamond" w:hAnsi="EB Garamond" w:cs="EB Garamond"/>
          <w:i/>
        </w:rPr>
        <w:t>any</w:t>
      </w:r>
      <w:r w:rsidRPr="00365763">
        <w:rPr>
          <w:rFonts w:ascii="EB Garamond" w:eastAsia="EB Garamond" w:hAnsi="EB Garamond" w:cs="EB Garamond"/>
        </w:rPr>
        <w:t xml:space="preserve"> trouble to make himself acceptable. Poor old man.</w:t>
      </w:r>
    </w:p>
    <w:p w14:paraId="7E6DCAB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Jim Whitall called on me and made a very nice impression. He is maturing unexpectedly well.</w:t>
      </w:r>
    </w:p>
    <w:p w14:paraId="5507AECB" w14:textId="77777777" w:rsidR="00365763" w:rsidRPr="00365763" w:rsidRDefault="00365763" w:rsidP="00365763">
      <w:pPr>
        <w:jc w:val="both"/>
        <w:rPr>
          <w:rFonts w:ascii="EB Garamond" w:eastAsia="EB Garamond" w:hAnsi="EB Garamond" w:cs="EB Garamond"/>
        </w:rPr>
      </w:pPr>
    </w:p>
    <w:p w14:paraId="22C97E9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[275] Friday, September 8, 1922</w:t>
      </w:r>
    </w:p>
    <w:p w14:paraId="2709F5F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Hotel du Théatre des Champs-Elysées</w:t>
      </w:r>
    </w:p>
    <w:p w14:paraId="442EDF4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6 Avenue Montaigne Paris</w:t>
      </w:r>
    </w:p>
    <w:p w14:paraId="55385DA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Cold</w:t>
      </w:r>
    </w:p>
    <w:p w14:paraId="6E6D34E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cloudy</w:t>
      </w:r>
    </w:p>
    <w:p w14:paraId="6E93FB20" w14:textId="77777777" w:rsidR="00365763" w:rsidRPr="00365763" w:rsidRDefault="00365763" w:rsidP="00365763">
      <w:pPr>
        <w:jc w:val="right"/>
        <w:rPr>
          <w:rFonts w:ascii="EB Garamond" w:eastAsia="EB Garamond" w:hAnsi="EB Garamond" w:cs="EB Garamond"/>
        </w:rPr>
      </w:pPr>
    </w:p>
    <w:p w14:paraId="3E16003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Called with Ray on the Thorolds and bought some of their chairs and curtains.</w:t>
      </w:r>
    </w:p>
    <w:p w14:paraId="6D135F7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Lunched with Lady Strachey and saw Simon Bussy’s remarkable Animal pictures. They should have a success when he exhibits them next month. His pastel of Barbara is finished and is really very charming.</w:t>
      </w:r>
    </w:p>
    <w:p w14:paraId="1B41A95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At 3 we left the Vit___ Hotel and motored to Croydon. There Ray discovered she had forgotten her passport—!! But they let her get onto the airplane (Handley-Page) and we flew over Deal and Boulogne </w:t>
      </w:r>
      <w:r w:rsidRPr="00365763">
        <w:rPr>
          <w:rFonts w:ascii="EB Garamond" w:eastAsia="EB Garamond" w:hAnsi="EB Garamond" w:cs="EB Garamond"/>
          <w:u w:val="single"/>
        </w:rPr>
        <w:t>and</w:t>
      </w:r>
      <w:r w:rsidRPr="00365763">
        <w:rPr>
          <w:rFonts w:ascii="EB Garamond" w:eastAsia="EB Garamond" w:hAnsi="EB Garamond" w:cs="EB Garamond"/>
        </w:rPr>
        <w:t xml:space="preserve"> Beauvais to Paris, reaching the Hotel Crillon (having motored from the landing-place, Le Bourget) at 7, a swift, well-arranged, comfortable journey. The only drawback is the noise. The chief thing I noticed was that the sea looked </w:t>
      </w:r>
      <w:r w:rsidRPr="00365763">
        <w:rPr>
          <w:rFonts w:ascii="EB Garamond" w:eastAsia="EB Garamond" w:hAnsi="EB Garamond" w:cs="EB Garamond"/>
          <w:i/>
        </w:rPr>
        <w:t>solid</w:t>
      </w:r>
      <w:r w:rsidRPr="00365763">
        <w:rPr>
          <w:rFonts w:ascii="EB Garamond" w:eastAsia="EB Garamond" w:hAnsi="EB Garamond" w:cs="EB Garamond"/>
        </w:rPr>
        <w:t xml:space="preserve"> under a thin veil of waves.</w:t>
      </w:r>
    </w:p>
    <w:p w14:paraId="4109BA6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Saw Carey for a minute but dined by ourselves at the Lapérouse.</w:t>
      </w:r>
    </w:p>
    <w:p w14:paraId="2D40044A" w14:textId="77777777" w:rsidR="00365763" w:rsidRPr="00365763" w:rsidRDefault="00365763" w:rsidP="00365763">
      <w:pPr>
        <w:jc w:val="both"/>
        <w:rPr>
          <w:rFonts w:ascii="EB Garamond" w:eastAsia="EB Garamond" w:hAnsi="EB Garamond" w:cs="EB Garamond"/>
        </w:rPr>
      </w:pPr>
    </w:p>
    <w:p w14:paraId="0BF157B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[276] Saturday, September 9, 1922</w:t>
      </w:r>
    </w:p>
    <w:p w14:paraId="44BDB562"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Hotel du Theatre des Champs Elysées Paris</w:t>
      </w:r>
    </w:p>
    <w:p w14:paraId="3CE43E27" w14:textId="77777777" w:rsidR="00365763" w:rsidRPr="00365763" w:rsidRDefault="00365763" w:rsidP="00365763">
      <w:pPr>
        <w:jc w:val="right"/>
        <w:rPr>
          <w:rFonts w:ascii="EB Garamond" w:eastAsia="EB Garamond" w:hAnsi="EB Garamond" w:cs="EB Garamond"/>
        </w:rPr>
      </w:pPr>
    </w:p>
    <w:p w14:paraId="1B3137E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Ray lunched with Carey and I came in for tea and found them still reorganizing the </w:t>
      </w:r>
      <w:r w:rsidRPr="00365763">
        <w:rPr>
          <w:rFonts w:ascii="EB Garamond" w:eastAsia="EB Garamond" w:hAnsi="EB Garamond" w:cs="EB Garamond"/>
          <w:u w:val="single"/>
        </w:rPr>
        <w:t>world</w:t>
      </w:r>
      <w:r w:rsidRPr="00365763">
        <w:rPr>
          <w:rFonts w:ascii="EB Garamond" w:eastAsia="EB Garamond" w:hAnsi="EB Garamond" w:cs="EB Garamond"/>
        </w:rPr>
        <w:t xml:space="preserve">! In the evening we </w:t>
      </w:r>
      <w:r w:rsidRPr="00365763">
        <w:rPr>
          <w:rFonts w:ascii="EB Garamond" w:eastAsia="EB Garamond" w:hAnsi="EB Garamond" w:cs="EB Garamond"/>
          <w:strike/>
        </w:rPr>
        <w:t>went</w:t>
      </w:r>
      <w:r w:rsidRPr="00365763">
        <w:rPr>
          <w:rFonts w:ascii="EB Garamond" w:eastAsia="EB Garamond" w:hAnsi="EB Garamond" w:cs="EB Garamond"/>
        </w:rPr>
        <w:t xml:space="preserve"> dined with her and Helen Flexner and Lucy Donelly, who had just arrived from U.S.A. Very nice talk. Carey is wildly stimulating.</w:t>
      </w:r>
    </w:p>
    <w:p w14:paraId="4A3B9687" w14:textId="77777777" w:rsidR="00365763" w:rsidRPr="00365763" w:rsidRDefault="00365763" w:rsidP="00365763">
      <w:pPr>
        <w:jc w:val="both"/>
        <w:rPr>
          <w:rFonts w:ascii="EB Garamond" w:eastAsia="EB Garamond" w:hAnsi="EB Garamond" w:cs="EB Garamond"/>
        </w:rPr>
      </w:pPr>
    </w:p>
    <w:p w14:paraId="6B0A968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Bought Ray a becoming hat.</w:t>
      </w:r>
    </w:p>
    <w:p w14:paraId="103E9371" w14:textId="77777777" w:rsidR="00365763" w:rsidRPr="00365763" w:rsidRDefault="00365763" w:rsidP="00365763">
      <w:pPr>
        <w:jc w:val="both"/>
        <w:rPr>
          <w:rFonts w:ascii="EB Garamond" w:eastAsia="EB Garamond" w:hAnsi="EB Garamond" w:cs="EB Garamond"/>
        </w:rPr>
      </w:pPr>
    </w:p>
    <w:p w14:paraId="4BAAFF0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[277] Sunday, September 10, 1922</w:t>
      </w:r>
    </w:p>
    <w:p w14:paraId="7A06E3D1" w14:textId="77777777" w:rsidR="00365763" w:rsidRPr="00365763" w:rsidRDefault="00365763" w:rsidP="00365763">
      <w:pPr>
        <w:jc w:val="center"/>
        <w:rPr>
          <w:rFonts w:ascii="EB Garamond" w:eastAsia="EB Garamond" w:hAnsi="EB Garamond" w:cs="EB Garamond"/>
        </w:rPr>
      </w:pPr>
    </w:p>
    <w:p w14:paraId="755ECA2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Louvre, but the Egyptian things do not show to advantage. Helen and Lucy came with me.</w:t>
      </w:r>
    </w:p>
    <w:p w14:paraId="507F06E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They all dined with me at Lapérouse and we went to </w:t>
      </w:r>
      <w:r w:rsidRPr="00365763">
        <w:rPr>
          <w:rFonts w:ascii="EB Garamond" w:eastAsia="EB Garamond" w:hAnsi="EB Garamond" w:cs="EB Garamond"/>
          <w:i/>
        </w:rPr>
        <w:t>Le Cid</w:t>
      </w:r>
      <w:r w:rsidRPr="00365763">
        <w:rPr>
          <w:rFonts w:ascii="EB Garamond" w:eastAsia="EB Garamond" w:hAnsi="EB Garamond" w:cs="EB Garamond"/>
        </w:rPr>
        <w:t xml:space="preserve"> at the Th.[éâtre] Français—I am not up to that rhetoric and emphatic aching, but Carey seemed to adore it.</w:t>
      </w:r>
    </w:p>
    <w:p w14:paraId="34397F33" w14:textId="77777777" w:rsidR="00365763" w:rsidRPr="00365763" w:rsidRDefault="00365763" w:rsidP="00365763">
      <w:pPr>
        <w:jc w:val="both"/>
        <w:rPr>
          <w:rFonts w:ascii="EB Garamond" w:eastAsia="EB Garamond" w:hAnsi="EB Garamond" w:cs="EB Garamond"/>
        </w:rPr>
      </w:pPr>
    </w:p>
    <w:p w14:paraId="1CD19DD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[278] Monday, September 11, 1922</w:t>
      </w:r>
    </w:p>
    <w:p w14:paraId="30A14AE6"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Hotel du Theatre des Champs Elysées Paris</w:t>
      </w:r>
    </w:p>
    <w:p w14:paraId="36C334D1" w14:textId="77777777" w:rsidR="00365763" w:rsidRPr="00365763" w:rsidRDefault="00365763" w:rsidP="00365763">
      <w:pPr>
        <w:jc w:val="right"/>
        <w:rPr>
          <w:rFonts w:ascii="EB Garamond" w:eastAsia="EB Garamond" w:hAnsi="EB Garamond" w:cs="EB Garamond"/>
        </w:rPr>
      </w:pPr>
    </w:p>
    <w:p w14:paraId="79CE18E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Ray not quite well, so she rested while I called twice at the Duveens. We lunched with Billy Taylor’s wife—such a </w:t>
      </w:r>
      <w:r w:rsidRPr="00365763">
        <w:rPr>
          <w:rFonts w:ascii="EB Garamond" w:eastAsia="EB Garamond" w:hAnsi="EB Garamond" w:cs="EB Garamond"/>
          <w:i/>
        </w:rPr>
        <w:t>perfectly commonplace</w:t>
      </w:r>
      <w:r w:rsidRPr="00365763">
        <w:rPr>
          <w:rFonts w:ascii="EB Garamond" w:eastAsia="EB Garamond" w:hAnsi="EB Garamond" w:cs="EB Garamond"/>
        </w:rPr>
        <w:t xml:space="preserve"> little person that we could scarcely breathe. Her final remark “placed” her:— “I don’t try to be intellectual. I leave that to William, and _____ to _____ myself to bringing up our child”. As Ray said, </w:t>
      </w:r>
      <w:r w:rsidRPr="00365763">
        <w:rPr>
          <w:rFonts w:ascii="EB Garamond" w:eastAsia="EB Garamond" w:hAnsi="EB Garamond" w:cs="EB Garamond"/>
          <w:i/>
        </w:rPr>
        <w:t>everything</w:t>
      </w:r>
      <w:r w:rsidRPr="00365763">
        <w:rPr>
          <w:rFonts w:ascii="EB Garamond" w:eastAsia="EB Garamond" w:hAnsi="EB Garamond" w:cs="EB Garamond"/>
        </w:rPr>
        <w:t xml:space="preserve"> was wrong about that remark!</w:t>
      </w:r>
    </w:p>
    <w:p w14:paraId="729E541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dined with Carey, but passed a quiet evening, as Ray fell unwell.</w:t>
      </w:r>
    </w:p>
    <w:p w14:paraId="3F0D186D" w14:textId="77777777" w:rsidR="00365763" w:rsidRPr="00365763" w:rsidRDefault="00365763" w:rsidP="00365763">
      <w:pPr>
        <w:jc w:val="both"/>
        <w:rPr>
          <w:rFonts w:ascii="EB Garamond" w:eastAsia="EB Garamond" w:hAnsi="EB Garamond" w:cs="EB Garamond"/>
        </w:rPr>
      </w:pPr>
    </w:p>
    <w:p w14:paraId="746EE33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Read [William] James’ letters to Father.</w:t>
      </w:r>
    </w:p>
    <w:p w14:paraId="5D108C9A" w14:textId="77777777" w:rsidR="00365763" w:rsidRPr="00365763" w:rsidRDefault="00365763" w:rsidP="00365763">
      <w:pPr>
        <w:jc w:val="both"/>
        <w:rPr>
          <w:rFonts w:ascii="EB Garamond" w:eastAsia="EB Garamond" w:hAnsi="EB Garamond" w:cs="EB Garamond"/>
        </w:rPr>
      </w:pPr>
    </w:p>
    <w:p w14:paraId="5EEECA1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[279] Tuesday, September 12, 1922</w:t>
      </w:r>
    </w:p>
    <w:p w14:paraId="09CB752D" w14:textId="77777777" w:rsidR="00365763" w:rsidRPr="00365763" w:rsidRDefault="00365763" w:rsidP="00365763">
      <w:pPr>
        <w:jc w:val="center"/>
        <w:rPr>
          <w:rFonts w:ascii="EB Garamond" w:eastAsia="EB Garamond" w:hAnsi="EB Garamond" w:cs="EB Garamond"/>
        </w:rPr>
      </w:pPr>
    </w:p>
    <w:p w14:paraId="5D5B084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Ray flew black and I called at the Duveens and Jo promised me we should </w:t>
      </w:r>
      <w:r w:rsidRPr="00365763">
        <w:rPr>
          <w:rFonts w:ascii="EB Garamond" w:eastAsia="EB Garamond" w:hAnsi="EB Garamond" w:cs="EB Garamond"/>
          <w:u w:val="single"/>
        </w:rPr>
        <w:t>now</w:t>
      </w:r>
      <w:r w:rsidRPr="00365763">
        <w:rPr>
          <w:rFonts w:ascii="EB Garamond" w:eastAsia="EB Garamond" w:hAnsi="EB Garamond" w:cs="EB Garamond"/>
        </w:rPr>
        <w:t xml:space="preserve"> hear of all sales as they are concluded—“hour by hour” he said, since the 10% tax has been </w:t>
      </w:r>
      <w:r w:rsidRPr="00365763">
        <w:rPr>
          <w:rFonts w:ascii="EB Garamond" w:eastAsia="EB Garamond" w:hAnsi="EB Garamond" w:cs="EB Garamond"/>
          <w:strike/>
        </w:rPr>
        <w:t>taken</w:t>
      </w:r>
      <w:r w:rsidRPr="00365763">
        <w:rPr>
          <w:rFonts w:ascii="EB Garamond" w:eastAsia="EB Garamond" w:hAnsi="EB Garamond" w:cs="EB Garamond"/>
        </w:rPr>
        <w:t xml:space="preserve"> reduced to 5%, which he intends to pay in an open and aboveboard way.</w:t>
      </w:r>
    </w:p>
    <w:p w14:paraId="0858755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 lunched with the Duveens at the Ritz, most uncomfortable, as he and she are on each other’s nerves and show it every second. He bought her some gorgeous pearls afterwards, which she did not want, as she found them to [</w:t>
      </w:r>
      <w:r w:rsidRPr="00365763">
        <w:rPr>
          <w:rFonts w:ascii="EB Garamond" w:eastAsia="EB Garamond" w:hAnsi="EB Garamond" w:cs="EB Garamond"/>
          <w:i/>
        </w:rPr>
        <w:t>sic</w:t>
      </w:r>
      <w:r w:rsidRPr="00365763">
        <w:rPr>
          <w:rFonts w:ascii="EB Garamond" w:eastAsia="EB Garamond" w:hAnsi="EB Garamond" w:cs="EB Garamond"/>
        </w:rPr>
        <w:t>] white.</w:t>
      </w:r>
    </w:p>
    <w:p w14:paraId="449A484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Dined with Carey and went to the </w:t>
      </w:r>
      <w:r w:rsidRPr="00365763">
        <w:rPr>
          <w:rFonts w:ascii="EB Garamond" w:eastAsia="EB Garamond" w:hAnsi="EB Garamond" w:cs="EB Garamond"/>
          <w:i/>
        </w:rPr>
        <w:t>Contes d’Hoffmann</w:t>
      </w:r>
      <w:r w:rsidRPr="00365763">
        <w:rPr>
          <w:rFonts w:ascii="EB Garamond" w:eastAsia="EB Garamond" w:hAnsi="EB Garamond" w:cs="EB Garamond"/>
        </w:rPr>
        <w:t>. I fear I am getting too old for the theatre, and too out of the way of music to be transported by it.</w:t>
      </w:r>
    </w:p>
    <w:p w14:paraId="6DD36BB6" w14:textId="77777777" w:rsidR="00365763" w:rsidRPr="00365763" w:rsidRDefault="00365763" w:rsidP="00365763">
      <w:pPr>
        <w:jc w:val="both"/>
        <w:rPr>
          <w:rFonts w:ascii="EB Garamond" w:eastAsia="EB Garamond" w:hAnsi="EB Garamond" w:cs="EB Garamond"/>
        </w:rPr>
      </w:pPr>
    </w:p>
    <w:p w14:paraId="62D80D7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[280] Wednesday, September 13, 1922</w:t>
      </w:r>
    </w:p>
    <w:p w14:paraId="158A75A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Train Paris to Berlin</w:t>
      </w:r>
    </w:p>
    <w:p w14:paraId="7BD0BAE5" w14:textId="77777777" w:rsidR="00365763" w:rsidRPr="00365763" w:rsidRDefault="00365763" w:rsidP="00365763">
      <w:pPr>
        <w:jc w:val="center"/>
        <w:rPr>
          <w:rFonts w:ascii="EB Garamond" w:eastAsia="EB Garamond" w:hAnsi="EB Garamond" w:cs="EB Garamond"/>
        </w:rPr>
      </w:pPr>
    </w:p>
    <w:p w14:paraId="119ECF9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 very satisfactory talk with Jo Duveen, Edward present and Löwengarde most of the time.</w:t>
      </w:r>
    </w:p>
    <w:p w14:paraId="148F8D95" w14:textId="77777777" w:rsidR="00365763" w:rsidRPr="00365763" w:rsidRDefault="00365763" w:rsidP="00365763">
      <w:pPr>
        <w:numPr>
          <w:ilvl w:val="0"/>
          <w:numId w:val="1"/>
        </w:numPr>
        <w:jc w:val="both"/>
        <w:rPr>
          <w:rFonts w:ascii="EB Garamond" w:eastAsia="EB Garamond" w:hAnsi="EB Garamond" w:cs="EB Garamond"/>
        </w:rPr>
      </w:pPr>
      <w:r w:rsidRPr="00365763">
        <w:rPr>
          <w:rFonts w:ascii="EB Garamond" w:eastAsia="EB Garamond" w:hAnsi="EB Garamond" w:cs="EB Garamond"/>
        </w:rPr>
        <w:t>He said B.B. could offer pictures he did not want to private people</w:t>
      </w:r>
    </w:p>
    <w:p w14:paraId="623754E9" w14:textId="77777777" w:rsidR="00365763" w:rsidRPr="00365763" w:rsidRDefault="00365763" w:rsidP="00365763">
      <w:pPr>
        <w:numPr>
          <w:ilvl w:val="0"/>
          <w:numId w:val="1"/>
        </w:numPr>
        <w:jc w:val="both"/>
        <w:rPr>
          <w:rFonts w:ascii="EB Garamond" w:eastAsia="EB Garamond" w:hAnsi="EB Garamond" w:cs="EB Garamond"/>
        </w:rPr>
      </w:pPr>
      <w:r w:rsidRPr="00365763">
        <w:rPr>
          <w:rFonts w:ascii="EB Garamond" w:eastAsia="EB Garamond" w:hAnsi="EB Garamond" w:cs="EB Garamond"/>
        </w:rPr>
        <w:t xml:space="preserve">He said B.B. could buy anything urgent and important </w:t>
      </w:r>
      <w:r w:rsidRPr="00365763">
        <w:rPr>
          <w:rFonts w:ascii="EB Garamond" w:eastAsia="EB Garamond" w:hAnsi="EB Garamond" w:cs="EB Garamond"/>
          <w:i/>
        </w:rPr>
        <w:t>on his own authority</w:t>
      </w:r>
      <w:r w:rsidRPr="00365763">
        <w:rPr>
          <w:rFonts w:ascii="EB Garamond" w:eastAsia="EB Garamond" w:hAnsi="EB Garamond" w:cs="EB Garamond"/>
        </w:rPr>
        <w:t>.</w:t>
      </w:r>
    </w:p>
    <w:p w14:paraId="7FC148EE" w14:textId="77777777" w:rsidR="00365763" w:rsidRPr="00365763" w:rsidRDefault="00365763" w:rsidP="00365763">
      <w:pPr>
        <w:numPr>
          <w:ilvl w:val="0"/>
          <w:numId w:val="1"/>
        </w:numPr>
        <w:jc w:val="both"/>
        <w:rPr>
          <w:rFonts w:ascii="EB Garamond" w:eastAsia="EB Garamond" w:hAnsi="EB Garamond" w:cs="EB Garamond"/>
        </w:rPr>
      </w:pPr>
      <w:r w:rsidRPr="00365763">
        <w:rPr>
          <w:rFonts w:ascii="EB Garamond" w:eastAsia="EB Garamond" w:hAnsi="EB Garamond" w:cs="EB Garamond"/>
        </w:rPr>
        <w:t xml:space="preserve">He said he would really pay us quickly </w:t>
      </w:r>
      <w:r w:rsidRPr="00365763">
        <w:rPr>
          <w:rFonts w:ascii="EB Garamond" w:eastAsia="EB Garamond" w:hAnsi="EB Garamond" w:cs="EB Garamond"/>
          <w:i/>
        </w:rPr>
        <w:t xml:space="preserve">if we </w:t>
      </w:r>
      <w:r w:rsidRPr="00365763">
        <w:rPr>
          <w:rFonts w:ascii="EB Garamond" w:eastAsia="EB Garamond" w:hAnsi="EB Garamond" w:cs="EB Garamond"/>
          <w:i/>
          <w:u w:val="single"/>
        </w:rPr>
        <w:t>would</w:t>
      </w:r>
      <w:r w:rsidRPr="00365763">
        <w:rPr>
          <w:rFonts w:ascii="EB Garamond" w:eastAsia="EB Garamond" w:hAnsi="EB Garamond" w:cs="EB Garamond"/>
          <w:i/>
        </w:rPr>
        <w:t xml:space="preserve"> cable him</w:t>
      </w:r>
      <w:r w:rsidRPr="00365763">
        <w:rPr>
          <w:rFonts w:ascii="EB Garamond" w:eastAsia="EB Garamond" w:hAnsi="EB Garamond" w:cs="EB Garamond"/>
        </w:rPr>
        <w:t>.</w:t>
      </w:r>
    </w:p>
    <w:p w14:paraId="3517CDF2" w14:textId="77777777" w:rsidR="00365763" w:rsidRPr="00365763" w:rsidRDefault="00365763" w:rsidP="00365763">
      <w:pPr>
        <w:jc w:val="both"/>
        <w:rPr>
          <w:rFonts w:ascii="EB Garamond" w:eastAsia="EB Garamond" w:hAnsi="EB Garamond" w:cs="EB Garamond"/>
        </w:rPr>
      </w:pPr>
    </w:p>
    <w:p w14:paraId="6D447D9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I also ___ed him about his wife and said he must give her a holiday from his overpowering self!</w:t>
      </w:r>
    </w:p>
    <w:p w14:paraId="7792673C" w14:textId="77777777" w:rsidR="00365763" w:rsidRPr="00365763" w:rsidRDefault="00365763" w:rsidP="00365763">
      <w:pPr>
        <w:jc w:val="both"/>
        <w:rPr>
          <w:rFonts w:ascii="EB Garamond" w:eastAsia="EB Garamond" w:hAnsi="EB Garamond" w:cs="EB Garamond"/>
        </w:rPr>
      </w:pPr>
    </w:p>
    <w:p w14:paraId="468F6C4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strike/>
        </w:rPr>
        <w:t>Eliz</w:t>
      </w:r>
      <w:r w:rsidRPr="00365763">
        <w:rPr>
          <w:rFonts w:ascii="EB Garamond" w:eastAsia="EB Garamond" w:hAnsi="EB Garamond" w:cs="EB Garamond"/>
        </w:rPr>
        <w:t xml:space="preserve"> Lunched with Carey, and left with Eliza at 7.40 p.m. dining on the train.</w:t>
      </w:r>
    </w:p>
    <w:p w14:paraId="073A710F" w14:textId="77777777" w:rsidR="00365763" w:rsidRPr="00365763" w:rsidRDefault="00365763" w:rsidP="00365763">
      <w:pPr>
        <w:jc w:val="both"/>
        <w:rPr>
          <w:rFonts w:ascii="EB Garamond" w:eastAsia="EB Garamond" w:hAnsi="EB Garamond" w:cs="EB Garamond"/>
        </w:rPr>
      </w:pPr>
    </w:p>
    <w:p w14:paraId="681010E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[281] Thursday, September 14, 1922</w:t>
      </w:r>
    </w:p>
    <w:p w14:paraId="4B667B6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Hotel Bristol Berlin</w:t>
      </w:r>
    </w:p>
    <w:p w14:paraId="35995C23" w14:textId="77777777" w:rsidR="00365763" w:rsidRPr="00365763" w:rsidRDefault="00365763" w:rsidP="00365763">
      <w:pPr>
        <w:jc w:val="center"/>
        <w:rPr>
          <w:rFonts w:ascii="EB Garamond" w:eastAsia="EB Garamond" w:hAnsi="EB Garamond" w:cs="EB Garamond"/>
        </w:rPr>
      </w:pPr>
    </w:p>
    <w:p w14:paraId="5770814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Arrived at 5.30. Dear Nicky met me.</w:t>
      </w:r>
    </w:p>
    <w:p w14:paraId="121B92F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had an early supper and went off to hear Strauss’ beautiful “Ariadne”.</w:t>
      </w:r>
    </w:p>
    <w:p w14:paraId="46E1432D" w14:textId="77777777" w:rsidR="00365763" w:rsidRPr="00365763" w:rsidRDefault="00365763" w:rsidP="00365763">
      <w:pPr>
        <w:jc w:val="both"/>
        <w:rPr>
          <w:rFonts w:ascii="EB Garamond" w:eastAsia="EB Garamond" w:hAnsi="EB Garamond" w:cs="EB Garamond"/>
        </w:rPr>
      </w:pPr>
    </w:p>
    <w:p w14:paraId="4ADAF97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[282] Friday, September 15, 1922</w:t>
      </w:r>
    </w:p>
    <w:p w14:paraId="4DA0A46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Hotel Bristol Berlin</w:t>
      </w:r>
    </w:p>
    <w:p w14:paraId="26CF7496" w14:textId="77777777" w:rsidR="00365763" w:rsidRPr="00365763" w:rsidRDefault="00365763" w:rsidP="00365763">
      <w:pPr>
        <w:jc w:val="right"/>
        <w:rPr>
          <w:rFonts w:ascii="EB Garamond" w:eastAsia="EB Garamond" w:hAnsi="EB Garamond" w:cs="EB Garamond"/>
        </w:rPr>
      </w:pPr>
    </w:p>
    <w:p w14:paraId="7FB8535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Karin called. Her Analyst won’t allow her to speak of her treatment! But she seemed well and jolly.</w:t>
      </w:r>
    </w:p>
    <w:p w14:paraId="5D612670" w14:textId="77777777" w:rsidR="00365763" w:rsidRPr="00365763" w:rsidRDefault="00365763" w:rsidP="00365763">
      <w:pPr>
        <w:jc w:val="both"/>
        <w:rPr>
          <w:rFonts w:ascii="EB Garamond" w:eastAsia="EB Garamond" w:hAnsi="EB Garamond" w:cs="EB Garamond"/>
        </w:rPr>
      </w:pPr>
    </w:p>
    <w:p w14:paraId="730C729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Went to the Völkerkunde Museum and saw the Turfan frescoes and statues with their finder, Doktor De Kok. Chinese-Indian-Greek influence. c. VII to IX centuries.</w:t>
      </w:r>
    </w:p>
    <w:p w14:paraId="3F963918" w14:textId="77777777" w:rsidR="00365763" w:rsidRPr="00365763" w:rsidRDefault="00365763" w:rsidP="00365763">
      <w:pPr>
        <w:jc w:val="both"/>
        <w:rPr>
          <w:rFonts w:ascii="EB Garamond" w:eastAsia="EB Garamond" w:hAnsi="EB Garamond" w:cs="EB Garamond"/>
        </w:rPr>
      </w:pPr>
    </w:p>
    <w:p w14:paraId="011926F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Went to Tristan und Isolde in the evening. A lot of it is boring, but when it is great it is divine. If it were 2 hours long it would be perfect.</w:t>
      </w:r>
    </w:p>
    <w:p w14:paraId="3CF86BA8" w14:textId="77777777" w:rsidR="00365763" w:rsidRPr="00365763" w:rsidRDefault="00365763" w:rsidP="00365763">
      <w:pPr>
        <w:jc w:val="both"/>
        <w:rPr>
          <w:rFonts w:ascii="EB Garamond" w:eastAsia="EB Garamond" w:hAnsi="EB Garamond" w:cs="EB Garamond"/>
        </w:rPr>
      </w:pPr>
    </w:p>
    <w:p w14:paraId="2146E00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[283] Saturday, September 16, 1922</w:t>
      </w:r>
    </w:p>
    <w:p w14:paraId="370D433C" w14:textId="77777777" w:rsidR="00365763" w:rsidRPr="00365763" w:rsidRDefault="00365763" w:rsidP="00365763">
      <w:pPr>
        <w:jc w:val="both"/>
        <w:rPr>
          <w:rFonts w:ascii="EB Garamond" w:eastAsia="EB Garamond" w:hAnsi="EB Garamond" w:cs="EB Garamond"/>
        </w:rPr>
      </w:pPr>
    </w:p>
    <w:p w14:paraId="12D934B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strike/>
        </w:rPr>
        <w:t>B.B. and I saw th</w:t>
      </w:r>
      <w:r w:rsidRPr="00365763">
        <w:rPr>
          <w:rFonts w:ascii="EB Garamond" w:eastAsia="EB Garamond" w:hAnsi="EB Garamond" w:cs="EB Garamond"/>
        </w:rPr>
        <w:t xml:space="preserve"> Went with Valentiner to the Schloss where they have the Kunstgewerbe museum now. Were taken, much against B.B.’s will to Dr. Bode’s room to see the Watteaus and Himself. He was pointedly rude, barely saluted us and rushed off. I had a look round the pictures. They think they have a new Piero della Francesca—it is a _____ copy. Valentiner seems very nice.</w:t>
      </w:r>
    </w:p>
    <w:p w14:paraId="31C7CA6A" w14:textId="77777777" w:rsidR="00365763" w:rsidRPr="00365763" w:rsidRDefault="00365763" w:rsidP="00365763">
      <w:pPr>
        <w:jc w:val="both"/>
        <w:rPr>
          <w:rFonts w:ascii="EB Garamond" w:eastAsia="EB Garamond" w:hAnsi="EB Garamond" w:cs="EB Garamond"/>
        </w:rPr>
      </w:pPr>
    </w:p>
    <w:p w14:paraId="58AD02F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I took Karin and </w:t>
      </w:r>
      <w:r w:rsidRPr="00365763">
        <w:rPr>
          <w:rFonts w:ascii="EB Garamond" w:eastAsia="EB Garamond" w:hAnsi="EB Garamond" w:cs="EB Garamond"/>
          <w:u w:val="single"/>
        </w:rPr>
        <w:t>Adrian</w:t>
      </w:r>
      <w:r w:rsidRPr="00365763">
        <w:rPr>
          <w:rFonts w:ascii="EB Garamond" w:eastAsia="EB Garamond" w:hAnsi="EB Garamond" w:cs="EB Garamond"/>
        </w:rPr>
        <w:t xml:space="preserve"> in the motor out to the Wannsee to have tea. They were most agreeable.</w:t>
      </w:r>
    </w:p>
    <w:p w14:paraId="0058DD36" w14:textId="77777777" w:rsidR="00365763" w:rsidRPr="00365763" w:rsidRDefault="00365763" w:rsidP="00365763">
      <w:pPr>
        <w:jc w:val="both"/>
        <w:rPr>
          <w:rFonts w:ascii="EB Garamond" w:eastAsia="EB Garamond" w:hAnsi="EB Garamond" w:cs="EB Garamond"/>
        </w:rPr>
      </w:pPr>
    </w:p>
    <w:p w14:paraId="6C2B1BA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Went to </w:t>
      </w:r>
      <w:r w:rsidRPr="00365763">
        <w:rPr>
          <w:rFonts w:ascii="EB Garamond" w:eastAsia="EB Garamond" w:hAnsi="EB Garamond" w:cs="EB Garamond"/>
          <w:i/>
        </w:rPr>
        <w:t>Così fan Tutti</w:t>
      </w:r>
      <w:r w:rsidRPr="00365763">
        <w:rPr>
          <w:rFonts w:ascii="EB Garamond" w:eastAsia="EB Garamond" w:hAnsi="EB Garamond" w:cs="EB Garamond"/>
        </w:rPr>
        <w:t xml:space="preserve"> in the evening, deliciously gay and pretty.</w:t>
      </w:r>
    </w:p>
    <w:p w14:paraId="4CD10154" w14:textId="77777777" w:rsidR="00365763" w:rsidRPr="00365763" w:rsidRDefault="00365763" w:rsidP="00365763">
      <w:pPr>
        <w:jc w:val="both"/>
        <w:rPr>
          <w:rFonts w:ascii="EB Garamond" w:eastAsia="EB Garamond" w:hAnsi="EB Garamond" w:cs="EB Garamond"/>
        </w:rPr>
      </w:pPr>
    </w:p>
    <w:p w14:paraId="092CE12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[284] Sunday, September 17, 1922</w:t>
      </w:r>
    </w:p>
    <w:p w14:paraId="19C5CB97"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Hotel Bristol Berlin</w:t>
      </w:r>
    </w:p>
    <w:p w14:paraId="54202B75" w14:textId="77777777" w:rsidR="00365763" w:rsidRPr="00365763" w:rsidRDefault="00365763" w:rsidP="00365763">
      <w:pPr>
        <w:jc w:val="right"/>
        <w:rPr>
          <w:rFonts w:ascii="EB Garamond" w:eastAsia="EB Garamond" w:hAnsi="EB Garamond" w:cs="EB Garamond"/>
        </w:rPr>
      </w:pPr>
    </w:p>
    <w:p w14:paraId="71300BE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Went with BB and saw the glorious new Greek {</w:t>
      </w:r>
      <w:r w:rsidRPr="00365763">
        <w:rPr>
          <w:rFonts w:ascii="EB Garamond" w:eastAsia="EB Garamond" w:hAnsi="EB Garamond" w:cs="EB Garamond"/>
          <w:i/>
        </w:rPr>
        <w:t xml:space="preserve">four small, vertical </w:t>
      </w:r>
      <w:r w:rsidRPr="00365763">
        <w:rPr>
          <w:rFonts w:ascii="EB Garamond" w:eastAsia="EB Garamond" w:hAnsi="EB Garamond" w:cs="EB Garamond"/>
        </w:rPr>
        <w:t>x</w:t>
      </w:r>
      <w:r w:rsidRPr="00365763">
        <w:rPr>
          <w:rFonts w:ascii="EB Garamond" w:eastAsia="EB Garamond" w:hAnsi="EB Garamond" w:cs="EB Garamond"/>
          <w:i/>
        </w:rPr>
        <w:t>s</w:t>
      </w:r>
      <w:r w:rsidRPr="00365763">
        <w:rPr>
          <w:rFonts w:ascii="EB Garamond" w:eastAsia="EB Garamond" w:hAnsi="EB Garamond" w:cs="EB Garamond"/>
        </w:rPr>
        <w:t>} “Demeter” {</w:t>
      </w:r>
      <w:r w:rsidRPr="00365763">
        <w:rPr>
          <w:rFonts w:ascii="EB Garamond" w:eastAsia="EB Garamond" w:hAnsi="EB Garamond" w:cs="EB Garamond"/>
          <w:i/>
        </w:rPr>
        <w:t xml:space="preserve">three small, vertical </w:t>
      </w:r>
      <w:r w:rsidRPr="00365763">
        <w:rPr>
          <w:rFonts w:ascii="EB Garamond" w:eastAsia="EB Garamond" w:hAnsi="EB Garamond" w:cs="EB Garamond"/>
        </w:rPr>
        <w:t>x</w:t>
      </w:r>
      <w:r w:rsidRPr="00365763">
        <w:rPr>
          <w:rFonts w:ascii="EB Garamond" w:eastAsia="EB Garamond" w:hAnsi="EB Garamond" w:cs="EB Garamond"/>
          <w:i/>
        </w:rPr>
        <w:t>s</w:t>
      </w:r>
      <w:r w:rsidRPr="00365763">
        <w:rPr>
          <w:rFonts w:ascii="EB Garamond" w:eastAsia="EB Garamond" w:hAnsi="EB Garamond" w:cs="EB Garamond"/>
        </w:rPr>
        <w:t xml:space="preserve">} from Sicily, which they called </w:t>
      </w:r>
      <w:r w:rsidRPr="00365763">
        <w:rPr>
          <w:rFonts w:ascii="EB Garamond" w:eastAsia="EB Garamond" w:hAnsi="EB Garamond" w:cs="EB Garamond"/>
          <w:u w:val="single"/>
        </w:rPr>
        <w:t>un</w:t>
      </w:r>
      <w:r w:rsidRPr="00365763">
        <w:rPr>
          <w:rFonts w:ascii="EB Garamond" w:eastAsia="EB Garamond" w:hAnsi="EB Garamond" w:cs="EB Garamond"/>
        </w:rPr>
        <w:t xml:space="preserve"> faux in Paris!! It is one of those works which </w:t>
      </w:r>
      <w:r w:rsidRPr="00365763">
        <w:rPr>
          <w:rFonts w:ascii="EB Garamond" w:eastAsia="EB Garamond" w:hAnsi="EB Garamond" w:cs="EB Garamond"/>
          <w:i/>
        </w:rPr>
        <w:t>absorbs you in itself</w:t>
      </w:r>
      <w:r w:rsidRPr="00365763">
        <w:rPr>
          <w:rFonts w:ascii="EB Garamond" w:eastAsia="EB Garamond" w:hAnsi="EB Garamond" w:cs="EB Garamond"/>
        </w:rPr>
        <w:t xml:space="preserve">, as opposed to </w:t>
      </w:r>
      <w:r w:rsidRPr="00365763">
        <w:rPr>
          <w:rFonts w:ascii="EB Garamond" w:eastAsia="EB Garamond" w:hAnsi="EB Garamond" w:cs="EB Garamond"/>
          <w:u w:val="single"/>
        </w:rPr>
        <w:t>mere more</w:t>
      </w:r>
      <w:r w:rsidRPr="00365763">
        <w:rPr>
          <w:rFonts w:ascii="EB Garamond" w:eastAsia="EB Garamond" w:hAnsi="EB Garamond" w:cs="EB Garamond"/>
        </w:rPr>
        <w:t xml:space="preserve"> literary ones which transport you into a world of dreams.</w:t>
      </w:r>
    </w:p>
    <w:p w14:paraId="5B45AC68"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 xml:space="preserve">Then we went to Herr Simon’s and looked for _____ _____ at the </w:t>
      </w:r>
      <w:r w:rsidRPr="00365763">
        <w:rPr>
          <w:rFonts w:ascii="EB Garamond" w:eastAsia="EB Garamond" w:hAnsi="EB Garamond" w:cs="EB Garamond"/>
          <w:u w:val="single"/>
        </w:rPr>
        <w:t>“</w:t>
      </w:r>
      <w:r w:rsidRPr="00365763">
        <w:rPr>
          <w:rFonts w:ascii="EB Garamond" w:eastAsia="EB Garamond" w:hAnsi="EB Garamond" w:cs="EB Garamond"/>
        </w:rPr>
        <w:t xml:space="preserve"> _____ di Sandro”, really a very intellectually conceived Botticelli portrait, a young men [</w:t>
      </w:r>
      <w:r w:rsidRPr="00365763">
        <w:rPr>
          <w:rFonts w:ascii="EB Garamond" w:eastAsia="EB Garamond" w:hAnsi="EB Garamond" w:cs="EB Garamond"/>
          <w:i/>
        </w:rPr>
        <w:t>sic</w:t>
      </w:r>
      <w:r w:rsidRPr="00365763">
        <w:rPr>
          <w:rFonts w:ascii="EB Garamond" w:eastAsia="EB Garamond" w:hAnsi="EB Garamond" w:cs="EB Garamond"/>
        </w:rPr>
        <w:t xml:space="preserve">], delicate, sensitive, thoughtful, disdainful and upright. Very, very fine. It was a </w:t>
      </w:r>
      <w:r w:rsidRPr="00365763">
        <w:rPr>
          <w:rFonts w:ascii="EB Garamond" w:eastAsia="EB Garamond" w:hAnsi="EB Garamond" w:cs="EB Garamond"/>
          <w:u w:val="single"/>
        </w:rPr>
        <w:t>fat</w:t>
      </w:r>
      <w:r w:rsidRPr="00365763">
        <w:rPr>
          <w:rFonts w:ascii="EB Garamond" w:eastAsia="EB Garamond" w:hAnsi="EB Garamond" w:cs="EB Garamond"/>
        </w:rPr>
        <w:t xml:space="preserve"> </w:t>
      </w:r>
      <w:r w:rsidRPr="00365763">
        <w:rPr>
          <w:rFonts w:ascii="EB Garamond" w:eastAsia="EB Garamond" w:hAnsi="EB Garamond" w:cs="EB Garamond"/>
          <w:u w:val="single"/>
        </w:rPr>
        <w:t>fish</w:t>
      </w:r>
      <w:r w:rsidRPr="00365763">
        <w:rPr>
          <w:rFonts w:ascii="EB Garamond" w:eastAsia="EB Garamond" w:hAnsi="EB Garamond" w:cs="EB Garamond"/>
        </w:rPr>
        <w:t xml:space="preserve"> for </w:t>
      </w:r>
      <w:r w:rsidRPr="00365763">
        <w:rPr>
          <w:rFonts w:ascii="EB Garamond" w:eastAsia="EB Garamond" w:hAnsi="EB Garamond" w:cs="EB Garamond"/>
          <w:u w:val="single"/>
        </w:rPr>
        <w:t>an</w:t>
      </w:r>
      <w:r w:rsidRPr="00365763">
        <w:rPr>
          <w:rFonts w:ascii="EB Garamond" w:eastAsia="EB Garamond" w:hAnsi="EB Garamond" w:cs="EB Garamond"/>
        </w:rPr>
        <w:t xml:space="preserve"> _____ and no doubt Duveen </w:t>
      </w:r>
      <w:r w:rsidRPr="00365763">
        <w:rPr>
          <w:rFonts w:ascii="EB Garamond" w:eastAsia="EB Garamond" w:hAnsi="EB Garamond" w:cs="EB Garamond"/>
          <w:u w:val="single"/>
        </w:rPr>
        <w:t>will</w:t>
      </w:r>
      <w:r w:rsidRPr="00365763">
        <w:rPr>
          <w:rFonts w:ascii="EB Garamond" w:eastAsia="EB Garamond" w:hAnsi="EB Garamond" w:cs="EB Garamond"/>
        </w:rPr>
        <w:t xml:space="preserve"> cook it and serve it with sauce to </w:t>
      </w:r>
      <w:r w:rsidRPr="00365763">
        <w:rPr>
          <w:rFonts w:ascii="EB Garamond" w:eastAsia="EB Garamond" w:hAnsi="EB Garamond" w:cs="EB Garamond"/>
          <w:u w:val="single"/>
        </w:rPr>
        <w:t>some</w:t>
      </w:r>
      <w:r w:rsidRPr="00365763">
        <w:rPr>
          <w:rFonts w:ascii="EB Garamond" w:eastAsia="EB Garamond" w:hAnsi="EB Garamond" w:cs="EB Garamond"/>
        </w:rPr>
        <w:t xml:space="preserve"> American millionaire, and we shall have some of the sauce.</w:t>
      </w:r>
    </w:p>
    <w:p w14:paraId="1AF3E5A1"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 xml:space="preserve">In the afternoon we called on the </w:t>
      </w:r>
      <w:r w:rsidRPr="00365763">
        <w:rPr>
          <w:rFonts w:ascii="EB Garamond" w:eastAsia="EB Garamond" w:hAnsi="EB Garamond" w:cs="EB Garamond"/>
          <w:i/>
        </w:rPr>
        <w:t>Sarres</w:t>
      </w:r>
      <w:r w:rsidRPr="00365763">
        <w:rPr>
          <w:rFonts w:ascii="EB Garamond" w:eastAsia="EB Garamond" w:hAnsi="EB Garamond" w:cs="EB Garamond"/>
        </w:rPr>
        <w:t>. She is one of the most {</w:t>
      </w:r>
      <w:r w:rsidRPr="00365763">
        <w:rPr>
          <w:rFonts w:ascii="EB Garamond" w:eastAsia="EB Garamond" w:hAnsi="EB Garamond" w:cs="EB Garamond"/>
          <w:i/>
        </w:rPr>
        <w:t>two small, vertical asterisks</w:t>
      </w:r>
      <w:r w:rsidRPr="00365763">
        <w:rPr>
          <w:rFonts w:ascii="EB Garamond" w:eastAsia="EB Garamond" w:hAnsi="EB Garamond" w:cs="EB Garamond"/>
        </w:rPr>
        <w:t>} enchanting women I ever met. Karin and Adrian came to dine and were awfully nice.</w:t>
      </w:r>
    </w:p>
    <w:p w14:paraId="19BD0EC8" w14:textId="77777777" w:rsidR="00365763" w:rsidRPr="00365763" w:rsidRDefault="00365763" w:rsidP="00365763">
      <w:pPr>
        <w:jc w:val="both"/>
        <w:rPr>
          <w:rFonts w:ascii="EB Garamond" w:eastAsia="EB Garamond" w:hAnsi="EB Garamond" w:cs="EB Garamond"/>
        </w:rPr>
      </w:pPr>
    </w:p>
    <w:p w14:paraId="04ECD87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[285] Monday, September 18, 1922</w:t>
      </w:r>
    </w:p>
    <w:p w14:paraId="0D38FD7D" w14:textId="77777777" w:rsidR="00365763" w:rsidRPr="00365763" w:rsidRDefault="00365763" w:rsidP="00365763">
      <w:pPr>
        <w:jc w:val="center"/>
        <w:rPr>
          <w:rFonts w:ascii="EB Garamond" w:eastAsia="EB Garamond" w:hAnsi="EB Garamond" w:cs="EB Garamond"/>
        </w:rPr>
      </w:pPr>
    </w:p>
    <w:p w14:paraId="5E6156F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Turfan again, </w:t>
      </w:r>
      <w:r w:rsidRPr="00365763">
        <w:rPr>
          <w:rFonts w:ascii="EB Garamond" w:eastAsia="EB Garamond" w:hAnsi="EB Garamond" w:cs="EB Garamond"/>
          <w:i/>
        </w:rPr>
        <w:t>nice</w:t>
      </w:r>
      <w:r w:rsidRPr="00365763">
        <w:rPr>
          <w:rFonts w:ascii="EB Garamond" w:eastAsia="EB Garamond" w:hAnsi="EB Garamond" w:cs="EB Garamond"/>
        </w:rPr>
        <w:t xml:space="preserve"> Dr. </w:t>
      </w:r>
      <w:r w:rsidRPr="00365763">
        <w:rPr>
          <w:rFonts w:ascii="EB Garamond" w:eastAsia="EB Garamond" w:hAnsi="EB Garamond" w:cs="EB Garamond"/>
          <w:strike/>
        </w:rPr>
        <w:t>de Kok</w:t>
      </w:r>
      <w:r w:rsidRPr="00365763">
        <w:rPr>
          <w:rFonts w:ascii="EB Garamond" w:eastAsia="EB Garamond" w:hAnsi="EB Garamond" w:cs="EB Garamond"/>
        </w:rPr>
        <w:t xml:space="preserve"> Coq {</w:t>
      </w:r>
      <w:r w:rsidRPr="00365763">
        <w:rPr>
          <w:rFonts w:ascii="EB Garamond" w:eastAsia="EB Garamond" w:hAnsi="EB Garamond" w:cs="EB Garamond"/>
          <w:i/>
        </w:rPr>
        <w:t>also written above the line for more clarity</w:t>
      </w:r>
      <w:r w:rsidRPr="00365763">
        <w:rPr>
          <w:rFonts w:ascii="EB Garamond" w:eastAsia="EB Garamond" w:hAnsi="EB Garamond" w:cs="EB Garamond"/>
        </w:rPr>
        <w:t>} a combination of Horne and Claude Phillips.</w:t>
      </w:r>
    </w:p>
    <w:p w14:paraId="5752F2B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In the evening we went to the </w:t>
      </w:r>
      <w:r w:rsidRPr="00365763">
        <w:rPr>
          <w:rFonts w:ascii="EB Garamond" w:eastAsia="EB Garamond" w:hAnsi="EB Garamond" w:cs="EB Garamond"/>
          <w:i/>
        </w:rPr>
        <w:t>En[t]führung aus dem Serail</w:t>
      </w:r>
      <w:r w:rsidRPr="00365763">
        <w:rPr>
          <w:rFonts w:ascii="EB Garamond" w:eastAsia="EB Garamond" w:hAnsi="EB Garamond" w:cs="EB Garamond"/>
        </w:rPr>
        <w:t xml:space="preserve"> which was </w:t>
      </w:r>
      <w:r w:rsidRPr="00365763">
        <w:rPr>
          <w:rFonts w:ascii="EB Garamond" w:eastAsia="EB Garamond" w:hAnsi="EB Garamond" w:cs="EB Garamond"/>
          <w:i/>
        </w:rPr>
        <w:t>lovely</w:t>
      </w:r>
      <w:r w:rsidRPr="00365763">
        <w:rPr>
          <w:rFonts w:ascii="EB Garamond" w:eastAsia="EB Garamond" w:hAnsi="EB Garamond" w:cs="EB Garamond"/>
        </w:rPr>
        <w:t xml:space="preserve">. We liked it better than </w:t>
      </w:r>
      <w:r w:rsidRPr="00365763">
        <w:rPr>
          <w:rFonts w:ascii="EB Garamond" w:eastAsia="EB Garamond" w:hAnsi="EB Garamond" w:cs="EB Garamond"/>
          <w:i/>
        </w:rPr>
        <w:t>Così fan tutti</w:t>
      </w:r>
      <w:r w:rsidRPr="00365763">
        <w:rPr>
          <w:rFonts w:ascii="EB Garamond" w:eastAsia="EB Garamond" w:hAnsi="EB Garamond" w:cs="EB Garamond"/>
        </w:rPr>
        <w:t>.</w:t>
      </w:r>
    </w:p>
    <w:p w14:paraId="24352E6B" w14:textId="77777777" w:rsidR="00365763" w:rsidRPr="00365763" w:rsidRDefault="00365763" w:rsidP="00365763">
      <w:pPr>
        <w:jc w:val="center"/>
        <w:rPr>
          <w:rFonts w:ascii="EB Garamond" w:eastAsia="EB Garamond" w:hAnsi="EB Garamond" w:cs="EB Garamond"/>
        </w:rPr>
      </w:pPr>
    </w:p>
    <w:p w14:paraId="2742889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[286] Tuesday, September 19, 1922</w:t>
      </w:r>
    </w:p>
    <w:p w14:paraId="3E7F4B98"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Hotel Bristol Berlin</w:t>
      </w:r>
    </w:p>
    <w:p w14:paraId="3483E34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Cold</w:t>
      </w:r>
    </w:p>
    <w:p w14:paraId="42B30B8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Rainy</w:t>
      </w:r>
    </w:p>
    <w:p w14:paraId="69CF54F3"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Nicky not well</w:t>
      </w:r>
    </w:p>
    <w:p w14:paraId="51FACC9C" w14:textId="77777777" w:rsidR="00365763" w:rsidRPr="00365763" w:rsidRDefault="00365763" w:rsidP="00365763">
      <w:pPr>
        <w:jc w:val="both"/>
        <w:rPr>
          <w:rFonts w:ascii="EB Garamond" w:eastAsia="EB Garamond" w:hAnsi="EB Garamond" w:cs="EB Garamond"/>
        </w:rPr>
      </w:pPr>
    </w:p>
    <w:p w14:paraId="1D8870D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Italian pictures in morning after a glance round the medieval things in the Museum.</w:t>
      </w:r>
    </w:p>
    <w:p w14:paraId="165CA3D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 the afternoon BB. and I called at Herr Casserèr’s, but he had to go out, so we looked at pictures and photos with Herr Blumenreich, and saw also Casserèr’s modern things. His Cézannes and Manets and Van Gogh’s [</w:t>
      </w:r>
      <w:r w:rsidRPr="00365763">
        <w:rPr>
          <w:rFonts w:ascii="EB Garamond" w:eastAsia="EB Garamond" w:hAnsi="EB Garamond" w:cs="EB Garamond"/>
          <w:i/>
        </w:rPr>
        <w:t>sic</w:t>
      </w:r>
      <w:r w:rsidRPr="00365763">
        <w:rPr>
          <w:rFonts w:ascii="EB Garamond" w:eastAsia="EB Garamond" w:hAnsi="EB Garamond" w:cs="EB Garamond"/>
        </w:rPr>
        <w:t xml:space="preserve">] made BB feel that the orange-coloured flowers on the dining-room table were still more beautiful. That’s all they try to do—to give </w:t>
      </w:r>
      <w:r w:rsidRPr="00365763">
        <w:rPr>
          <w:rFonts w:ascii="EB Garamond" w:eastAsia="EB Garamond" w:hAnsi="EB Garamond" w:cs="EB Garamond"/>
          <w:u w:val="single"/>
        </w:rPr>
        <w:t>you</w:t>
      </w:r>
      <w:r w:rsidRPr="00365763">
        <w:rPr>
          <w:rFonts w:ascii="EB Garamond" w:eastAsia="EB Garamond" w:hAnsi="EB Garamond" w:cs="EB Garamond"/>
        </w:rPr>
        <w:t xml:space="preserve"> the appearances of actual things. Imagine seeing </w:t>
      </w:r>
      <w:r w:rsidRPr="00365763">
        <w:rPr>
          <w:rFonts w:ascii="EB Garamond" w:eastAsia="EB Garamond" w:hAnsi="EB Garamond" w:cs="EB Garamond"/>
          <w:i/>
        </w:rPr>
        <w:t>anything</w:t>
      </w:r>
      <w:r w:rsidRPr="00365763">
        <w:rPr>
          <w:rFonts w:ascii="EB Garamond" w:eastAsia="EB Garamond" w:hAnsi="EB Garamond" w:cs="EB Garamond"/>
        </w:rPr>
        <w:t xml:space="preserve"> that would make you say “This is Bellini’s ‘Feast’, or Botticelli’s ‘Birth of Venus’ </w:t>
      </w:r>
      <w:r w:rsidRPr="00365763">
        <w:rPr>
          <w:rFonts w:ascii="EB Garamond" w:eastAsia="EB Garamond" w:hAnsi="EB Garamond" w:cs="EB Garamond"/>
          <w:i/>
        </w:rPr>
        <w:t xml:space="preserve">mais </w:t>
      </w:r>
      <w:r w:rsidRPr="00365763">
        <w:rPr>
          <w:rFonts w:ascii="EB Garamond" w:eastAsia="EB Garamond" w:hAnsi="EB Garamond" w:cs="EB Garamond"/>
          <w:i/>
          <w:u w:val="single"/>
        </w:rPr>
        <w:t>en beau</w:t>
      </w:r>
      <w:r w:rsidRPr="00365763">
        <w:rPr>
          <w:rFonts w:ascii="EB Garamond" w:eastAsia="EB Garamond" w:hAnsi="EB Garamond" w:cs="EB Garamond"/>
        </w:rPr>
        <w:t>!!” This is the essence of the matter.</w:t>
      </w:r>
    </w:p>
    <w:p w14:paraId="7B07605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Terry Fürholzer and Karin and Adrian came to tea and supper with the intensely amusing “Madame Pompadour” _____, acted deliciously by Massari.</w:t>
      </w:r>
    </w:p>
    <w:p w14:paraId="65083B54" w14:textId="77777777" w:rsidR="00365763" w:rsidRPr="00365763" w:rsidRDefault="00365763" w:rsidP="00365763">
      <w:pPr>
        <w:jc w:val="both"/>
        <w:rPr>
          <w:rFonts w:ascii="EB Garamond" w:eastAsia="EB Garamond" w:hAnsi="EB Garamond" w:cs="EB Garamond"/>
        </w:rPr>
      </w:pPr>
    </w:p>
    <w:p w14:paraId="07D8EF3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[287] Wednesday, September 20, 1922</w:t>
      </w:r>
    </w:p>
    <w:p w14:paraId="285EDC51"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Cold</w:t>
      </w:r>
    </w:p>
    <w:p w14:paraId="5A36CB2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Rainy</w:t>
      </w:r>
    </w:p>
    <w:p w14:paraId="031C1B5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Nicky resting</w:t>
      </w:r>
    </w:p>
    <w:p w14:paraId="68529F37" w14:textId="77777777" w:rsidR="00365763" w:rsidRPr="00365763" w:rsidRDefault="00365763" w:rsidP="00365763">
      <w:pPr>
        <w:jc w:val="both"/>
        <w:rPr>
          <w:rFonts w:ascii="EB Garamond" w:eastAsia="EB Garamond" w:hAnsi="EB Garamond" w:cs="EB Garamond"/>
        </w:rPr>
      </w:pPr>
    </w:p>
    <w:p w14:paraId="44B2F86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and I had a gorge of note-taking in the Gallery, when we met also the _____ and young Suarez and Mr. Waley from the Metropolitan Museum. We found lots of things, among them an unsuspected Sassetta.</w:t>
      </w:r>
    </w:p>
    <w:p w14:paraId="20F0FFE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 the afternoon BB and I called on the Meyergraefes and saw their ASTONISHING colour reproductions of pictures and drawings. Met also young Lahmann (of the Weisser Hirsch) who wants to establish a Sanatorium in Italy. We recommended Vallombrosa!</w:t>
      </w:r>
    </w:p>
    <w:p w14:paraId="589540D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Doktor Sarre came to dine and was very pleasant, but he is a less picturesque talker than De Coq. Still he is awfully nice, and of course his diggings at Babylon Samarra, and his experiences in Persia and Bokara and Samarcand are fascinating. He is very learned and cultivated—a serious and learned Denman Ross.</w:t>
      </w:r>
    </w:p>
    <w:p w14:paraId="70E64E3A" w14:textId="77777777" w:rsidR="00365763" w:rsidRPr="00365763" w:rsidRDefault="00365763" w:rsidP="00365763">
      <w:pPr>
        <w:jc w:val="right"/>
        <w:rPr>
          <w:rFonts w:ascii="EB Garamond" w:eastAsia="EB Garamond" w:hAnsi="EB Garamond" w:cs="EB Garamond"/>
        </w:rPr>
      </w:pPr>
    </w:p>
    <w:p w14:paraId="4E53EF2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[288] Thursday, September 21, 1922</w:t>
      </w:r>
    </w:p>
    <w:p w14:paraId="050A43D3"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Hotel Bristol Berlin</w:t>
      </w:r>
    </w:p>
    <w:p w14:paraId="75D89FE9" w14:textId="77777777" w:rsidR="00365763" w:rsidRPr="00365763" w:rsidRDefault="00365763" w:rsidP="00365763">
      <w:pPr>
        <w:jc w:val="right"/>
        <w:rPr>
          <w:rFonts w:ascii="EB Garamond" w:eastAsia="EB Garamond" w:hAnsi="EB Garamond" w:cs="EB Garamond"/>
        </w:rPr>
      </w:pPr>
    </w:p>
    <w:p w14:paraId="127B989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Shopped with Karin and Terry and got Ray {</w:t>
      </w:r>
      <w:r w:rsidRPr="00365763">
        <w:rPr>
          <w:rFonts w:ascii="EB Garamond" w:eastAsia="EB Garamond" w:hAnsi="EB Garamond" w:cs="EB Garamond"/>
          <w:i/>
        </w:rPr>
        <w:t>in between the lines</w:t>
      </w:r>
      <w:r w:rsidRPr="00365763">
        <w:rPr>
          <w:rFonts w:ascii="EB Garamond" w:eastAsia="EB Garamond" w:hAnsi="EB Garamond" w:cs="EB Garamond"/>
        </w:rPr>
        <w:t>} a leather _____ coat and hat and gloves. {</w:t>
      </w:r>
      <w:r w:rsidRPr="00365763">
        <w:rPr>
          <w:rFonts w:ascii="EB Garamond" w:eastAsia="EB Garamond" w:hAnsi="EB Garamond" w:cs="EB Garamond"/>
          <w:i/>
        </w:rPr>
        <w:t>back in the main line</w:t>
      </w:r>
      <w:r w:rsidRPr="00365763">
        <w:rPr>
          <w:rFonts w:ascii="EB Garamond" w:eastAsia="EB Garamond" w:hAnsi="EB Garamond" w:cs="EB Garamond"/>
        </w:rPr>
        <w:t>} Then went to see the Islamic things at the Museum with Dr. Sarre. {</w:t>
      </w:r>
      <w:r w:rsidRPr="00365763">
        <w:rPr>
          <w:rFonts w:ascii="EB Garamond" w:eastAsia="EB Garamond" w:hAnsi="EB Garamond" w:cs="EB Garamond"/>
          <w:i/>
        </w:rPr>
        <w:t>two small, vertical asterisks</w:t>
      </w:r>
      <w:r w:rsidRPr="00365763">
        <w:rPr>
          <w:rFonts w:ascii="EB Garamond" w:eastAsia="EB Garamond" w:hAnsi="EB Garamond" w:cs="EB Garamond"/>
        </w:rPr>
        <w:t xml:space="preserve">} Wonderful façade of the unfinished castle of </w:t>
      </w:r>
      <w:r w:rsidRPr="00365763">
        <w:rPr>
          <w:rFonts w:ascii="EB Garamond" w:eastAsia="EB Garamond" w:hAnsi="EB Garamond" w:cs="EB Garamond"/>
          <w:i/>
        </w:rPr>
        <w:t>Mschatta</w:t>
      </w:r>
      <w:r w:rsidRPr="00365763">
        <w:rPr>
          <w:rFonts w:ascii="EB Garamond" w:eastAsia="EB Garamond" w:hAnsi="EB Garamond" w:cs="EB Garamond"/>
        </w:rPr>
        <w:t xml:space="preserve">. Slept after lunch, walked in rose-garden, and went to hear </w:t>
      </w:r>
      <w:r w:rsidRPr="00365763">
        <w:rPr>
          <w:rFonts w:ascii="EB Garamond" w:eastAsia="EB Garamond" w:hAnsi="EB Garamond" w:cs="EB Garamond"/>
          <w:i/>
        </w:rPr>
        <w:t>Figaro</w:t>
      </w:r>
      <w:r w:rsidRPr="00365763">
        <w:rPr>
          <w:rFonts w:ascii="EB Garamond" w:eastAsia="EB Garamond" w:hAnsi="EB Garamond" w:cs="EB Garamond"/>
        </w:rPr>
        <w:t xml:space="preserve"> in the evening, most lovely voices.</w:t>
      </w:r>
    </w:p>
    <w:p w14:paraId="2A98D44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One enjoys music more and more as one gets into the way of hearing it. Unmusical people do need to get into the spirit of it. I enjoy each night increasingly.</w:t>
      </w:r>
    </w:p>
    <w:p w14:paraId="4415A82D" w14:textId="77777777" w:rsidR="00365763" w:rsidRPr="00365763" w:rsidRDefault="00365763" w:rsidP="00365763">
      <w:pPr>
        <w:jc w:val="both"/>
        <w:rPr>
          <w:rFonts w:ascii="EB Garamond" w:eastAsia="EB Garamond" w:hAnsi="EB Garamond" w:cs="EB Garamond"/>
        </w:rPr>
      </w:pPr>
    </w:p>
    <w:p w14:paraId="0DE1992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BB says I am “ferocious, cynical and mechanistic.”</w:t>
      </w:r>
    </w:p>
    <w:p w14:paraId="22BCEF45" w14:textId="77777777" w:rsidR="00365763" w:rsidRPr="00365763" w:rsidRDefault="00365763" w:rsidP="00365763">
      <w:pPr>
        <w:jc w:val="right"/>
        <w:rPr>
          <w:rFonts w:ascii="EB Garamond" w:eastAsia="EB Garamond" w:hAnsi="EB Garamond" w:cs="EB Garamond"/>
        </w:rPr>
      </w:pPr>
    </w:p>
    <w:p w14:paraId="4533E0D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[289] Friday, September 22, 1922</w:t>
      </w:r>
    </w:p>
    <w:p w14:paraId="7245697A" w14:textId="77777777" w:rsidR="00365763" w:rsidRPr="00365763" w:rsidRDefault="00365763" w:rsidP="00365763">
      <w:pPr>
        <w:jc w:val="center"/>
        <w:rPr>
          <w:rFonts w:ascii="EB Garamond" w:eastAsia="EB Garamond" w:hAnsi="EB Garamond" w:cs="EB Garamond"/>
        </w:rPr>
      </w:pPr>
    </w:p>
    <w:p w14:paraId="6BEC513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Shopped. Karin with her characteristic ___ty about practical affairs is getting a </w:t>
      </w:r>
      <w:r w:rsidRPr="00365763">
        <w:rPr>
          <w:rFonts w:ascii="EB Garamond" w:eastAsia="EB Garamond" w:hAnsi="EB Garamond" w:cs="EB Garamond"/>
          <w:i/>
        </w:rPr>
        <w:t>very</w:t>
      </w:r>
      <w:r w:rsidRPr="00365763">
        <w:rPr>
          <w:rFonts w:ascii="EB Garamond" w:eastAsia="EB Garamond" w:hAnsi="EB Garamond" w:cs="EB Garamond"/>
        </w:rPr>
        <w:t xml:space="preserve"> expensive coat , which she </w:t>
      </w:r>
      <w:r w:rsidRPr="00365763">
        <w:rPr>
          <w:rFonts w:ascii="EB Garamond" w:eastAsia="EB Garamond" w:hAnsi="EB Garamond" w:cs="EB Garamond"/>
          <w:strike/>
        </w:rPr>
        <w:t>didn’t</w:t>
      </w:r>
      <w:r w:rsidRPr="00365763">
        <w:rPr>
          <w:rFonts w:ascii="EB Garamond" w:eastAsia="EB Garamond" w:hAnsi="EB Garamond" w:cs="EB Garamond"/>
        </w:rPr>
        <w:t xml:space="preserve"> doesn’t need, to the neglect of the things she does need. How one’s characteristics go through </w:t>
      </w:r>
      <w:r w:rsidRPr="00365763">
        <w:rPr>
          <w:rFonts w:ascii="EB Garamond" w:eastAsia="EB Garamond" w:hAnsi="EB Garamond" w:cs="EB Garamond"/>
          <w:i/>
        </w:rPr>
        <w:t>everything</w:t>
      </w:r>
      <w:r w:rsidRPr="00365763">
        <w:rPr>
          <w:rFonts w:ascii="EB Garamond" w:eastAsia="EB Garamond" w:hAnsi="EB Garamond" w:cs="EB Garamond"/>
        </w:rPr>
        <w:t xml:space="preserve">. B.B. finds mine do, and he adds to ferocity. Cynicism and mechanism, </w:t>
      </w:r>
      <w:r w:rsidRPr="00365763">
        <w:rPr>
          <w:rFonts w:ascii="EB Garamond" w:eastAsia="EB Garamond" w:hAnsi="EB Garamond" w:cs="EB Garamond"/>
          <w:i/>
        </w:rPr>
        <w:t>worrying</w:t>
      </w:r>
      <w:r w:rsidRPr="00365763">
        <w:rPr>
          <w:rFonts w:ascii="EB Garamond" w:eastAsia="EB Garamond" w:hAnsi="EB Garamond" w:cs="EB Garamond"/>
        </w:rPr>
        <w:t xml:space="preserve">. That I swear I don’t do! But he says I am totally unconscious so perhaps I don’t know. His awful remarks have given me a great distaste for life. Such a person as he describes had better not exist, and whatever may be the truth that apparently is the impression I make on the person who knows me best. And I swear I am absolutely an </w:t>
      </w:r>
      <w:r w:rsidRPr="00365763">
        <w:rPr>
          <w:rFonts w:ascii="EB Garamond" w:eastAsia="EB Garamond" w:hAnsi="EB Garamond" w:cs="EB Garamond"/>
          <w:i/>
        </w:rPr>
        <w:t>angel</w:t>
      </w:r>
      <w:r w:rsidRPr="00365763">
        <w:rPr>
          <w:rFonts w:ascii="EB Garamond" w:eastAsia="EB Garamond" w:hAnsi="EB Garamond" w:cs="EB Garamond"/>
        </w:rPr>
        <w:t xml:space="preserve"> about Nicky, not ferocious but gentle, not cynical but sympathetic, not mechanistic but understanding. It is really hard that he gives me no credit for this, but as it is so much to his advantage {</w:t>
      </w:r>
      <w:r w:rsidRPr="00365763">
        <w:rPr>
          <w:rFonts w:ascii="EB Garamond" w:eastAsia="EB Garamond" w:hAnsi="EB Garamond" w:cs="EB Garamond"/>
          <w:i/>
        </w:rPr>
        <w:t>vertically along the left margin going up the page</w:t>
      </w:r>
      <w:r w:rsidRPr="00365763">
        <w:rPr>
          <w:rFonts w:ascii="EB Garamond" w:eastAsia="EB Garamond" w:hAnsi="EB Garamond" w:cs="EB Garamond"/>
        </w:rPr>
        <w:t>} he takes it for granted, for a right which it would be monstrous to make objections to. Well, well, if one must live, one does it for one’s self and one’s own inner satisfaction at doing nice things. Took K.[arin] and A[drian] to “Ariadne auf Naxos” in the evening</w:t>
      </w:r>
    </w:p>
    <w:p w14:paraId="63F3F04F" w14:textId="77777777" w:rsidR="00365763" w:rsidRPr="00365763" w:rsidRDefault="00365763" w:rsidP="00365763">
      <w:pPr>
        <w:jc w:val="center"/>
        <w:rPr>
          <w:rFonts w:ascii="EB Garamond" w:eastAsia="EB Garamond" w:hAnsi="EB Garamond" w:cs="EB Garamond"/>
        </w:rPr>
      </w:pPr>
    </w:p>
    <w:p w14:paraId="2056FE5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[290] Saturday, September 23, 1922</w:t>
      </w:r>
    </w:p>
    <w:p w14:paraId="4468EC55"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Hotel Bristol Berlin</w:t>
      </w:r>
    </w:p>
    <w:p w14:paraId="083F5BB7"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Grey</w:t>
      </w:r>
    </w:p>
    <w:p w14:paraId="01AE1F00"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Cold</w:t>
      </w:r>
    </w:p>
    <w:p w14:paraId="0FE7FA3A" w14:textId="77777777" w:rsidR="00365763" w:rsidRPr="00365763" w:rsidRDefault="00365763" w:rsidP="00365763">
      <w:pPr>
        <w:rPr>
          <w:rFonts w:ascii="EB Garamond" w:eastAsia="EB Garamond" w:hAnsi="EB Garamond" w:cs="EB Garamond"/>
        </w:rPr>
      </w:pPr>
    </w:p>
    <w:p w14:paraId="51773187"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Saw Egyptian things with Frau F___heimer</w:t>
      </w:r>
      <w:del w:id="1144" w:author="Ilaria Della Monica" w:date="2022-02-20T10:53:00Z">
        <w:r w:rsidRPr="00365763" w:rsidDel="00F6340B">
          <w:rPr>
            <w:rFonts w:ascii="EB Garamond" w:eastAsia="EB Garamond" w:hAnsi="EB Garamond" w:cs="EB Garamond"/>
            <w:vertAlign w:val="superscript"/>
          </w:rPr>
          <w:footnoteReference w:id="372"/>
        </w:r>
      </w:del>
      <w:r w:rsidRPr="00365763">
        <w:rPr>
          <w:rFonts w:ascii="EB Garamond" w:eastAsia="EB Garamond" w:hAnsi="EB Garamond" w:cs="EB Garamond"/>
        </w:rPr>
        <w:t xml:space="preserve"> in morning after getting Karin her inappropriate fine clothes. She bears her deafness so bravely that I can’t refuse her anything she has a fancy for, poor child: But she has no judgment!</w:t>
      </w:r>
    </w:p>
    <w:p w14:paraId="64B3EA32"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Pilavov, Bulgarian art-critic came to lunch.</w:t>
      </w:r>
    </w:p>
    <w:p w14:paraId="652C7E6B"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 xml:space="preserve">Look again for </w:t>
      </w:r>
      <w:r w:rsidRPr="00365763">
        <w:rPr>
          <w:rFonts w:ascii="EB Garamond" w:eastAsia="EB Garamond" w:hAnsi="EB Garamond" w:cs="EB Garamond"/>
          <w:u w:val="single"/>
        </w:rPr>
        <w:t>an</w:t>
      </w:r>
      <w:r w:rsidRPr="00365763">
        <w:rPr>
          <w:rFonts w:ascii="EB Garamond" w:eastAsia="EB Garamond" w:hAnsi="EB Garamond" w:cs="EB Garamond"/>
        </w:rPr>
        <w:t xml:space="preserve"> _____ at the “Demeter” </w:t>
      </w:r>
      <w:r w:rsidRPr="00365763">
        <w:rPr>
          <w:rFonts w:ascii="EB Garamond" w:eastAsia="EB Garamond" w:hAnsi="EB Garamond" w:cs="EB Garamond"/>
          <w:u w:val="single"/>
        </w:rPr>
        <w:t>Ungern</w:t>
      </w:r>
      <w:r w:rsidRPr="00365763">
        <w:rPr>
          <w:rFonts w:ascii="EB Garamond" w:eastAsia="EB Garamond" w:hAnsi="EB Garamond" w:cs="EB Garamond"/>
        </w:rPr>
        <w:t>. Sternberg dined with us and we went to the Russian show at the Blaue Vogel, really rather amusing.</w:t>
      </w:r>
    </w:p>
    <w:p w14:paraId="76FAAB2E" w14:textId="77777777" w:rsidR="00365763" w:rsidRPr="00365763" w:rsidRDefault="00365763" w:rsidP="00365763">
      <w:pPr>
        <w:rPr>
          <w:rFonts w:ascii="EB Garamond" w:eastAsia="EB Garamond" w:hAnsi="EB Garamond" w:cs="EB Garamond"/>
        </w:rPr>
      </w:pPr>
    </w:p>
    <w:p w14:paraId="0985FB8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[291] Sunday, September 24, 1922</w:t>
      </w:r>
    </w:p>
    <w:p w14:paraId="740F083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Cold</w:t>
      </w:r>
    </w:p>
    <w:p w14:paraId="7FBBEDB7" w14:textId="77777777" w:rsidR="00365763" w:rsidRPr="00365763" w:rsidRDefault="00365763" w:rsidP="00365763">
      <w:pPr>
        <w:rPr>
          <w:rFonts w:ascii="EB Garamond" w:eastAsia="EB Garamond" w:hAnsi="EB Garamond" w:cs="EB Garamond"/>
        </w:rPr>
      </w:pPr>
    </w:p>
    <w:p w14:paraId="679B728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Picture gallery—Karin and Adrian lunch</w:t>
      </w:r>
    </w:p>
    <w:p w14:paraId="51847D6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Went in afternoon to Potsdam, and loved the architecture, but it was cold and crowded. Still we saw it.</w:t>
      </w:r>
    </w:p>
    <w:p w14:paraId="62CCB223" w14:textId="77777777" w:rsidR="00365763" w:rsidRPr="00365763" w:rsidRDefault="00365763" w:rsidP="00365763">
      <w:pPr>
        <w:jc w:val="both"/>
        <w:rPr>
          <w:rFonts w:ascii="EB Garamond" w:eastAsia="EB Garamond" w:hAnsi="EB Garamond" w:cs="EB Garamond"/>
          <w:strike/>
        </w:rPr>
      </w:pPr>
      <w:r w:rsidRPr="00365763">
        <w:rPr>
          <w:rFonts w:ascii="EB Garamond" w:eastAsia="EB Garamond" w:hAnsi="EB Garamond" w:cs="EB Garamond"/>
        </w:rPr>
        <w:tab/>
      </w:r>
      <w:r w:rsidRPr="00365763">
        <w:rPr>
          <w:rFonts w:ascii="EB Garamond" w:eastAsia="EB Garamond" w:hAnsi="EB Garamond" w:cs="EB Garamond"/>
          <w:strike/>
        </w:rPr>
        <w:t>Went with K. and A. to</w:t>
      </w:r>
    </w:p>
    <w:p w14:paraId="61DAC60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Friedländer dined with us.</w:t>
      </w:r>
    </w:p>
    <w:p w14:paraId="20EACD50" w14:textId="77777777" w:rsidR="00365763" w:rsidRPr="00365763" w:rsidRDefault="00365763" w:rsidP="00365763">
      <w:pPr>
        <w:jc w:val="both"/>
        <w:rPr>
          <w:rFonts w:ascii="EB Garamond" w:eastAsia="EB Garamond" w:hAnsi="EB Garamond" w:cs="EB Garamond"/>
        </w:rPr>
      </w:pPr>
    </w:p>
    <w:p w14:paraId="6AD32B56"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Went in to see the modern pictures</w:t>
      </w:r>
    </w:p>
    <w:p w14:paraId="423261B3"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rather struck by Marc’s animals.</w:t>
      </w:r>
    </w:p>
    <w:p w14:paraId="21DAF9C1" w14:textId="77777777" w:rsidR="00365763" w:rsidRPr="00365763" w:rsidRDefault="00365763" w:rsidP="00365763">
      <w:pPr>
        <w:rPr>
          <w:rFonts w:ascii="EB Garamond" w:eastAsia="EB Garamond" w:hAnsi="EB Garamond" w:cs="EB Garamond"/>
        </w:rPr>
      </w:pPr>
    </w:p>
    <w:p w14:paraId="68AC1FE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[292] Monday, September 25, 1922</w:t>
      </w:r>
    </w:p>
    <w:p w14:paraId="2E50C300"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Hotel Bristol Berlin</w:t>
      </w:r>
    </w:p>
    <w:p w14:paraId="6B55A7EC"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Grey</w:t>
      </w:r>
    </w:p>
    <w:p w14:paraId="5017E92B"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Cold</w:t>
      </w:r>
    </w:p>
    <w:p w14:paraId="4058E7C5" w14:textId="77777777" w:rsidR="00365763" w:rsidRPr="00365763" w:rsidRDefault="00365763" w:rsidP="00365763">
      <w:pPr>
        <w:rPr>
          <w:rFonts w:ascii="EB Garamond" w:eastAsia="EB Garamond" w:hAnsi="EB Garamond" w:cs="EB Garamond"/>
        </w:rPr>
      </w:pPr>
    </w:p>
    <w:p w14:paraId="2DC03F8B"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 xml:space="preserve">Saw German pictures with Friedländer, who said he would “golden-urn” them for Carey’s list, along with our Italians. A fine </w:t>
      </w:r>
      <w:r w:rsidRPr="00365763">
        <w:rPr>
          <w:rFonts w:ascii="EB Garamond" w:eastAsia="EB Garamond" w:hAnsi="EB Garamond" w:cs="EB Garamond"/>
          <w:u w:val="single"/>
        </w:rPr>
        <w:t>sm.</w:t>
      </w:r>
      <w:r w:rsidRPr="00365763">
        <w:rPr>
          <w:rFonts w:ascii="EB Garamond" w:eastAsia="EB Garamond" w:hAnsi="EB Garamond" w:cs="EB Garamond"/>
        </w:rPr>
        <w:t xml:space="preserve"> ✝𒒬 by Conrad Witz[.] The early Germans are really delightful!</w:t>
      </w:r>
    </w:p>
    <w:p w14:paraId="43527C35"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symbol that looks like a reversed</w:t>
      </w:r>
      <w:r w:rsidRPr="00365763">
        <w:rPr>
          <w:rFonts w:ascii="EB Garamond" w:eastAsia="EB Garamond" w:hAnsi="EB Garamond" w:cs="EB Garamond"/>
        </w:rPr>
        <w:t xml:space="preserve"> F}</w:t>
      </w:r>
    </w:p>
    <w:p w14:paraId="4E73C662"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I went by myself to hear the Orpheus in der Unterwelt, and was much amused.</w:t>
      </w:r>
    </w:p>
    <w:p w14:paraId="4A8E823B" w14:textId="77777777" w:rsidR="00365763" w:rsidRPr="00365763" w:rsidRDefault="00365763" w:rsidP="00365763">
      <w:pPr>
        <w:ind w:firstLine="720"/>
        <w:jc w:val="both"/>
        <w:rPr>
          <w:rFonts w:ascii="EB Garamond" w:eastAsia="EB Garamond" w:hAnsi="EB Garamond" w:cs="EB Garamond"/>
        </w:rPr>
      </w:pPr>
    </w:p>
    <w:p w14:paraId="5826E91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[293] Tuesday, September 26, 1922</w:t>
      </w:r>
    </w:p>
    <w:p w14:paraId="67C951D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Frankfürter Hof</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Nice morning</w:t>
      </w:r>
    </w:p>
    <w:p w14:paraId="3155F602"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Grey afternoon</w:t>
      </w:r>
    </w:p>
    <w:p w14:paraId="49CB6E16" w14:textId="77777777" w:rsidR="00365763" w:rsidRPr="00365763" w:rsidRDefault="00365763" w:rsidP="00365763">
      <w:pPr>
        <w:jc w:val="right"/>
        <w:rPr>
          <w:rFonts w:ascii="EB Garamond" w:eastAsia="EB Garamond" w:hAnsi="EB Garamond" w:cs="EB Garamond"/>
        </w:rPr>
      </w:pPr>
    </w:p>
    <w:p w14:paraId="1C4B2726"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A last view of the Kaiser Friedrich Museum and at 2 left for Frankfurt where we arrived at 11.30. Quite a comfortable train.</w:t>
      </w:r>
    </w:p>
    <w:p w14:paraId="0A299887"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Nicky went to Munich to see her sister.</w:t>
      </w:r>
    </w:p>
    <w:p w14:paraId="78CD1D99" w14:textId="77777777" w:rsidR="00365763" w:rsidRPr="00365763" w:rsidRDefault="00365763" w:rsidP="00365763">
      <w:pPr>
        <w:ind w:firstLine="720"/>
        <w:jc w:val="both"/>
        <w:rPr>
          <w:rFonts w:ascii="EB Garamond" w:eastAsia="EB Garamond" w:hAnsi="EB Garamond" w:cs="EB Garamond"/>
        </w:rPr>
      </w:pPr>
    </w:p>
    <w:p w14:paraId="6FF57D60"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Bode saw B.B. once with some fashionably dressed ladies— “How dreadful for that learned man to go about and waste his time with such shocking cocottes!” “But they are Princess so-and-so and Duchess the-other,” etc. “Gott in Himmel, to think that such people can take up with a wretched creature like Berenson!”</w:t>
      </w:r>
    </w:p>
    <w:p w14:paraId="37D7C363"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It appears there is huge Bode-Berenson cycle in Germany, of which this is an episode.</w:t>
      </w:r>
    </w:p>
    <w:p w14:paraId="6B6F7C03" w14:textId="77777777" w:rsidR="00365763" w:rsidRPr="00365763" w:rsidRDefault="00365763" w:rsidP="00365763">
      <w:pPr>
        <w:ind w:firstLine="720"/>
        <w:jc w:val="both"/>
        <w:rPr>
          <w:rFonts w:ascii="EB Garamond" w:eastAsia="EB Garamond" w:hAnsi="EB Garamond" w:cs="EB Garamond"/>
        </w:rPr>
      </w:pPr>
    </w:p>
    <w:p w14:paraId="2EF5712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[294] Wednesday, September 27, 1922</w:t>
      </w:r>
    </w:p>
    <w:p w14:paraId="1901EA8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Frankfürter Hof</w:t>
      </w:r>
    </w:p>
    <w:p w14:paraId="798E702A" w14:textId="77777777" w:rsidR="00365763" w:rsidRPr="00365763" w:rsidRDefault="00365763" w:rsidP="00365763">
      <w:pPr>
        <w:jc w:val="center"/>
        <w:rPr>
          <w:rFonts w:ascii="EB Garamond" w:eastAsia="EB Garamond" w:hAnsi="EB Garamond" w:cs="EB Garamond"/>
        </w:rPr>
      </w:pPr>
    </w:p>
    <w:p w14:paraId="6871ED8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Called on Mrs. Dumont, then spent morning at Städelinstitut looking among other things at the Italian drawings.</w:t>
      </w:r>
    </w:p>
    <w:p w14:paraId="75B207A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Sacred are the Vermeer, the small </w:t>
      </w:r>
      <w:r w:rsidRPr="00365763">
        <w:rPr>
          <w:rFonts w:ascii="EB Garamond" w:eastAsia="EB Garamond" w:hAnsi="EB Garamond" w:cs="EB Garamond"/>
          <w:strike/>
        </w:rPr>
        <w:t>Raphael</w:t>
      </w:r>
      <w:r w:rsidRPr="00365763">
        <w:rPr>
          <w:rFonts w:ascii="EB Garamond" w:eastAsia="EB Garamond" w:hAnsi="EB Garamond" w:cs="EB Garamond"/>
        </w:rPr>
        <w:t xml:space="preserve"> Titian portrait, the B. Veneto Courtesan, the Palma nude women, the Vermeer architect, the M. Caravaggio Bacchus and the Maître de Flémalle Crucifixion.</w:t>
      </w:r>
    </w:p>
    <w:p w14:paraId="49DD0AB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Lunched with Dumonts, Schwarz___ and Prince Richard of Hesse {</w:t>
      </w:r>
      <w:r w:rsidRPr="00365763">
        <w:rPr>
          <w:rFonts w:ascii="EB Garamond" w:eastAsia="EB Garamond" w:hAnsi="EB Garamond" w:cs="EB Garamond"/>
          <w:i/>
        </w:rPr>
        <w:t>quotation marks, probably referring to “</w:t>
      </w:r>
      <w:r w:rsidRPr="00365763">
        <w:rPr>
          <w:rFonts w:ascii="EB Garamond" w:eastAsia="EB Garamond" w:hAnsi="EB Garamond" w:cs="EB Garamond"/>
        </w:rPr>
        <w:t>Schwarz___</w:t>
      </w:r>
      <w:r w:rsidRPr="00365763">
        <w:rPr>
          <w:rFonts w:ascii="EB Garamond" w:eastAsia="EB Garamond" w:hAnsi="EB Garamond" w:cs="EB Garamond"/>
          <w:i/>
        </w:rPr>
        <w:t>,” which is immediately above</w:t>
      </w:r>
      <w:r w:rsidRPr="00365763">
        <w:rPr>
          <w:rFonts w:ascii="EB Garamond" w:eastAsia="EB Garamond" w:hAnsi="EB Garamond" w:cs="EB Garamond"/>
        </w:rPr>
        <w:t>} took us to Wiesbaden to see the Hänkels’ pictures. Very nice people. Also to Hirsch’s house in Frankfort, with pictures, books, objets d’art, furniture, carpets and cheerlessness.</w:t>
      </w:r>
    </w:p>
    <w:p w14:paraId="3FF1791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Dined and talked with Dumonts.</w:t>
      </w:r>
    </w:p>
    <w:p w14:paraId="2DBEE99B" w14:textId="77777777" w:rsidR="00365763" w:rsidRPr="00365763" w:rsidRDefault="00365763" w:rsidP="00365763">
      <w:pPr>
        <w:jc w:val="both"/>
        <w:rPr>
          <w:rFonts w:ascii="EB Garamond" w:eastAsia="EB Garamond" w:hAnsi="EB Garamond" w:cs="EB Garamond"/>
        </w:rPr>
      </w:pPr>
    </w:p>
    <w:p w14:paraId="1014A40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[295] Thursday, September 28, 1922</w:t>
      </w:r>
    </w:p>
    <w:p w14:paraId="02E51CF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Hotel Germania, Karlsruhe</w:t>
      </w:r>
    </w:p>
    <w:p w14:paraId="2A94548B" w14:textId="77777777" w:rsidR="00365763" w:rsidRPr="00365763" w:rsidRDefault="00365763" w:rsidP="00365763">
      <w:pPr>
        <w:jc w:val="center"/>
        <w:rPr>
          <w:rFonts w:ascii="EB Garamond" w:eastAsia="EB Garamond" w:hAnsi="EB Garamond" w:cs="EB Garamond"/>
        </w:rPr>
      </w:pPr>
    </w:p>
    <w:p w14:paraId="177C302B"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Went to Darmstadt and the Keyserling came to lunch. He thinks he is a sort of Western Bhodissatva [</w:t>
      </w:r>
      <w:r w:rsidRPr="00365763">
        <w:rPr>
          <w:rFonts w:ascii="EB Garamond" w:eastAsia="EB Garamond" w:hAnsi="EB Garamond" w:cs="EB Garamond"/>
          <w:i/>
        </w:rPr>
        <w:t>sic</w:t>
      </w:r>
      <w:r w:rsidRPr="00365763">
        <w:rPr>
          <w:rFonts w:ascii="EB Garamond" w:eastAsia="EB Garamond" w:hAnsi="EB Garamond" w:cs="EB Garamond"/>
        </w:rPr>
        <w:t xml:space="preserve">] or Incarnate Wisdom. I found it amusing, but B.B. was awfully depressed. His wife, a Bismarck, is a sweet </w:t>
      </w:r>
      <w:r w:rsidRPr="00365763">
        <w:rPr>
          <w:rFonts w:ascii="EB Garamond" w:eastAsia="EB Garamond" w:hAnsi="EB Garamond" w:cs="EB Garamond"/>
          <w:u w:val="single"/>
        </w:rPr>
        <w:t>and loving</w:t>
      </w:r>
      <w:r w:rsidRPr="00365763">
        <w:rPr>
          <w:rFonts w:ascii="EB Garamond" w:eastAsia="EB Garamond" w:hAnsi="EB Garamond" w:cs="EB Garamond"/>
        </w:rPr>
        <w:t xml:space="preserve"> girl who evidently does not criticize him. Tagore and a Rabbi he has just discovered are the 3 existing Saviours of mankind. He reminded me of Mother’s famous remark “I know 13 Christs living in the suburbs of London”. B.B. would not go, but I went to their house and saw the 2 little babies (boys). The house is what we should call {</w:t>
      </w:r>
      <w:r w:rsidRPr="00365763">
        <w:rPr>
          <w:rFonts w:ascii="EB Garamond" w:eastAsia="EB Garamond" w:hAnsi="EB Garamond" w:cs="EB Garamond"/>
          <w:i/>
        </w:rPr>
        <w:t>scratched</w:t>
      </w:r>
      <w:r w:rsidRPr="00365763">
        <w:rPr>
          <w:rFonts w:ascii="EB Garamond" w:eastAsia="EB Garamond" w:hAnsi="EB Garamond" w:cs="EB Garamond"/>
        </w:rPr>
        <w:t>} M.C., stuffy and tasteless. He assured me that his slightest word was charged with deep meaning, “Tension” and “Rhythm” _____ this year’s doctrine, but I was tactless eno[ugh] to say that Pritchard had been preaching them for years. The Prophet was distinctly annoyed and felt _____ it was another sort of tension.</w:t>
      </w:r>
    </w:p>
    <w:p w14:paraId="125099AC"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vertically along the left margin going up the page</w:t>
      </w:r>
      <w:r w:rsidRPr="00365763">
        <w:rPr>
          <w:rFonts w:ascii="EB Garamond" w:eastAsia="EB Garamond" w:hAnsi="EB Garamond" w:cs="EB Garamond"/>
        </w:rPr>
        <w:t>} The Museum has a Sacred Stephan Lochner and some very fine ivories and enamels—book-___gs. Motored to Karlsruhe</w:t>
      </w:r>
    </w:p>
    <w:p w14:paraId="392409DE" w14:textId="77777777" w:rsidR="00365763" w:rsidRPr="00365763" w:rsidRDefault="00365763" w:rsidP="00365763">
      <w:pPr>
        <w:ind w:firstLine="720"/>
        <w:jc w:val="both"/>
        <w:rPr>
          <w:rFonts w:ascii="EB Garamond" w:eastAsia="EB Garamond" w:hAnsi="EB Garamond" w:cs="EB Garamond"/>
        </w:rPr>
      </w:pPr>
    </w:p>
    <w:p w14:paraId="369B4DD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[296] Friday, September 29, 1922</w:t>
      </w:r>
    </w:p>
    <w:p w14:paraId="7F05C97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Zähringer Hof. Frieburg [</w:t>
      </w:r>
      <w:r w:rsidRPr="00365763">
        <w:rPr>
          <w:rFonts w:ascii="EB Garamond" w:eastAsia="EB Garamond" w:hAnsi="EB Garamond" w:cs="EB Garamond"/>
          <w:i/>
        </w:rPr>
        <w:t>sic</w:t>
      </w:r>
      <w:r w:rsidRPr="00365763">
        <w:rPr>
          <w:rFonts w:ascii="EB Garamond" w:eastAsia="EB Garamond" w:hAnsi="EB Garamond" w:cs="EB Garamond"/>
        </w:rPr>
        <w:t>] c/Br</w:t>
      </w:r>
    </w:p>
    <w:p w14:paraId="1C0E689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Cold</w:t>
      </w:r>
    </w:p>
    <w:p w14:paraId="6FD04A7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Rain</w:t>
      </w:r>
    </w:p>
    <w:p w14:paraId="24C4B11C" w14:textId="77777777" w:rsidR="00365763" w:rsidRPr="00365763" w:rsidRDefault="00365763" w:rsidP="00365763">
      <w:pPr>
        <w:jc w:val="both"/>
        <w:rPr>
          <w:rFonts w:ascii="EB Garamond" w:eastAsia="EB Garamond" w:hAnsi="EB Garamond" w:cs="EB Garamond"/>
        </w:rPr>
      </w:pPr>
    </w:p>
    <w:p w14:paraId="28CB53E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were here in 1895 for 3 weeks for a Berlioz-Listz [</w:t>
      </w:r>
      <w:r w:rsidRPr="00365763">
        <w:rPr>
          <w:rFonts w:ascii="EB Garamond" w:eastAsia="EB Garamond" w:hAnsi="EB Garamond" w:cs="EB Garamond"/>
          <w:i/>
        </w:rPr>
        <w:t>sic</w:t>
      </w:r>
      <w:r w:rsidRPr="00365763">
        <w:rPr>
          <w:rFonts w:ascii="EB Garamond" w:eastAsia="EB Garamond" w:hAnsi="EB Garamond" w:cs="EB Garamond"/>
        </w:rPr>
        <w:t>] Festival, concluded by Mottl. We learnt to bicycle here. The place is full of memories.</w:t>
      </w:r>
    </w:p>
    <w:p w14:paraId="1B5F228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saw the Gallery thoroughly and _____ liked best the mysterious little Florentine picture.</w:t>
      </w:r>
    </w:p>
    <w:p w14:paraId="2BBD86A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They made us pay 3000 m.[arks] per person for entering Baden!! B. B. </w:t>
      </w:r>
      <w:r w:rsidRPr="00365763">
        <w:rPr>
          <w:rFonts w:ascii="EB Garamond" w:eastAsia="EB Garamond" w:hAnsi="EB Garamond" w:cs="EB Garamond"/>
          <w:u w:val="single"/>
        </w:rPr>
        <w:t>could</w:t>
      </w:r>
      <w:r w:rsidRPr="00365763">
        <w:rPr>
          <w:rFonts w:ascii="EB Garamond" w:eastAsia="EB Garamond" w:hAnsi="EB Garamond" w:cs="EB Garamond"/>
        </w:rPr>
        <w:t xml:space="preserve"> not get over his rage all day.</w:t>
      </w:r>
    </w:p>
    <w:p w14:paraId="20E402D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 motored here, and found the Bea___ts with whom we dined. Francis Thorold came in, such an attractive boy. He is studying German here for diplomacy.</w:t>
      </w:r>
    </w:p>
    <w:p w14:paraId="664EFA0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B.B. was taken ill at the end of dinner, must have been a chill caught at the Cathedral where we stood till 6.30 in an icy wind for an hour looking at the sculptures with no tea in our tummies! </w:t>
      </w:r>
      <w:r w:rsidRPr="00365763">
        <w:rPr>
          <w:rFonts w:ascii="EB Garamond" w:eastAsia="EB Garamond" w:hAnsi="EB Garamond" w:cs="EB Garamond"/>
          <w:i/>
        </w:rPr>
        <w:t>Nothing</w:t>
      </w:r>
      <w:r w:rsidRPr="00365763">
        <w:rPr>
          <w:rFonts w:ascii="EB Garamond" w:eastAsia="EB Garamond" w:hAnsi="EB Garamond" w:cs="EB Garamond"/>
        </w:rPr>
        <w:t xml:space="preserve"> will he allow to interfere with his sight-seeing. It is fine but </w:t>
      </w:r>
      <w:r w:rsidRPr="00365763">
        <w:rPr>
          <w:rFonts w:ascii="EB Garamond" w:eastAsia="EB Garamond" w:hAnsi="EB Garamond" w:cs="EB Garamond"/>
          <w:i/>
        </w:rPr>
        <w:t>also</w:t>
      </w:r>
      <w:r w:rsidRPr="00365763">
        <w:rPr>
          <w:rFonts w:ascii="EB Garamond" w:eastAsia="EB Garamond" w:hAnsi="EB Garamond" w:cs="EB Garamond"/>
        </w:rPr>
        <w:t xml:space="preserve"> foolish.</w:t>
      </w:r>
    </w:p>
    <w:p w14:paraId="7EDBCB24" w14:textId="77777777" w:rsidR="00365763" w:rsidRPr="00365763" w:rsidRDefault="00365763" w:rsidP="00365763">
      <w:pPr>
        <w:jc w:val="both"/>
        <w:rPr>
          <w:rFonts w:ascii="EB Garamond" w:eastAsia="EB Garamond" w:hAnsi="EB Garamond" w:cs="EB Garamond"/>
        </w:rPr>
      </w:pPr>
    </w:p>
    <w:p w14:paraId="510D1F0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[297] Saturday, September 30, 1922</w:t>
      </w:r>
    </w:p>
    <w:p w14:paraId="7F6C78F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Drei Königen, Basel</w:t>
      </w:r>
    </w:p>
    <w:p w14:paraId="7F691CED"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Cold</w:t>
      </w:r>
    </w:p>
    <w:p w14:paraId="7E87ACB3"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rain</w:t>
      </w:r>
    </w:p>
    <w:p w14:paraId="35F951E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clear evening</w:t>
      </w:r>
    </w:p>
    <w:p w14:paraId="38C8D787" w14:textId="77777777" w:rsidR="00365763" w:rsidRPr="00365763" w:rsidRDefault="00365763" w:rsidP="00365763">
      <w:pPr>
        <w:jc w:val="right"/>
        <w:rPr>
          <w:rFonts w:ascii="EB Garamond" w:eastAsia="EB Garamond" w:hAnsi="EB Garamond" w:cs="EB Garamond"/>
        </w:rPr>
      </w:pPr>
    </w:p>
    <w:p w14:paraId="0C01152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Got off late and did not reach the frontier till one o’clock. Found we had to deposit 3300 Swiss francs, and had only 300. Banks closed till Monday [morning]—! The thing BB and Eliza and Pa___y worried themselves sick over—i.e. the customs—was a[s] simple as daylight, no trouble—but of course the unexpected happened. However, I remembered we had letters from Friedländer etc to a collector-dealer, Wendlandt, so we telephoned and he rushed out in his car, bringing Swiss Bonds as ____ever _ he could not gather the money on a Sat[urday] afternoon! So all was well and B. B. remained perfectly calm!</w:t>
      </w:r>
    </w:p>
    <w:p w14:paraId="209490F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Saw the 2 museums with him and had tea at his delightful XVIII villa, with his nice wife, and saw his pictures. He is a  _____ of dealer, but lives very nicely in a refined way.</w:t>
      </w:r>
    </w:p>
    <w:p w14:paraId="7E895459" w14:textId="77777777" w:rsidR="00365763" w:rsidRPr="00365763" w:rsidRDefault="00365763" w:rsidP="00365763">
      <w:pPr>
        <w:jc w:val="both"/>
        <w:rPr>
          <w:rFonts w:ascii="EB Garamond" w:eastAsia="EB Garamond" w:hAnsi="EB Garamond" w:cs="EB Garamond"/>
        </w:rPr>
      </w:pPr>
    </w:p>
    <w:p w14:paraId="7575E2A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[298] Sunday, October 1, 1922</w:t>
      </w:r>
    </w:p>
    <w:p w14:paraId="4683FD8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Hotel Nationale</w:t>
      </w:r>
    </w:p>
    <w:p w14:paraId="50A2D394" w14:textId="77777777" w:rsidR="00365763" w:rsidRPr="00365763" w:rsidRDefault="00365763" w:rsidP="00365763">
      <w:pPr>
        <w:jc w:val="center"/>
        <w:rPr>
          <w:rFonts w:ascii="EB Garamond" w:eastAsia="EB Garamond" w:hAnsi="EB Garamond" w:cs="EB Garamond"/>
        </w:rPr>
      </w:pPr>
    </w:p>
    <w:p w14:paraId="119BA7F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Karin on the Psycho-Analyst conference. “I was able to hear all that Ernest Jones had to say. I was thankful you had not managed to smuggle yourself in, for you would have exploded with mingled laughter and incredulity; as for B.B., it would have disgusted him for good. Occasionally lapsing into commonsense [</w:t>
      </w:r>
      <w:r w:rsidRPr="00365763">
        <w:rPr>
          <w:rFonts w:ascii="EB Garamond" w:eastAsia="EB Garamond" w:hAnsi="EB Garamond" w:cs="EB Garamond"/>
          <w:i/>
        </w:rPr>
        <w:t>sic</w:t>
      </w:r>
      <w:r w:rsidRPr="00365763">
        <w:rPr>
          <w:rFonts w:ascii="EB Garamond" w:eastAsia="EB Garamond" w:hAnsi="EB Garamond" w:cs="EB Garamond"/>
        </w:rPr>
        <w:t>] I was appalled myself”</w:t>
      </w:r>
    </w:p>
    <w:p w14:paraId="1B866D7E" w14:textId="77777777" w:rsidR="00365763" w:rsidRPr="00365763" w:rsidRDefault="00365763" w:rsidP="00365763">
      <w:pPr>
        <w:jc w:val="both"/>
        <w:rPr>
          <w:rFonts w:ascii="EB Garamond" w:eastAsia="EB Garamond" w:hAnsi="EB Garamond" w:cs="EB Garamond"/>
        </w:rPr>
      </w:pPr>
    </w:p>
    <w:p w14:paraId="0F23434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Motored from Bâle to Zurich where we called for Miss Zeller and brought her to lunch. Then we went to the _____ Haus and saw the Italian pictures and arranged to get photos of them, and saw the M___ter and I went to her house and she wept </w:t>
      </w:r>
      <w:r w:rsidRPr="00365763">
        <w:rPr>
          <w:rFonts w:ascii="EB Garamond" w:eastAsia="EB Garamond" w:hAnsi="EB Garamond" w:cs="EB Garamond"/>
          <w:u w:val="single"/>
        </w:rPr>
        <w:t>over</w:t>
      </w:r>
      <w:r w:rsidRPr="00365763">
        <w:rPr>
          <w:rFonts w:ascii="EB Garamond" w:eastAsia="EB Garamond" w:hAnsi="EB Garamond" w:cs="EB Garamond"/>
        </w:rPr>
        <w:t xml:space="preserve"> my “kindness” (I have sent her £5 a month since the beginning of the War)</w:t>
      </w:r>
    </w:p>
    <w:p w14:paraId="56D9DA9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Motored to Lucerne, talking of the real way to unite history, i.e. the development of art, science, {</w:t>
      </w:r>
      <w:r w:rsidRPr="00365763">
        <w:rPr>
          <w:rFonts w:ascii="EB Garamond" w:eastAsia="EB Garamond" w:hAnsi="EB Garamond" w:cs="EB Garamond"/>
          <w:i/>
        </w:rPr>
        <w:t>added above</w:t>
      </w:r>
      <w:r w:rsidRPr="00365763">
        <w:rPr>
          <w:rFonts w:ascii="EB Garamond" w:eastAsia="EB Garamond" w:hAnsi="EB Garamond" w:cs="EB Garamond"/>
        </w:rPr>
        <w:t>} thought, civilization, _____ the improvement of the earth. Breasted, —Santayan[a], —</w:t>
      </w:r>
      <w:r w:rsidRPr="00365763">
        <w:rPr>
          <w:rFonts w:ascii="EB Garamond" w:eastAsia="EB Garamond" w:hAnsi="EB Garamond" w:cs="EB Garamond"/>
          <w:u w:val="single"/>
        </w:rPr>
        <w:t>Brunnhes</w:t>
      </w:r>
      <w:r w:rsidRPr="00365763">
        <w:rPr>
          <w:rFonts w:ascii="EB Garamond" w:eastAsia="EB Garamond" w:hAnsi="EB Garamond" w:cs="EB Garamond"/>
        </w:rPr>
        <w:t xml:space="preserve"> [</w:t>
      </w:r>
      <w:r w:rsidRPr="00365763">
        <w:rPr>
          <w:rFonts w:ascii="EB Garamond" w:eastAsia="EB Garamond" w:hAnsi="EB Garamond" w:cs="EB Garamond"/>
          <w:i/>
        </w:rPr>
        <w:t>sic</w:t>
      </w:r>
      <w:r w:rsidRPr="00365763">
        <w:rPr>
          <w:rFonts w:ascii="EB Garamond" w:eastAsia="EB Garamond" w:hAnsi="EB Garamond" w:cs="EB Garamond"/>
        </w:rPr>
        <w:t>] +  what will never be written, I fear, Berenson!</w:t>
      </w:r>
    </w:p>
    <w:p w14:paraId="7EA35866" w14:textId="77777777" w:rsidR="00365763" w:rsidRPr="00365763" w:rsidRDefault="00365763" w:rsidP="00365763">
      <w:pPr>
        <w:jc w:val="both"/>
        <w:rPr>
          <w:rFonts w:ascii="EB Garamond" w:eastAsia="EB Garamond" w:hAnsi="EB Garamond" w:cs="EB Garamond"/>
        </w:rPr>
      </w:pPr>
    </w:p>
    <w:p w14:paraId="5B832BD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[299] Monday, October 2, 1922</w:t>
      </w:r>
    </w:p>
    <w:p w14:paraId="523537B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Lucerne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An ideal hotel!</w:t>
      </w:r>
    </w:p>
    <w:p w14:paraId="5EA716D5" w14:textId="77777777" w:rsidR="00365763" w:rsidRPr="00365763" w:rsidRDefault="00365763" w:rsidP="00365763">
      <w:pPr>
        <w:jc w:val="both"/>
        <w:rPr>
          <w:rFonts w:ascii="EB Garamond" w:eastAsia="EB Garamond" w:hAnsi="EB Garamond" w:cs="EB Garamond"/>
        </w:rPr>
      </w:pPr>
    </w:p>
    <w:p w14:paraId="4B23E1C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 festa of a local Saint and worse than a British Sunday! The Police go around to fine anyone who does business. We had to sneak into the Steinmeyer-Böhler picture-shop, and the police actually came and tried the door. We spent the day there looking at their remarkable coll[ection] of Italian pictures, antique jewellery and medieval </w:t>
      </w:r>
      <w:r w:rsidRPr="00365763">
        <w:rPr>
          <w:rFonts w:ascii="EB Garamond" w:eastAsia="EB Garamond" w:hAnsi="EB Garamond" w:cs="EB Garamond"/>
          <w:i/>
        </w:rPr>
        <w:t>objets</w:t>
      </w:r>
      <w:r w:rsidRPr="00365763">
        <w:rPr>
          <w:rFonts w:ascii="EB Garamond" w:eastAsia="EB Garamond" w:hAnsi="EB Garamond" w:cs="EB Garamond"/>
        </w:rPr>
        <w:t xml:space="preserve">. It is quite wonderful what they have got together! We lunched with them, and when I came back for a half an hour’s nap, B.B. </w:t>
      </w:r>
      <w:r w:rsidRPr="00365763">
        <w:rPr>
          <w:rFonts w:ascii="EB Garamond" w:eastAsia="EB Garamond" w:hAnsi="EB Garamond" w:cs="EB Garamond"/>
          <w:u w:val="single"/>
        </w:rPr>
        <w:t>up</w:t>
      </w:r>
      <w:r w:rsidRPr="00365763">
        <w:rPr>
          <w:rFonts w:ascii="EB Garamond" w:eastAsia="EB Garamond" w:hAnsi="EB Garamond" w:cs="EB Garamond"/>
        </w:rPr>
        <w:t xml:space="preserve"> and bought a little picture by Ercole Roberti for 12000 Swiss francs. They said that every single thing in Mr. Wendlandt’s house is for sale! He is entirely a dealer, not a collector, but yet he does live with great taste and refinement.</w:t>
      </w:r>
    </w:p>
    <w:p w14:paraId="3A99D84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Alys writes that Logan’s wound is not yet healed and probably never will be. It is dreadful.</w:t>
      </w:r>
    </w:p>
    <w:p w14:paraId="3B09EF3C" w14:textId="77777777" w:rsidR="00365763" w:rsidRPr="00365763" w:rsidRDefault="00365763" w:rsidP="00365763">
      <w:pPr>
        <w:jc w:val="both"/>
        <w:rPr>
          <w:rFonts w:ascii="EB Garamond" w:eastAsia="EB Garamond" w:hAnsi="EB Garamond" w:cs="EB Garamond"/>
        </w:rPr>
      </w:pPr>
    </w:p>
    <w:p w14:paraId="072B9E6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[300] Tuesday, October 3, 1922</w:t>
      </w:r>
    </w:p>
    <w:p w14:paraId="2F6975F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Palace Hotel Lugano</w:t>
      </w:r>
    </w:p>
    <w:p w14:paraId="7BDF71A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Sunshine at last</w:t>
      </w:r>
    </w:p>
    <w:p w14:paraId="4618D7BC" w14:textId="77777777" w:rsidR="00365763" w:rsidRPr="00365763" w:rsidRDefault="00365763" w:rsidP="00365763">
      <w:pPr>
        <w:jc w:val="both"/>
        <w:rPr>
          <w:rFonts w:ascii="EB Garamond" w:eastAsia="EB Garamond" w:hAnsi="EB Garamond" w:cs="EB Garamond"/>
        </w:rPr>
      </w:pPr>
    </w:p>
    <w:p w14:paraId="421911B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Motored across the old St. Gotthard across which I came so often in the train to go back to England and see mother. Up to Goeschenen it is beautiful, but then it gets bare and grim, and the descent from the top is awful, corkscrew windings on the face of a precipice. It is over 7000 feet high, and you drop sharply down, and the sudden change makes you feel sick. I don’t want to motor across this pass again.</w:t>
      </w:r>
    </w:p>
    <w:p w14:paraId="56C8E807" w14:textId="77777777" w:rsidR="00365763" w:rsidRPr="00365763" w:rsidRDefault="00365763" w:rsidP="00365763">
      <w:pPr>
        <w:jc w:val="both"/>
        <w:rPr>
          <w:rFonts w:ascii="EB Garamond" w:eastAsia="EB Garamond" w:hAnsi="EB Garamond" w:cs="EB Garamond"/>
        </w:rPr>
      </w:pPr>
    </w:p>
    <w:p w14:paraId="747A32E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[301] Wednesday, October 4, 1922</w:t>
      </w:r>
    </w:p>
    <w:p w14:paraId="0EFEAF8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Gazzada</w:t>
      </w:r>
    </w:p>
    <w:p w14:paraId="5BA02368" w14:textId="77777777" w:rsidR="00365763" w:rsidRPr="00365763" w:rsidRDefault="00365763" w:rsidP="00365763">
      <w:pPr>
        <w:jc w:val="center"/>
        <w:rPr>
          <w:rFonts w:ascii="EB Garamond" w:eastAsia="EB Garamond" w:hAnsi="EB Garamond" w:cs="EB Garamond"/>
        </w:rPr>
      </w:pPr>
    </w:p>
    <w:p w14:paraId="297B3F6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Crossed the 2 frontiers without incident and got to Como in time to see Sant’Abbondio (on the whole, disappointing). Lunched at Villa d’Este. Came on here by way of Castiglione d’Olona where we saw again the heavenly frescoes of Masolino. Got here for tea and a stroll in the park. Anita is better than we expected. She is a sweet thing. Her daughter is here with her little daughter of 9, Julia. She was Signora Mantegazza, but got a divorce at Fiume and is now g___g to many a young Neapolitan.</w:t>
      </w:r>
    </w:p>
    <w:p w14:paraId="783CE8A0" w14:textId="77777777" w:rsidR="00365763" w:rsidRPr="00365763" w:rsidRDefault="00365763" w:rsidP="00365763">
      <w:pPr>
        <w:jc w:val="both"/>
        <w:rPr>
          <w:rFonts w:ascii="EB Garamond" w:eastAsia="EB Garamond" w:hAnsi="EB Garamond" w:cs="EB Garamond"/>
        </w:rPr>
      </w:pPr>
    </w:p>
    <w:p w14:paraId="53B52C8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[302] Thursday, October 5, 1922</w:t>
      </w:r>
    </w:p>
    <w:p w14:paraId="6879E7D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Gazzada</w:t>
      </w:r>
    </w:p>
    <w:p w14:paraId="27BF46A5" w14:textId="77777777" w:rsidR="00365763" w:rsidRPr="00365763" w:rsidRDefault="00365763" w:rsidP="00365763">
      <w:pPr>
        <w:jc w:val="center"/>
        <w:rPr>
          <w:rFonts w:ascii="EB Garamond" w:eastAsia="EB Garamond" w:hAnsi="EB Garamond" w:cs="EB Garamond"/>
        </w:rPr>
      </w:pPr>
    </w:p>
    <w:p w14:paraId="7005FC3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Letters of all sorts to write.</w:t>
      </w:r>
    </w:p>
    <w:p w14:paraId="30AA70E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In the afternoon we motored with Guido to see the Bramantinos at Mezzano and the Romanesque church at Olgiate, but we lost our way and it was long and very tiring. However, we like being with dear Guido.</w:t>
      </w:r>
    </w:p>
    <w:p w14:paraId="15B9FF0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Talked with the daughter in the evening. She is uncultivated and somewhat dull, but like her mother attractive. They say she has been afflicted with nymphomania, but she seems to have got over it.</w:t>
      </w:r>
    </w:p>
    <w:p w14:paraId="1B785581" w14:textId="77777777" w:rsidR="00365763" w:rsidRPr="00365763" w:rsidRDefault="00365763" w:rsidP="00365763">
      <w:pPr>
        <w:jc w:val="both"/>
        <w:rPr>
          <w:rFonts w:ascii="EB Garamond" w:eastAsia="EB Garamond" w:hAnsi="EB Garamond" w:cs="EB Garamond"/>
        </w:rPr>
      </w:pPr>
    </w:p>
    <w:p w14:paraId="7274F9A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[303] Friday, October 6, 1922</w:t>
      </w:r>
    </w:p>
    <w:p w14:paraId="0C9B241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Cavour</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Milan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Downpour</w:t>
      </w:r>
    </w:p>
    <w:p w14:paraId="36C42959" w14:textId="77777777" w:rsidR="00365763" w:rsidRPr="00365763" w:rsidRDefault="00365763" w:rsidP="00365763">
      <w:pPr>
        <w:jc w:val="both"/>
        <w:rPr>
          <w:rFonts w:ascii="EB Garamond" w:eastAsia="EB Garamond" w:hAnsi="EB Garamond" w:cs="EB Garamond"/>
        </w:rPr>
      </w:pPr>
    </w:p>
    <w:p w14:paraId="1E730E8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Motored in with Guido and found Nicky (with a fierce cold) waiting for us. Spent the day fruitlessly seeing Sig. Chiesa’s horrible collection of rubbish in which the few tolerable things were suffocated. Saw Guido’s things, which were better. Met Riri Visconti-Venosta and “Cast</w:t>
      </w:r>
      <w:r w:rsidRPr="00365763">
        <w:rPr>
          <w:rFonts w:ascii="EB Garamond" w:eastAsia="EB Garamond" w:hAnsi="EB Garamond" w:cs="EB Garamond"/>
          <w:u w:val="single"/>
        </w:rPr>
        <w:t>o</w:t>
      </w:r>
      <w:r w:rsidRPr="00365763">
        <w:rPr>
          <w:rFonts w:ascii="EB Garamond" w:eastAsia="EB Garamond" w:hAnsi="EB Garamond" w:cs="EB Garamond"/>
        </w:rPr>
        <w:t>naso” (Gala</w:t>
      </w:r>
      <w:r w:rsidRPr="00365763">
        <w:rPr>
          <w:rFonts w:ascii="EB Garamond" w:eastAsia="EB Garamond" w:hAnsi="EB Garamond" w:cs="EB Garamond"/>
          <w:u w:val="single"/>
        </w:rPr>
        <w:t>v</w:t>
      </w:r>
      <w:r w:rsidRPr="00365763">
        <w:rPr>
          <w:rFonts w:ascii="EB Garamond" w:eastAsia="EB Garamond" w:hAnsi="EB Garamond" w:cs="EB Garamond"/>
        </w:rPr>
        <w:t>resi) at the hotel. Eliza and I took the night train for Florence.</w:t>
      </w:r>
    </w:p>
    <w:p w14:paraId="3F00362B" w14:textId="77777777" w:rsidR="00365763" w:rsidRPr="00365763" w:rsidRDefault="00365763" w:rsidP="00365763">
      <w:pPr>
        <w:jc w:val="both"/>
        <w:rPr>
          <w:rFonts w:ascii="EB Garamond" w:eastAsia="EB Garamond" w:hAnsi="EB Garamond" w:cs="EB Garamond"/>
        </w:rPr>
      </w:pPr>
    </w:p>
    <w:p w14:paraId="062AD82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[304] Saturday, October 7, 1922</w:t>
      </w:r>
    </w:p>
    <w:p w14:paraId="34B3236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Naimi</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57626BC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Fair weather</w:t>
      </w:r>
    </w:p>
    <w:p w14:paraId="75CD9C10" w14:textId="77777777" w:rsidR="00365763" w:rsidRPr="00365763" w:rsidRDefault="00365763" w:rsidP="00365763">
      <w:pPr>
        <w:jc w:val="both"/>
        <w:rPr>
          <w:rFonts w:ascii="EB Garamond" w:eastAsia="EB Garamond" w:hAnsi="EB Garamond" w:cs="EB Garamond"/>
        </w:rPr>
      </w:pPr>
    </w:p>
    <w:p w14:paraId="6BE90BC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Reached Florence at 7. Naimi was kindly waiting to greet me. Found everything in good order at home, but Colombo not arrived.</w:t>
      </w:r>
    </w:p>
    <w:p w14:paraId="66765FD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Went to see Aunt Janet—no change, her life is taken up in adoring David and his family, and loathing Lina’s family and being annoyed with Lina. I drove her to town and left some letters and did some errands, picked up Naimi and came home.</w:t>
      </w:r>
    </w:p>
    <w:p w14:paraId="6648512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Naimi is in love again, and feels happy and jung (as she calls it)[.] I am so glad. But my Lord what a Bore people in love are, saying _____ and _____ the same thing. Still I sympathize, and hope it may end in a happy marriage</w:t>
      </w:r>
    </w:p>
    <w:p w14:paraId="7F5E94B7" w14:textId="77777777" w:rsidR="00365763" w:rsidRPr="00365763" w:rsidRDefault="00365763" w:rsidP="00365763">
      <w:pPr>
        <w:jc w:val="both"/>
        <w:rPr>
          <w:rFonts w:ascii="EB Garamond" w:eastAsia="EB Garamond" w:hAnsi="EB Garamond" w:cs="EB Garamond"/>
        </w:rPr>
      </w:pPr>
    </w:p>
    <w:p w14:paraId="6A7C363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B.B. and Nicky still at Milan</w:t>
      </w:r>
    </w:p>
    <w:p w14:paraId="3A3931C0" w14:textId="77777777" w:rsidR="00365763" w:rsidRPr="00365763" w:rsidRDefault="00365763" w:rsidP="00365763">
      <w:pPr>
        <w:jc w:val="both"/>
        <w:rPr>
          <w:rFonts w:ascii="EB Garamond" w:eastAsia="EB Garamond" w:hAnsi="EB Garamond" w:cs="EB Garamond"/>
        </w:rPr>
      </w:pPr>
    </w:p>
    <w:p w14:paraId="3F36750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[305] Sunday, October 8, 1922</w:t>
      </w:r>
    </w:p>
    <w:p w14:paraId="27357FEA"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Naimi</w:t>
      </w:r>
    </w:p>
    <w:p w14:paraId="4A79081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Fine</w:t>
      </w:r>
    </w:p>
    <w:p w14:paraId="2037B977" w14:textId="77777777" w:rsidR="00365763" w:rsidRPr="00365763" w:rsidRDefault="00365763" w:rsidP="00365763">
      <w:pPr>
        <w:jc w:val="right"/>
        <w:rPr>
          <w:rFonts w:ascii="EB Garamond" w:eastAsia="EB Garamond" w:hAnsi="EB Garamond" w:cs="EB Garamond"/>
        </w:rPr>
      </w:pPr>
    </w:p>
    <w:p w14:paraId="14D2C7A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Rosa Fitz-James and her faithful </w:t>
      </w:r>
      <w:r w:rsidRPr="00365763">
        <w:rPr>
          <w:rFonts w:ascii="EB Garamond" w:eastAsia="EB Garamond" w:hAnsi="EB Garamond" w:cs="EB Garamond"/>
          <w:u w:val="single"/>
        </w:rPr>
        <w:t>r</w:t>
      </w:r>
      <w:r w:rsidRPr="00365763">
        <w:rPr>
          <w:rFonts w:ascii="EB Garamond" w:eastAsia="EB Garamond" w:hAnsi="EB Garamond" w:cs="EB Garamond"/>
        </w:rPr>
        <w:t>ed cavalier, Comte de Laborde, came to tea, to which Leslie Hopkinson and her friend, Miss Vaughan, who lunched here, stayed on. The Hagborg ___ights and her daughter, Diane Lewis, also came to lunch, and I sent them to Villa Medici before sending the car for Miss Beit.</w:t>
      </w:r>
    </w:p>
    <w:p w14:paraId="7542E93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Geoffrey telephoned and said he was at home and begged me to come over with my party, which I did, to find the usual dreariness of Sybil’s Sunday afternoons.</w:t>
      </w:r>
    </w:p>
    <w:p w14:paraId="22FA247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Teig___, Denman Ross’ friend, came to tea and stayed to dine. He talked mysteriously of “modes” exactly like Denman, and i suspect he is wasting his time and energy experimenting in “modes” and “methods[.]” He is a feeble youth.</w:t>
      </w:r>
    </w:p>
    <w:p w14:paraId="71550340" w14:textId="77777777" w:rsidR="00365763" w:rsidRPr="00365763" w:rsidRDefault="00365763" w:rsidP="00365763">
      <w:pPr>
        <w:jc w:val="both"/>
        <w:rPr>
          <w:rFonts w:ascii="EB Garamond" w:eastAsia="EB Garamond" w:hAnsi="EB Garamond" w:cs="EB Garamond"/>
        </w:rPr>
      </w:pPr>
    </w:p>
    <w:p w14:paraId="656AA64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[306] Monday, October 9, 1922</w:t>
      </w:r>
    </w:p>
    <w:p w14:paraId="477A180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Pouring</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31F9D39D" w14:textId="77777777" w:rsidR="00365763" w:rsidRPr="00365763" w:rsidRDefault="00365763" w:rsidP="00365763">
      <w:pPr>
        <w:jc w:val="both"/>
        <w:rPr>
          <w:rFonts w:ascii="EB Garamond" w:eastAsia="EB Garamond" w:hAnsi="EB Garamond" w:cs="EB Garamond"/>
        </w:rPr>
      </w:pPr>
    </w:p>
    <w:p w14:paraId="5837F18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 took Rosa for a drive to San Miniato. She was sweet, but like a chicken in her mind. She fears she may have a cancer, poor woman.</w:t>
      </w:r>
    </w:p>
    <w:p w14:paraId="753A549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Called on Lady Lister-Kaye (out)[,] Swarzenski (out), Mrs. Baldwin, Gladys Duchess of Marlborough’s Aunt, and Mrs. Hooker, and picked up Flora Priestly and drove her home. She and her ilk are “heart-brokenly” disappointed about Ireland, but lay it at the doors of too long a regime of British tyranny.</w:t>
      </w:r>
    </w:p>
    <w:p w14:paraId="59CBD85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Called on Aunt Janet.</w:t>
      </w:r>
    </w:p>
    <w:p w14:paraId="7C37069F" w14:textId="77777777" w:rsidR="00365763" w:rsidRPr="00365763" w:rsidRDefault="00365763" w:rsidP="00365763">
      <w:pPr>
        <w:jc w:val="both"/>
        <w:rPr>
          <w:rFonts w:ascii="EB Garamond" w:eastAsia="EB Garamond" w:hAnsi="EB Garamond" w:cs="EB Garamond"/>
        </w:rPr>
      </w:pPr>
    </w:p>
    <w:p w14:paraId="6606087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[307] Tuesday, October 10, 1922</w:t>
      </w:r>
    </w:p>
    <w:p w14:paraId="1080474E"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Fine</w:t>
      </w:r>
    </w:p>
    <w:p w14:paraId="243C2F0A" w14:textId="77777777" w:rsidR="00365763" w:rsidRPr="00365763" w:rsidRDefault="00365763" w:rsidP="00365763">
      <w:pPr>
        <w:jc w:val="right"/>
        <w:rPr>
          <w:rFonts w:ascii="EB Garamond" w:eastAsia="EB Garamond" w:hAnsi="EB Garamond" w:cs="EB Garamond"/>
        </w:rPr>
      </w:pPr>
    </w:p>
    <w:p w14:paraId="33E552D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Drove to the Rovezzano side of Baggazzano and toiled up to the Villa to see Miss Tone, who is staying with Egisto Fabbri and Eme</w:t>
      </w:r>
      <w:r w:rsidRPr="00365763">
        <w:rPr>
          <w:rFonts w:ascii="EB Garamond" w:eastAsia="EB Garamond" w:hAnsi="EB Garamond" w:cs="EB Garamond"/>
          <w:u w:val="single"/>
        </w:rPr>
        <w:t>r</w:t>
      </w:r>
      <w:r w:rsidRPr="00365763">
        <w:rPr>
          <w:rFonts w:ascii="EB Garamond" w:eastAsia="EB Garamond" w:hAnsi="EB Garamond" w:cs="EB Garamond"/>
        </w:rPr>
        <w:t>tine Ludolf. All his friends speak of him in hushed tones as of one living on a Higher Plane. I cannot understand it. He seems to me conceited and sententious. Called afterwards on Mrs. Ross. Both these calls alas I enjoyed more than the morning which Geoffrey spent with me. How changed from when we talked as freely as breathing. He is very much under the influence of his friend Terence Phillip, who lives an intense inner life but a most ridiculous and disordered outer one, and Geoffrey’s natural tendencies along with this young man’s influence make him think it very fine and glorious and despise all other forms of life. I feel that there was indeed very little sympathy left between us. But I {</w:t>
      </w:r>
      <w:r w:rsidRPr="00365763">
        <w:rPr>
          <w:rFonts w:ascii="EB Garamond" w:eastAsia="EB Garamond" w:hAnsi="EB Garamond" w:cs="EB Garamond"/>
          <w:i/>
        </w:rPr>
        <w:t>vertically along the page’s left margin</w:t>
      </w:r>
      <w:r w:rsidRPr="00365763">
        <w:rPr>
          <w:rFonts w:ascii="EB Garamond" w:eastAsia="EB Garamond" w:hAnsi="EB Garamond" w:cs="EB Garamond"/>
        </w:rPr>
        <w:t>} foresaw this clearly enough when he married, and the fait accompli hurts me less than the foreseeing</w:t>
      </w:r>
    </w:p>
    <w:p w14:paraId="7FA81BDB" w14:textId="77777777" w:rsidR="00365763" w:rsidRPr="00365763" w:rsidRDefault="00365763" w:rsidP="00365763">
      <w:pPr>
        <w:jc w:val="both"/>
        <w:rPr>
          <w:rFonts w:ascii="EB Garamond" w:eastAsia="EB Garamond" w:hAnsi="EB Garamond" w:cs="EB Garamond"/>
        </w:rPr>
      </w:pPr>
    </w:p>
    <w:p w14:paraId="6F41964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[308] Wednesday, October 11, 1922</w:t>
      </w:r>
    </w:p>
    <w:p w14:paraId="422EBCB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Nicky comes to stay. Delightful.</w:t>
      </w:r>
      <w:r w:rsidRPr="00365763">
        <w:rPr>
          <w:rFonts w:ascii="EB Garamond" w:eastAsia="EB Garamond" w:hAnsi="EB Garamond" w:cs="EB Garamond"/>
        </w:rPr>
        <w:tab/>
      </w:r>
      <w:r w:rsidRPr="00365763">
        <w:rPr>
          <w:rFonts w:ascii="EB Garamond" w:eastAsia="EB Garamond" w:hAnsi="EB Garamond" w:cs="EB Garamond"/>
        </w:rPr>
        <w:tab/>
        <w:t xml:space="preserve">              Cloudy {</w:t>
      </w:r>
      <w:r w:rsidRPr="00365763">
        <w:rPr>
          <w:rFonts w:ascii="EB Garamond" w:eastAsia="EB Garamond" w:hAnsi="EB Garamond" w:cs="EB Garamond"/>
          <w:i/>
        </w:rPr>
        <w:t>straddling both pages</w:t>
      </w:r>
      <w:r w:rsidRPr="00365763">
        <w:rPr>
          <w:rFonts w:ascii="EB Garamond" w:eastAsia="EB Garamond" w:hAnsi="EB Garamond" w:cs="EB Garamond"/>
        </w:rPr>
        <w:t>} I Tatti</w:t>
      </w:r>
    </w:p>
    <w:p w14:paraId="1609B43C" w14:textId="77777777" w:rsidR="00365763" w:rsidRPr="00365763" w:rsidRDefault="00365763" w:rsidP="00365763">
      <w:pPr>
        <w:jc w:val="both"/>
        <w:rPr>
          <w:rFonts w:ascii="EB Garamond" w:eastAsia="EB Garamond" w:hAnsi="EB Garamond" w:cs="EB Garamond"/>
        </w:rPr>
      </w:pPr>
    </w:p>
    <w:p w14:paraId="0D5424C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Called on Sophie Serristori. Her Mother still can’t see anyone. She faints. Her heart has gone wrong. Sophie now </w:t>
      </w:r>
      <w:r w:rsidRPr="00365763">
        <w:rPr>
          <w:rFonts w:ascii="EB Garamond" w:eastAsia="EB Garamond" w:hAnsi="EB Garamond" w:cs="EB Garamond"/>
          <w:i/>
        </w:rPr>
        <w:t>must marry</w:t>
      </w:r>
      <w:r w:rsidRPr="00365763">
        <w:rPr>
          <w:rFonts w:ascii="EB Garamond" w:eastAsia="EB Garamond" w:hAnsi="EB Garamond" w:cs="EB Garamond"/>
        </w:rPr>
        <w:t xml:space="preserve"> and give up the dream of loving the man she marries. Shocking to put a girl into that situation! The C__t_ thinks her son was overwhelmed by an avalanche, but really he got lost attempting a foolhardy ascent of Monte Bernina without a guide. Poor gay, vigorous Dedo, whom I’ve known from a tiny boy.</w:t>
      </w:r>
    </w:p>
    <w:p w14:paraId="7013F55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 and Mrs. Baldwin (Gladys’ Uncle) came to tea, and stayed just to shake hands with B.B., who arrived with Nicky at 5, both very giù with colds and stomachs.</w:t>
      </w:r>
    </w:p>
    <w:p w14:paraId="48B78E3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Eliza told me she was going to get married to that French chauffeur who has been after her (money?) so long. Poor woman! But as BB says no woman respects herself until some man has made her unhappy!</w:t>
      </w:r>
    </w:p>
    <w:p w14:paraId="44D72FF1" w14:textId="77777777" w:rsidR="00365763" w:rsidRPr="00365763" w:rsidRDefault="00365763" w:rsidP="00365763">
      <w:pPr>
        <w:jc w:val="both"/>
        <w:rPr>
          <w:rFonts w:ascii="EB Garamond" w:eastAsia="EB Garamond" w:hAnsi="EB Garamond" w:cs="EB Garamond"/>
        </w:rPr>
      </w:pPr>
    </w:p>
    <w:p w14:paraId="0E56FC3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[309] Thursday, October 12, 1922</w:t>
      </w:r>
    </w:p>
    <w:p w14:paraId="3A172871"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i/>
        </w:rPr>
        <w:t>Fine</w:t>
      </w:r>
    </w:p>
    <w:p w14:paraId="25775C0E" w14:textId="77777777" w:rsidR="00365763" w:rsidRPr="00365763" w:rsidRDefault="00365763" w:rsidP="00365763">
      <w:pPr>
        <w:jc w:val="right"/>
        <w:rPr>
          <w:rFonts w:ascii="EB Garamond" w:eastAsia="EB Garamond" w:hAnsi="EB Garamond" w:cs="EB Garamond"/>
        </w:rPr>
      </w:pPr>
    </w:p>
    <w:p w14:paraId="6F13593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Miss Tone came at 11.30 and sang Crusade and other mediaeval songs to us in the Library, till Dt. Steinmann bustled in and </w:t>
      </w:r>
      <w:r w:rsidRPr="00365763">
        <w:rPr>
          <w:rFonts w:ascii="EB Garamond" w:eastAsia="EB Garamond" w:hAnsi="EB Garamond" w:cs="EB Garamond"/>
          <w:i/>
        </w:rPr>
        <w:t>wouldn’t listen</w:t>
      </w:r>
      <w:r w:rsidRPr="00365763">
        <w:rPr>
          <w:rFonts w:ascii="EB Garamond" w:eastAsia="EB Garamond" w:hAnsi="EB Garamond" w:cs="EB Garamond"/>
        </w:rPr>
        <w:t>, tiresome little man. Dr. Swarzenski and Herr von Hirsch from Frankfort came also to lunch, and stayed till I had driven Miss Tone as near to Baggazzano as I could and come back for them. I called on Mrs. Ross.</w:t>
      </w:r>
    </w:p>
    <w:p w14:paraId="54530599" w14:textId="77777777" w:rsidR="00365763" w:rsidRPr="00365763" w:rsidRDefault="00365763" w:rsidP="00365763">
      <w:pPr>
        <w:jc w:val="both"/>
        <w:rPr>
          <w:rFonts w:ascii="EB Garamond" w:eastAsia="EB Garamond" w:hAnsi="EB Garamond" w:cs="EB Garamond"/>
        </w:rPr>
      </w:pPr>
    </w:p>
    <w:p w14:paraId="100A9E6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We looked at photos. of German Romanesque sculpture in the evening. Very expressive, but with a basis of grotesque that differentiates them from French work.</w:t>
      </w:r>
    </w:p>
    <w:p w14:paraId="026C2E90" w14:textId="77777777" w:rsidR="00365763" w:rsidRPr="00365763" w:rsidRDefault="00365763" w:rsidP="00365763">
      <w:pPr>
        <w:jc w:val="both"/>
        <w:rPr>
          <w:rFonts w:ascii="EB Garamond" w:eastAsia="EB Garamond" w:hAnsi="EB Garamond" w:cs="EB Garamond"/>
        </w:rPr>
      </w:pPr>
    </w:p>
    <w:p w14:paraId="0B430CE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[310] Friday, October 13, 1922</w:t>
      </w:r>
    </w:p>
    <w:p w14:paraId="2653A5E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Fine</w:t>
      </w:r>
    </w:p>
    <w:p w14:paraId="72119761" w14:textId="77777777" w:rsidR="00365763" w:rsidRPr="00365763" w:rsidRDefault="00365763" w:rsidP="00365763">
      <w:pPr>
        <w:jc w:val="both"/>
        <w:rPr>
          <w:rFonts w:ascii="EB Garamond" w:eastAsia="EB Garamond" w:hAnsi="EB Garamond" w:cs="EB Garamond"/>
        </w:rPr>
      </w:pPr>
    </w:p>
    <w:p w14:paraId="27E965D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Scores of letters all morning. Pollak and Brauer called on B.B. and he paid back what Brauer lent him so that now we are without a debt, Karin’s £1100 having been paid off in Sept[ember] and Cannon’s £4000 quite a long time ago. I went to see Mrs. Ross, and came to find De Nicola here with a small Fra Angelico for sale. They ask £4000!!! Lady Lister-Kaye and her sister, the Dowager Duchess of Manchester, with her daughter of 14, Lady </w:t>
      </w:r>
      <w:r w:rsidRPr="00365763">
        <w:rPr>
          <w:rFonts w:ascii="EB Garamond" w:eastAsia="EB Garamond" w:hAnsi="EB Garamond" w:cs="EB Garamond"/>
          <w:u w:val="single"/>
        </w:rPr>
        <w:t>Louisa</w:t>
      </w:r>
      <w:r w:rsidRPr="00365763">
        <w:rPr>
          <w:rFonts w:ascii="EB Garamond" w:eastAsia="EB Garamond" w:hAnsi="EB Garamond" w:cs="EB Garamond"/>
        </w:rPr>
        <w:t xml:space="preserve"> Montagu came to tea.</w:t>
      </w:r>
    </w:p>
    <w:p w14:paraId="3FF4425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Read Stanley Hall’s “</w:t>
      </w:r>
      <w:r w:rsidRPr="00365763">
        <w:rPr>
          <w:rFonts w:ascii="EB Garamond" w:eastAsia="EB Garamond" w:hAnsi="EB Garamond" w:cs="EB Garamond"/>
          <w:i/>
        </w:rPr>
        <w:t>Senescence</w:t>
      </w:r>
      <w:r w:rsidRPr="00365763">
        <w:rPr>
          <w:rFonts w:ascii="EB Garamond" w:eastAsia="EB Garamond" w:hAnsi="EB Garamond" w:cs="EB Garamond"/>
        </w:rPr>
        <w:t xml:space="preserve">” and gleaned a few </w:t>
      </w:r>
      <w:r w:rsidRPr="00365763">
        <w:rPr>
          <w:rFonts w:ascii="EB Garamond" w:eastAsia="EB Garamond" w:hAnsi="EB Garamond" w:cs="EB Garamond"/>
          <w:u w:val="single"/>
        </w:rPr>
        <w:t>limits</w:t>
      </w:r>
      <w:r w:rsidRPr="00365763">
        <w:rPr>
          <w:rFonts w:ascii="EB Garamond" w:eastAsia="EB Garamond" w:hAnsi="EB Garamond" w:cs="EB Garamond"/>
        </w:rPr>
        <w:t xml:space="preserve"> for my own.</w:t>
      </w:r>
    </w:p>
    <w:p w14:paraId="18A2ED83" w14:textId="77777777" w:rsidR="00365763" w:rsidRPr="00365763" w:rsidRDefault="00365763" w:rsidP="00365763">
      <w:pPr>
        <w:jc w:val="both"/>
        <w:rPr>
          <w:rFonts w:ascii="EB Garamond" w:eastAsia="EB Garamond" w:hAnsi="EB Garamond" w:cs="EB Garamond"/>
        </w:rPr>
      </w:pPr>
    </w:p>
    <w:p w14:paraId="3D7E7A8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Read “Big Peter” by A. Marshall[,] a very mechanical novel. Why on earth is it so popular? But I am an oldster evidently.</w:t>
      </w:r>
    </w:p>
    <w:p w14:paraId="382E7E61" w14:textId="77777777" w:rsidR="00365763" w:rsidRPr="00365763" w:rsidRDefault="00365763" w:rsidP="00365763">
      <w:pPr>
        <w:jc w:val="both"/>
        <w:rPr>
          <w:rFonts w:ascii="EB Garamond" w:eastAsia="EB Garamond" w:hAnsi="EB Garamond" w:cs="EB Garamond"/>
        </w:rPr>
      </w:pPr>
    </w:p>
    <w:p w14:paraId="6AB32F1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[311] Saturday, October 14, 1922</w:t>
      </w:r>
    </w:p>
    <w:p w14:paraId="7721AB9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Naimi</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Dull</w:t>
      </w:r>
    </w:p>
    <w:p w14:paraId="61C0A8D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colder</w:t>
      </w:r>
    </w:p>
    <w:p w14:paraId="3719B94A" w14:textId="77777777" w:rsidR="00365763" w:rsidRPr="00365763" w:rsidRDefault="00365763" w:rsidP="00365763">
      <w:pPr>
        <w:jc w:val="right"/>
        <w:rPr>
          <w:rFonts w:ascii="EB Garamond" w:eastAsia="EB Garamond" w:hAnsi="EB Garamond" w:cs="EB Garamond"/>
        </w:rPr>
      </w:pPr>
    </w:p>
    <w:p w14:paraId="70E6116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Began work on our summer’s notes. Mrs. Ross, Mrs. Hooker and her daughter and their friend, Miss Musgrave, came to lunch. B.B. talk too much about tiresome disagreeable things, such as bad hotels, customs bothers and so on. He has an </w:t>
      </w:r>
      <w:r w:rsidRPr="00365763">
        <w:rPr>
          <w:rFonts w:ascii="EB Garamond" w:eastAsia="EB Garamond" w:hAnsi="EB Garamond" w:cs="EB Garamond"/>
          <w:i/>
        </w:rPr>
        <w:t>awful</w:t>
      </w:r>
      <w:r w:rsidRPr="00365763">
        <w:rPr>
          <w:rFonts w:ascii="EB Garamond" w:eastAsia="EB Garamond" w:hAnsi="EB Garamond" w:cs="EB Garamond"/>
        </w:rPr>
        <w:t xml:space="preserve"> cold and cannot go out. I haven’t had a cold since Jan[uary] and I put it down to sticking some mildly disinfectant grease up my nose every night. Miss Tone hasn’t had a cold since she began to do the same thing a year ago! But as B.B. insists on believing that colds come from chills and draughts he scorns my preventive—and takes the consequences.</w:t>
      </w:r>
    </w:p>
    <w:p w14:paraId="4536FEE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 called on the Waterfields at Casa Boccaccio, but they were out. All the contadini etc. got hold of me for fearful tales of woe. Poor things. I’ll do what I can.</w:t>
      </w:r>
    </w:p>
    <w:p w14:paraId="69DEA7D5" w14:textId="77777777" w:rsidR="00365763" w:rsidRPr="00365763" w:rsidRDefault="00365763" w:rsidP="00365763">
      <w:pPr>
        <w:jc w:val="both"/>
        <w:rPr>
          <w:rFonts w:ascii="EB Garamond" w:eastAsia="EB Garamond" w:hAnsi="EB Garamond" w:cs="EB Garamond"/>
        </w:rPr>
      </w:pPr>
    </w:p>
    <w:p w14:paraId="1DD9792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[312] Sunday, October 15, 1922</w:t>
      </w:r>
    </w:p>
    <w:p w14:paraId="3B08F6A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Dull and cold and heavy</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Naimi</w:t>
      </w:r>
    </w:p>
    <w:p w14:paraId="61EA39D4" w14:textId="77777777" w:rsidR="00365763" w:rsidRPr="00365763" w:rsidRDefault="00365763" w:rsidP="00365763">
      <w:pPr>
        <w:jc w:val="both"/>
        <w:rPr>
          <w:rFonts w:ascii="EB Garamond" w:eastAsia="EB Garamond" w:hAnsi="EB Garamond" w:cs="EB Garamond"/>
        </w:rPr>
      </w:pPr>
    </w:p>
    <w:p w14:paraId="71B974D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Duchess of Manchester and her daughter and Lady Lister-Kaye and Byba came to lunch. It was indeed very dull.</w:t>
      </w:r>
    </w:p>
    <w:p w14:paraId="72C3915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Miss Halsey called at 4, no less boring, and I walked with her to Mrs. Ross.</w:t>
      </w:r>
    </w:p>
    <w:p w14:paraId="53AB12D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Have asked Gnoli to spend next Sunday here—with Naimi! How I hope he will end by marrying her. But I fear she will somehow spoil it.</w:t>
      </w:r>
    </w:p>
    <w:p w14:paraId="64FF8FE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Logan writes: “Trevy was here yesterday—he is much amazed that you will be away from Florence in Feb[ruary], as he says it upsets his plans. I am afraid you didn’t think of </w:t>
      </w:r>
      <w:r w:rsidRPr="00365763">
        <w:rPr>
          <w:rFonts w:ascii="EB Garamond" w:eastAsia="EB Garamond" w:hAnsi="EB Garamond" w:cs="EB Garamond"/>
          <w:u w:val="single"/>
        </w:rPr>
        <w:t>this</w:t>
      </w:r>
      <w:r w:rsidRPr="00365763">
        <w:rPr>
          <w:rFonts w:ascii="EB Garamond" w:eastAsia="EB Garamond" w:hAnsi="EB Garamond" w:cs="EB Garamond"/>
        </w:rPr>
        <w:t xml:space="preserve"> when you decided to go to Greece! He spent a long time discussing where he should stay in Florence when he does out, and somehow put the blame on me for your not being there to take him in. I came in the end most apologetic about it!”</w:t>
      </w:r>
    </w:p>
    <w:p w14:paraId="3B40BF8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Strange pa___ of egoism.</w:t>
      </w:r>
    </w:p>
    <w:p w14:paraId="3DFF73E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Nicky read us 3 tales from Boccaccio in evening.</w:t>
      </w:r>
    </w:p>
    <w:p w14:paraId="0C0D6B8A" w14:textId="77777777" w:rsidR="00365763" w:rsidRPr="00365763" w:rsidRDefault="00365763" w:rsidP="00365763">
      <w:pPr>
        <w:jc w:val="both"/>
        <w:rPr>
          <w:rFonts w:ascii="EB Garamond" w:eastAsia="EB Garamond" w:hAnsi="EB Garamond" w:cs="EB Garamond"/>
          <w:u w:val="single"/>
        </w:rPr>
      </w:pPr>
    </w:p>
    <w:p w14:paraId="79E336B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[313] Monday, October 16, 1922</w:t>
      </w:r>
    </w:p>
    <w:p w14:paraId="1CB7036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Glorious</w:t>
      </w:r>
    </w:p>
    <w:p w14:paraId="340AD9F1" w14:textId="77777777" w:rsidR="00365763" w:rsidRPr="00365763" w:rsidRDefault="00365763" w:rsidP="00365763">
      <w:pPr>
        <w:jc w:val="right"/>
        <w:rPr>
          <w:rFonts w:ascii="EB Garamond" w:eastAsia="EB Garamond" w:hAnsi="EB Garamond" w:cs="EB Garamond"/>
        </w:rPr>
      </w:pPr>
    </w:p>
    <w:p w14:paraId="1F57C3A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Went to town with Mrs. Ross and accomplished all my errands—a thing I </w:t>
      </w:r>
      <w:r w:rsidRPr="00365763">
        <w:rPr>
          <w:rFonts w:ascii="EB Garamond" w:eastAsia="EB Garamond" w:hAnsi="EB Garamond" w:cs="EB Garamond"/>
          <w:i/>
        </w:rPr>
        <w:t>never</w:t>
      </w:r>
      <w:r w:rsidRPr="00365763">
        <w:rPr>
          <w:rFonts w:ascii="EB Garamond" w:eastAsia="EB Garamond" w:hAnsi="EB Garamond" w:cs="EB Garamond"/>
        </w:rPr>
        <w:t xml:space="preserve"> could do before Kissingen! Brought up Leslie Hopkinson and her Cambridge (Mass) friend, Miss Vaughan, to lunch. Afterwards when we asked Nicky what impression they made on her, she said “None”. She added— “There are some American women who seem to belong to a sex we don’t have in Europe”.</w:t>
      </w:r>
    </w:p>
    <w:p w14:paraId="04F8992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Later B.B. called on Sybil, Nicky on Iris and I on Strong. Ronald Storrs gave Margaret </w:t>
      </w:r>
    </w:p>
    <w:p w14:paraId="5017762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Strong a glorious Season in London, as all his swell friends were in the plot to get her with her money for him. In the end she refused him. The little donkey asked Sybil “Do you think he knows who my Grandfather [Rockefeller!!] is?”</w:t>
      </w:r>
    </w:p>
    <w:p w14:paraId="2F1DB1D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Sybil’s face looked very sweet. I have never seen her so nice! She spoke quite calmly to B.B. about her marriage being a failure, yet affectionately of Geoffrey.</w:t>
      </w:r>
    </w:p>
    <w:p w14:paraId="213BFA2B"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vertically along the page’s left margin</w:t>
      </w:r>
      <w:r w:rsidRPr="00365763">
        <w:rPr>
          <w:rFonts w:ascii="EB Garamond" w:eastAsia="EB Garamond" w:hAnsi="EB Garamond" w:cs="EB Garamond"/>
        </w:rPr>
        <w:t xml:space="preserve">} Looked at Romanesque sculpture (German and It.[alian]) photos in evening, </w:t>
      </w:r>
      <w:r w:rsidRPr="00365763">
        <w:rPr>
          <w:rFonts w:ascii="EB Garamond" w:eastAsia="EB Garamond" w:hAnsi="EB Garamond" w:cs="EB Garamond"/>
          <w:u w:val="single"/>
        </w:rPr>
        <w:t>those</w:t>
      </w:r>
      <w:r w:rsidRPr="00365763">
        <w:rPr>
          <w:rFonts w:ascii="EB Garamond" w:eastAsia="EB Garamond" w:hAnsi="EB Garamond" w:cs="EB Garamond"/>
        </w:rPr>
        <w:t xml:space="preserve"> </w:t>
      </w:r>
      <w:r w:rsidRPr="00365763">
        <w:rPr>
          <w:rFonts w:ascii="EB Garamond" w:eastAsia="EB Garamond" w:hAnsi="EB Garamond" w:cs="EB Garamond"/>
          <w:u w:val="single"/>
        </w:rPr>
        <w:t>sent</w:t>
      </w:r>
      <w:r w:rsidRPr="00365763">
        <w:rPr>
          <w:rFonts w:ascii="EB Garamond" w:eastAsia="EB Garamond" w:hAnsi="EB Garamond" w:cs="EB Garamond"/>
        </w:rPr>
        <w:t xml:space="preserve"> by Ha_a__</w:t>
      </w:r>
    </w:p>
    <w:p w14:paraId="14F90988" w14:textId="77777777" w:rsidR="00365763" w:rsidRPr="00365763" w:rsidRDefault="00365763" w:rsidP="00365763">
      <w:pPr>
        <w:ind w:firstLine="720"/>
        <w:jc w:val="both"/>
        <w:rPr>
          <w:rFonts w:ascii="EB Garamond" w:eastAsia="EB Garamond" w:hAnsi="EB Garamond" w:cs="EB Garamond"/>
        </w:rPr>
      </w:pPr>
    </w:p>
    <w:p w14:paraId="30EF6BF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[314] Tuesday, October 17, 1922</w:t>
      </w:r>
    </w:p>
    <w:p w14:paraId="6C0CC59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Very fine</w:t>
      </w:r>
    </w:p>
    <w:p w14:paraId="4105A8F8" w14:textId="77777777" w:rsidR="00365763" w:rsidRPr="00365763" w:rsidRDefault="00365763" w:rsidP="00365763">
      <w:pPr>
        <w:jc w:val="both"/>
        <w:rPr>
          <w:rFonts w:ascii="EB Garamond" w:eastAsia="EB Garamond" w:hAnsi="EB Garamond" w:cs="EB Garamond"/>
        </w:rPr>
      </w:pPr>
    </w:p>
    <w:p w14:paraId="11300E0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Quiet morning distributing notes and grappling with the Income Tax. They want particulars of our statements of 1919, but we have forgotten them!</w:t>
      </w:r>
    </w:p>
    <w:p w14:paraId="7B971DD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Placci came to lunch. He said that what that charlatan D’Annunzio calls his fall from the Tarpeian Rock was being pushed out of the window when his mistress found him making love to her little sister behind the window-curtain. Would the fall had killed the dangerous wretch!</w:t>
      </w:r>
    </w:p>
    <w:p w14:paraId="6F61F37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Lady Bateman and her young nephew Henry Clifford came to tea. She is as dull as Rosa Fitz-James and no so sweet. M. Per___ and his wife call[ed] to communicate a discovery they had made in the Rech___ro about the (lost) predelle to our big Sassetta which contained 2 miracles of the Beato Raineri [</w:t>
      </w:r>
      <w:r w:rsidRPr="00365763">
        <w:rPr>
          <w:rFonts w:ascii="EB Garamond" w:eastAsia="EB Garamond" w:hAnsi="EB Garamond" w:cs="EB Garamond"/>
          <w:i/>
        </w:rPr>
        <w:t>sic</w:t>
      </w:r>
      <w:r w:rsidRPr="00365763">
        <w:rPr>
          <w:rFonts w:ascii="EB Garamond" w:eastAsia="EB Garamond" w:hAnsi="EB Garamond" w:cs="EB Garamond"/>
        </w:rPr>
        <w:t>]. Nice people.</w:t>
      </w:r>
    </w:p>
    <w:p w14:paraId="1BC5F50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Nicky read some more Boccaccio in the evening</w:t>
      </w:r>
    </w:p>
    <w:p w14:paraId="1455A419" w14:textId="77777777" w:rsidR="00365763" w:rsidRPr="00365763" w:rsidRDefault="00365763" w:rsidP="00365763">
      <w:pPr>
        <w:jc w:val="both"/>
        <w:rPr>
          <w:rFonts w:ascii="EB Garamond" w:eastAsia="EB Garamond" w:hAnsi="EB Garamond" w:cs="EB Garamond"/>
        </w:rPr>
      </w:pPr>
    </w:p>
    <w:p w14:paraId="3485206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[315] Wednesday, October 18, 1922</w:t>
      </w:r>
    </w:p>
    <w:p w14:paraId="72392100"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Rain</w:t>
      </w:r>
    </w:p>
    <w:p w14:paraId="14B3FA6F" w14:textId="77777777" w:rsidR="00365763" w:rsidRPr="00365763" w:rsidRDefault="00365763" w:rsidP="00365763">
      <w:pPr>
        <w:jc w:val="right"/>
        <w:rPr>
          <w:rFonts w:ascii="EB Garamond" w:eastAsia="EB Garamond" w:hAnsi="EB Garamond" w:cs="EB Garamond"/>
        </w:rPr>
      </w:pPr>
    </w:p>
    <w:p w14:paraId="579B2A7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Busy over nothings. Took Aunt Janet to town at 4, called fruitlessly at Bardini’s and then went to the “O___so Bianco” for tea with Miss Halsey, who had to put an apex on her own insignificance—Lady Bateman! Aunt Janet was a usual raging against Lina’s husband. As he knows she hates him, why does he go back every day to draw a branch of kaki in her garden? She was </w:t>
      </w:r>
      <w:r w:rsidRPr="00365763">
        <w:rPr>
          <w:rFonts w:ascii="EB Garamond" w:eastAsia="EB Garamond" w:hAnsi="EB Garamond" w:cs="EB Garamond"/>
          <w:i/>
        </w:rPr>
        <w:t>so</w:t>
      </w:r>
      <w:r w:rsidRPr="00365763">
        <w:rPr>
          <w:rFonts w:ascii="EB Garamond" w:eastAsia="EB Garamond" w:hAnsi="EB Garamond" w:cs="EB Garamond"/>
        </w:rPr>
        <w:t xml:space="preserve"> happy to be rid of him!</w:t>
      </w:r>
    </w:p>
    <w:p w14:paraId="76BA307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 young Dutch dealer named De Burler came to lunch—no impression.</w:t>
      </w:r>
    </w:p>
    <w:p w14:paraId="5FE309E5" w14:textId="77777777" w:rsidR="00365763" w:rsidRPr="00365763" w:rsidRDefault="00365763" w:rsidP="00365763">
      <w:pPr>
        <w:jc w:val="both"/>
        <w:rPr>
          <w:rFonts w:ascii="EB Garamond" w:eastAsia="EB Garamond" w:hAnsi="EB Garamond" w:cs="EB Garamond"/>
        </w:rPr>
      </w:pPr>
    </w:p>
    <w:p w14:paraId="23FF71F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Looked at medieval sculpture photos. in evening.</w:t>
      </w:r>
    </w:p>
    <w:p w14:paraId="19C47138" w14:textId="77777777" w:rsidR="00365763" w:rsidRPr="00365763" w:rsidRDefault="00365763" w:rsidP="00365763">
      <w:pPr>
        <w:jc w:val="both"/>
        <w:rPr>
          <w:rFonts w:ascii="EB Garamond" w:eastAsia="EB Garamond" w:hAnsi="EB Garamond" w:cs="EB Garamond"/>
        </w:rPr>
      </w:pPr>
    </w:p>
    <w:p w14:paraId="20382C5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[316] Thursday, October 19, 1922</w:t>
      </w:r>
    </w:p>
    <w:p w14:paraId="2608D10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Steady pour</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Mr. and Mrs. Zangwill</w:t>
      </w:r>
    </w:p>
    <w:p w14:paraId="3B47DCD3" w14:textId="77777777" w:rsidR="00365763" w:rsidRPr="00365763" w:rsidRDefault="00365763" w:rsidP="00365763">
      <w:pPr>
        <w:jc w:val="both"/>
        <w:rPr>
          <w:rFonts w:ascii="EB Garamond" w:eastAsia="EB Garamond" w:hAnsi="EB Garamond" w:cs="EB Garamond"/>
        </w:rPr>
      </w:pPr>
    </w:p>
    <w:p w14:paraId="4EEF57F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Dr. and Frau Wendlandt from Basel came to lunch—and stayed till 4.30!! Desperate, I went to take a nap, but the Zangwills arrived. He is very nice because he is ready to talk about anything. True it generally ends in Jewry, but the road is roundabout.</w:t>
      </w:r>
    </w:p>
    <w:p w14:paraId="4F0EFD0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Lina and Aubrey came in after dinner. Lina said the present head of the “International Dep[artment]” of the Fascisti, a certain Z___niolo, is her sworn enemy </w:t>
      </w:r>
      <w:r w:rsidRPr="00365763">
        <w:rPr>
          <w:rFonts w:ascii="EB Garamond" w:eastAsia="EB Garamond" w:hAnsi="EB Garamond" w:cs="EB Garamond"/>
          <w:i/>
        </w:rPr>
        <w:t>because</w:t>
      </w:r>
      <w:r w:rsidRPr="00365763">
        <w:rPr>
          <w:rFonts w:ascii="EB Garamond" w:eastAsia="EB Garamond" w:hAnsi="EB Garamond" w:cs="EB Garamond"/>
        </w:rPr>
        <w:t xml:space="preserve"> during the war she refused to give him any of the English propaganda money she had at her disposal to have spittoons made with the Kaiser’s face at the bottom of them</w:t>
      </w:r>
    </w:p>
    <w:p w14:paraId="0D0E661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p>
    <w:p w14:paraId="7C6E503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Here is Mrs. Cameron’s (former) maid’s remark on going on board a steamer[:] “</w:t>
      </w:r>
      <w:r w:rsidRPr="00365763">
        <w:rPr>
          <w:rFonts w:ascii="EB Garamond" w:eastAsia="EB Garamond" w:hAnsi="EB Garamond" w:cs="EB Garamond"/>
          <w:i/>
        </w:rPr>
        <w:t xml:space="preserve">If you feel noxious, ma’am, </w:t>
      </w:r>
      <w:r w:rsidRPr="00365763">
        <w:rPr>
          <w:rFonts w:ascii="EB Garamond" w:eastAsia="EB Garamond" w:hAnsi="EB Garamond" w:cs="EB Garamond"/>
          <w:i/>
          <w:u w:val="single"/>
        </w:rPr>
        <w:t>horrible</w:t>
      </w:r>
      <w:r w:rsidRPr="00365763">
        <w:rPr>
          <w:rFonts w:ascii="EB Garamond" w:eastAsia="EB Garamond" w:hAnsi="EB Garamond" w:cs="EB Garamond"/>
          <w:i/>
        </w:rPr>
        <w:t xml:space="preserve"> a biscuit</w:t>
      </w:r>
      <w:r w:rsidRPr="00365763">
        <w:rPr>
          <w:rFonts w:ascii="EB Garamond" w:eastAsia="EB Garamond" w:hAnsi="EB Garamond" w:cs="EB Garamond"/>
        </w:rPr>
        <w:t>”</w:t>
      </w:r>
    </w:p>
    <w:p w14:paraId="2F078CF2" w14:textId="77777777" w:rsidR="00365763" w:rsidRPr="00365763" w:rsidRDefault="00365763" w:rsidP="00365763">
      <w:pPr>
        <w:jc w:val="both"/>
        <w:rPr>
          <w:rFonts w:ascii="EB Garamond" w:eastAsia="EB Garamond" w:hAnsi="EB Garamond" w:cs="EB Garamond"/>
        </w:rPr>
      </w:pPr>
    </w:p>
    <w:p w14:paraId="4FB6E04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[317] Friday, October 20, 1922</w:t>
      </w:r>
    </w:p>
    <w:p w14:paraId="35C6DEC2"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Fine</w:t>
      </w:r>
    </w:p>
    <w:p w14:paraId="295C7F96" w14:textId="77777777" w:rsidR="00365763" w:rsidRPr="00365763" w:rsidRDefault="00365763" w:rsidP="00365763">
      <w:pPr>
        <w:jc w:val="right"/>
        <w:rPr>
          <w:rFonts w:ascii="EB Garamond" w:eastAsia="EB Garamond" w:hAnsi="EB Garamond" w:cs="EB Garamond"/>
        </w:rPr>
      </w:pPr>
    </w:p>
    <w:p w14:paraId="5C975F6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 {</w:t>
      </w:r>
      <w:r w:rsidRPr="00365763">
        <w:rPr>
          <w:rFonts w:ascii="EB Garamond" w:eastAsia="EB Garamond" w:hAnsi="EB Garamond" w:cs="EB Garamond"/>
          <w:i/>
        </w:rPr>
        <w:t>the rest of the page is empty</w:t>
      </w:r>
      <w:r w:rsidRPr="00365763">
        <w:rPr>
          <w:rFonts w:ascii="EB Garamond" w:eastAsia="EB Garamond" w:hAnsi="EB Garamond" w:cs="EB Garamond"/>
        </w:rPr>
        <w:t>}</w:t>
      </w:r>
    </w:p>
    <w:p w14:paraId="3634D2CE" w14:textId="77777777" w:rsidR="00365763" w:rsidRPr="00365763" w:rsidRDefault="00365763" w:rsidP="00365763">
      <w:pPr>
        <w:jc w:val="both"/>
        <w:rPr>
          <w:rFonts w:ascii="EB Garamond" w:eastAsia="EB Garamond" w:hAnsi="EB Garamond" w:cs="EB Garamond"/>
        </w:rPr>
      </w:pPr>
    </w:p>
    <w:p w14:paraId="23880C7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[318] Saturday, October 21, 1922</w:t>
      </w:r>
    </w:p>
    <w:p w14:paraId="3554079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Fine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Zangwills</w:t>
      </w:r>
    </w:p>
    <w:p w14:paraId="73B38F61"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Naimi</w:t>
      </w:r>
    </w:p>
    <w:p w14:paraId="4A907B8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Count Ugo Gnoli {</w:t>
      </w:r>
      <w:r w:rsidRPr="00365763">
        <w:rPr>
          <w:rFonts w:ascii="EB Garamond" w:eastAsia="EB Garamond" w:hAnsi="EB Garamond" w:cs="EB Garamond"/>
          <w:i/>
        </w:rPr>
        <w:t>followed by curly bracket encompassing 3 names</w:t>
      </w:r>
      <w:r w:rsidRPr="00365763">
        <w:rPr>
          <w:rFonts w:ascii="EB Garamond" w:eastAsia="EB Garamond" w:hAnsi="EB Garamond" w:cs="EB Garamond"/>
        </w:rPr>
        <w:t>}</w:t>
      </w:r>
    </w:p>
    <w:p w14:paraId="23E04E5A" w14:textId="77777777" w:rsidR="00365763" w:rsidRPr="00365763" w:rsidRDefault="00365763" w:rsidP="00365763">
      <w:pPr>
        <w:jc w:val="both"/>
        <w:rPr>
          <w:rFonts w:ascii="EB Garamond" w:eastAsia="EB Garamond" w:hAnsi="EB Garamond" w:cs="EB Garamond"/>
        </w:rPr>
      </w:pPr>
    </w:p>
    <w:p w14:paraId="6F2A97C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Picked up Zangwills, Naimi and Gnoli and brought them up to tea. Gnoli has a </w:t>
      </w:r>
      <w:r w:rsidRPr="00365763">
        <w:rPr>
          <w:rFonts w:ascii="EB Garamond" w:eastAsia="EB Garamond" w:hAnsi="EB Garamond" w:cs="EB Garamond"/>
          <w:i/>
        </w:rPr>
        <w:t>visage de circonstance</w:t>
      </w:r>
      <w:r w:rsidRPr="00365763">
        <w:rPr>
          <w:rFonts w:ascii="EB Garamond" w:eastAsia="EB Garamond" w:hAnsi="EB Garamond" w:cs="EB Garamond"/>
        </w:rPr>
        <w:t xml:space="preserve"> for his first meeting with anyone since his wife’s death, and then he resumes his jollity. He is a gifted, jolly, animalic creature, full of sentiment</w:t>
      </w:r>
    </w:p>
    <w:p w14:paraId="500D9944" w14:textId="77777777" w:rsidR="00365763" w:rsidRPr="00365763" w:rsidRDefault="00365763" w:rsidP="00365763">
      <w:pPr>
        <w:jc w:val="both"/>
        <w:rPr>
          <w:rFonts w:ascii="EB Garamond" w:eastAsia="EB Garamond" w:hAnsi="EB Garamond" w:cs="EB Garamond"/>
        </w:rPr>
      </w:pPr>
    </w:p>
    <w:p w14:paraId="34BD95C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[319] Sunday, October 22, 1922</w:t>
      </w:r>
    </w:p>
    <w:p w14:paraId="6828B9FA"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Rain</w:t>
      </w:r>
    </w:p>
    <w:p w14:paraId="7D73AA39" w14:textId="77777777" w:rsidR="00365763" w:rsidRPr="00365763" w:rsidRDefault="00365763" w:rsidP="00365763">
      <w:pPr>
        <w:jc w:val="right"/>
        <w:rPr>
          <w:rFonts w:ascii="EB Garamond" w:eastAsia="EB Garamond" w:hAnsi="EB Garamond" w:cs="EB Garamond"/>
        </w:rPr>
      </w:pPr>
    </w:p>
    <w:p w14:paraId="595636F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Took Zangwill to call at Villa Medici, Mrs. Ross and Strong. Sybil fainted just before we arrived, so we did not see her. Strong seems very ill.</w:t>
      </w:r>
    </w:p>
    <w:p w14:paraId="5B871E5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 Zangwills are really nice, one feels them to be simple and </w:t>
      </w:r>
      <w:r w:rsidRPr="00365763">
        <w:rPr>
          <w:rFonts w:ascii="EB Garamond" w:eastAsia="EB Garamond" w:hAnsi="EB Garamond" w:cs="EB Garamond"/>
          <w:i/>
        </w:rPr>
        <w:t>good</w:t>
      </w:r>
      <w:r w:rsidRPr="00365763">
        <w:rPr>
          <w:rFonts w:ascii="EB Garamond" w:eastAsia="EB Garamond" w:hAnsi="EB Garamond" w:cs="EB Garamond"/>
        </w:rPr>
        <w:t>. And he is extraordinarily witty, I must say.</w:t>
      </w:r>
    </w:p>
    <w:p w14:paraId="69A48297" w14:textId="77777777" w:rsidR="00365763" w:rsidRPr="00365763" w:rsidRDefault="00365763" w:rsidP="00365763">
      <w:pPr>
        <w:jc w:val="both"/>
        <w:rPr>
          <w:rFonts w:ascii="EB Garamond" w:eastAsia="EB Garamond" w:hAnsi="EB Garamond" w:cs="EB Garamond"/>
        </w:rPr>
      </w:pPr>
    </w:p>
    <w:p w14:paraId="6732CC8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Naimi and Gnoli are aux nuages.</w:t>
      </w:r>
    </w:p>
    <w:p w14:paraId="22DCF936" w14:textId="77777777" w:rsidR="00365763" w:rsidRPr="00365763" w:rsidRDefault="00365763" w:rsidP="00365763">
      <w:pPr>
        <w:jc w:val="both"/>
        <w:rPr>
          <w:rFonts w:ascii="EB Garamond" w:eastAsia="EB Garamond" w:hAnsi="EB Garamond" w:cs="EB Garamond"/>
        </w:rPr>
      </w:pPr>
    </w:p>
    <w:p w14:paraId="12515FD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[320] Monday, October 23, 1922</w:t>
      </w:r>
    </w:p>
    <w:p w14:paraId="56D7738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Showery</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Zangwills</w:t>
      </w:r>
    </w:p>
    <w:p w14:paraId="2278F95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dull afternoon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Cecil</w:t>
      </w:r>
    </w:p>
    <w:p w14:paraId="1603120B" w14:textId="77777777" w:rsidR="00365763" w:rsidRPr="00365763" w:rsidRDefault="00365763" w:rsidP="00365763">
      <w:pPr>
        <w:jc w:val="both"/>
        <w:rPr>
          <w:rFonts w:ascii="EB Garamond" w:eastAsia="EB Garamond" w:hAnsi="EB Garamond" w:cs="EB Garamond"/>
        </w:rPr>
      </w:pPr>
    </w:p>
    <w:p w14:paraId="0ED7FEC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the rest of the page is empty</w:t>
      </w:r>
      <w:r w:rsidRPr="00365763">
        <w:rPr>
          <w:rFonts w:ascii="EB Garamond" w:eastAsia="EB Garamond" w:hAnsi="EB Garamond" w:cs="EB Garamond"/>
        </w:rPr>
        <w:t>}</w:t>
      </w:r>
    </w:p>
    <w:p w14:paraId="0F54BB8F" w14:textId="77777777" w:rsidR="00365763" w:rsidRPr="00365763" w:rsidRDefault="00365763" w:rsidP="00365763">
      <w:pPr>
        <w:jc w:val="center"/>
        <w:rPr>
          <w:rFonts w:ascii="EB Garamond" w:eastAsia="EB Garamond" w:hAnsi="EB Garamond" w:cs="EB Garamond"/>
        </w:rPr>
      </w:pPr>
    </w:p>
    <w:p w14:paraId="40AC0C1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[321] Tuesday, October 24, 1922</w:t>
      </w:r>
    </w:p>
    <w:p w14:paraId="23583EC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Zangwills</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Rain and scirocco</w:t>
      </w:r>
    </w:p>
    <w:p w14:paraId="0B6CEDCD" w14:textId="77777777" w:rsidR="00365763" w:rsidRPr="00365763" w:rsidRDefault="00365763" w:rsidP="00365763">
      <w:pPr>
        <w:jc w:val="both"/>
        <w:rPr>
          <w:rFonts w:ascii="EB Garamond" w:eastAsia="EB Garamond" w:hAnsi="EB Garamond" w:cs="EB Garamond"/>
        </w:rPr>
      </w:pPr>
    </w:p>
    <w:p w14:paraId="6CEB89F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Took Zangwills down, and I called on Bardini to see the things he wants to sell to the Duveens.</w:t>
      </w:r>
    </w:p>
    <w:p w14:paraId="2318C74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Baron von Hadeln came to lunch, without adding any joy to the occasion.</w:t>
      </w:r>
    </w:p>
    <w:p w14:paraId="08A20D6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 took the Zangwills to call on Miss Pagel, who was most brilliant. Miss Mabel Price also was there.</w:t>
      </w:r>
    </w:p>
    <w:p w14:paraId="4BE989C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 trying dinner-party, with the Ojettis and Mrs. Ross and Confusion of Tongues. I was really bored till I was frightened about my mental condition.</w:t>
      </w:r>
    </w:p>
    <w:p w14:paraId="595865B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Read Zangwill on Zionism aloud to B.B.</w:t>
      </w:r>
    </w:p>
    <w:p w14:paraId="2F4250E8" w14:textId="77777777" w:rsidR="00365763" w:rsidRPr="00365763" w:rsidRDefault="00365763" w:rsidP="00365763">
      <w:pPr>
        <w:jc w:val="both"/>
        <w:rPr>
          <w:rFonts w:ascii="EB Garamond" w:eastAsia="EB Garamond" w:hAnsi="EB Garamond" w:cs="EB Garamond"/>
        </w:rPr>
      </w:pPr>
    </w:p>
    <w:p w14:paraId="1E2695B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[322] Wednesday, October 25, 1922</w:t>
      </w:r>
    </w:p>
    <w:p w14:paraId="4949971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Rain of course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The Zangwills</w:t>
      </w:r>
    </w:p>
    <w:p w14:paraId="27364DDC" w14:textId="77777777" w:rsidR="00365763" w:rsidRPr="00365763" w:rsidRDefault="00365763" w:rsidP="00365763">
      <w:pPr>
        <w:jc w:val="both"/>
        <w:rPr>
          <w:rFonts w:ascii="EB Garamond" w:eastAsia="EB Garamond" w:hAnsi="EB Garamond" w:cs="EB Garamond"/>
        </w:rPr>
      </w:pPr>
    </w:p>
    <w:p w14:paraId="6955B81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Placci came to lunch, and he and B.B. nearly quarrelled over politics. BB. woke up in a mood of fearful exasperation. He seems to feel that no one should do anything without reference to him, and his memory is awfully inaccurate about what he has said. Both Nicky and I notice it. However—</w:t>
      </w:r>
    </w:p>
    <w:p w14:paraId="1884ACB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Nicky had a long walk with Geoffrey who said he had decided that it upset him too much to go on seeing her. He must organize his life apart from her and from his past, as it is all too painful.</w:t>
      </w:r>
    </w:p>
    <w:p w14:paraId="34E2B83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And I </w:t>
      </w:r>
      <w:r w:rsidRPr="00365763">
        <w:rPr>
          <w:rFonts w:ascii="EB Garamond" w:eastAsia="EB Garamond" w:hAnsi="EB Garamond" w:cs="EB Garamond"/>
          <w:i/>
        </w:rPr>
        <w:t>could</w:t>
      </w:r>
      <w:r w:rsidRPr="00365763">
        <w:rPr>
          <w:rFonts w:ascii="EB Garamond" w:eastAsia="EB Garamond" w:hAnsi="EB Garamond" w:cs="EB Garamond"/>
        </w:rPr>
        <w:t xml:space="preserve"> cure him of his love for </w:t>
      </w:r>
      <w:r w:rsidRPr="00365763">
        <w:rPr>
          <w:rFonts w:ascii="EB Garamond" w:eastAsia="EB Garamond" w:hAnsi="EB Garamond" w:cs="EB Garamond"/>
          <w:u w:val="single"/>
        </w:rPr>
        <w:t>he[r]</w:t>
      </w:r>
      <w:r w:rsidRPr="00365763">
        <w:rPr>
          <w:rFonts w:ascii="EB Garamond" w:eastAsia="EB Garamond" w:hAnsi="EB Garamond" w:cs="EB Garamond"/>
        </w:rPr>
        <w:t>—kill or cure. How blindly we live.</w:t>
      </w:r>
    </w:p>
    <w:p w14:paraId="78C186E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Bardini </w:t>
      </w:r>
      <w:r w:rsidRPr="00365763">
        <w:rPr>
          <w:rFonts w:ascii="EB Garamond" w:eastAsia="EB Garamond" w:hAnsi="EB Garamond" w:cs="EB Garamond"/>
          <w:strike/>
        </w:rPr>
        <w:t>came</w:t>
      </w:r>
      <w:r w:rsidRPr="00365763">
        <w:rPr>
          <w:rFonts w:ascii="EB Garamond" w:eastAsia="EB Garamond" w:hAnsi="EB Garamond" w:cs="EB Garamond"/>
        </w:rPr>
        <w:t xml:space="preserve"> brought up his lovely Fra Angelico for BB to see.</w:t>
      </w:r>
    </w:p>
    <w:p w14:paraId="3361D205" w14:textId="77777777" w:rsidR="00365763" w:rsidRPr="00365763" w:rsidRDefault="00365763" w:rsidP="00365763">
      <w:pPr>
        <w:jc w:val="both"/>
        <w:rPr>
          <w:rFonts w:ascii="EB Garamond" w:eastAsia="EB Garamond" w:hAnsi="EB Garamond" w:cs="EB Garamond"/>
        </w:rPr>
      </w:pPr>
    </w:p>
    <w:p w14:paraId="4AC2CBF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Geoffrey came alone to dine, Sybil being ill from some imprudence or other. He was amusing, but I feel our friendship is really ended. We had very little left in </w:t>
      </w:r>
      <w:r w:rsidRPr="00365763">
        <w:rPr>
          <w:rFonts w:ascii="EB Garamond" w:eastAsia="EB Garamond" w:hAnsi="EB Garamond" w:cs="EB Garamond"/>
          <w:u w:val="single"/>
        </w:rPr>
        <w:t>common</w:t>
      </w:r>
      <w:r w:rsidRPr="00365763">
        <w:rPr>
          <w:rFonts w:ascii="EB Garamond" w:eastAsia="EB Garamond" w:hAnsi="EB Garamond" w:cs="EB Garamond"/>
        </w:rPr>
        <w:t>.</w:t>
      </w:r>
    </w:p>
    <w:p w14:paraId="2E181E92" w14:textId="77777777" w:rsidR="00365763" w:rsidRPr="00365763" w:rsidRDefault="00365763" w:rsidP="00365763">
      <w:pPr>
        <w:jc w:val="both"/>
        <w:rPr>
          <w:rFonts w:ascii="EB Garamond" w:eastAsia="EB Garamond" w:hAnsi="EB Garamond" w:cs="EB Garamond"/>
        </w:rPr>
      </w:pPr>
    </w:p>
    <w:p w14:paraId="6E599E5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[323] Thursday, October 26, 1922</w:t>
      </w:r>
    </w:p>
    <w:p w14:paraId="7F1BEDC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Zangwills</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Grey</w:t>
      </w:r>
    </w:p>
    <w:p w14:paraId="6D7EEA40"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Rainy</w:t>
      </w:r>
    </w:p>
    <w:p w14:paraId="38ED812D" w14:textId="77777777" w:rsidR="00365763" w:rsidRPr="00365763" w:rsidRDefault="00365763" w:rsidP="00365763">
      <w:pPr>
        <w:jc w:val="right"/>
        <w:rPr>
          <w:rFonts w:ascii="EB Garamond" w:eastAsia="EB Garamond" w:hAnsi="EB Garamond" w:cs="EB Garamond"/>
        </w:rPr>
      </w:pPr>
    </w:p>
    <w:p w14:paraId="0A8172C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Paolini brought up a copy of a Bellini and a strong Crivelli etc for B.B. to see.</w:t>
      </w:r>
    </w:p>
    <w:p w14:paraId="231D884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Annette Kolb and the Marchesa Farinola came to tea and so did Vernon Lee and Miss Price, the latter rather dull and bedulling [</w:t>
      </w:r>
      <w:r w:rsidRPr="00365763">
        <w:rPr>
          <w:rFonts w:ascii="EB Garamond" w:eastAsia="EB Garamond" w:hAnsi="EB Garamond" w:cs="EB Garamond"/>
          <w:i/>
        </w:rPr>
        <w:t>sic</w:t>
      </w:r>
      <w:r w:rsidRPr="00365763">
        <w:rPr>
          <w:rFonts w:ascii="EB Garamond" w:eastAsia="EB Garamond" w:hAnsi="EB Garamond" w:cs="EB Garamond"/>
        </w:rPr>
        <w:t>]. Zangwill read aloud Gertrude Stein’s “Tender Buttons” and Miss Paget was very brilliant discussing it. She said she was sure that she left on Zangwill the impression of an “</w:t>
      </w:r>
      <w:r w:rsidRPr="00365763">
        <w:rPr>
          <w:rFonts w:ascii="EB Garamond" w:eastAsia="EB Garamond" w:hAnsi="EB Garamond" w:cs="EB Garamond"/>
          <w:i/>
        </w:rPr>
        <w:t>Anarchical M___</w:t>
      </w:r>
      <w:r w:rsidRPr="00365763">
        <w:rPr>
          <w:rFonts w:ascii="EB Garamond" w:eastAsia="EB Garamond" w:hAnsi="EB Garamond" w:cs="EB Garamond"/>
        </w:rPr>
        <w:t>”</w:t>
      </w:r>
    </w:p>
    <w:p w14:paraId="3F00C30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Walter Berry wrote “The old Prostitute, Lloyd George, is now street-walking again, accosting voters, but let us pray he may have to go home alone”!</w:t>
      </w:r>
    </w:p>
    <w:p w14:paraId="1B47FF0D" w14:textId="77777777" w:rsidR="00365763" w:rsidRPr="00365763" w:rsidRDefault="00365763" w:rsidP="00365763">
      <w:pPr>
        <w:jc w:val="both"/>
        <w:rPr>
          <w:rFonts w:ascii="EB Garamond" w:eastAsia="EB Garamond" w:hAnsi="EB Garamond" w:cs="EB Garamond"/>
        </w:rPr>
      </w:pPr>
    </w:p>
    <w:p w14:paraId="34105F1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I feel very, very sad about Geoffrey—after so many years of happy intimacy to lose touch. But it was the </w:t>
      </w:r>
      <w:r w:rsidRPr="00365763">
        <w:rPr>
          <w:rFonts w:ascii="EB Garamond" w:eastAsia="EB Garamond" w:hAnsi="EB Garamond" w:cs="EB Garamond"/>
          <w:i/>
        </w:rPr>
        <w:t>inevitable</w:t>
      </w:r>
      <w:r w:rsidRPr="00365763">
        <w:rPr>
          <w:rFonts w:ascii="EB Garamond" w:eastAsia="EB Garamond" w:hAnsi="EB Garamond" w:cs="EB Garamond"/>
        </w:rPr>
        <w:t xml:space="preserve"> result of his marriage, there was not a chance of its being otherwise. I know he feels it awfully too.</w:t>
      </w:r>
    </w:p>
    <w:p w14:paraId="731C556F" w14:textId="77777777" w:rsidR="00365763" w:rsidRPr="00365763" w:rsidRDefault="00365763" w:rsidP="00365763">
      <w:pPr>
        <w:jc w:val="both"/>
        <w:rPr>
          <w:rFonts w:ascii="EB Garamond" w:eastAsia="EB Garamond" w:hAnsi="EB Garamond" w:cs="EB Garamond"/>
        </w:rPr>
      </w:pPr>
    </w:p>
    <w:p w14:paraId="210674F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[324] Friday, October 27, 1922</w:t>
      </w:r>
    </w:p>
    <w:p w14:paraId="0FC2FCE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Rain but streaks of sun.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Zangwills</w:t>
      </w:r>
    </w:p>
    <w:p w14:paraId="466C1DF4" w14:textId="77777777" w:rsidR="00365763" w:rsidRPr="00365763" w:rsidRDefault="00365763" w:rsidP="00365763">
      <w:pPr>
        <w:jc w:val="both"/>
        <w:rPr>
          <w:rFonts w:ascii="EB Garamond" w:eastAsia="EB Garamond" w:hAnsi="EB Garamond" w:cs="EB Garamond"/>
        </w:rPr>
      </w:pPr>
    </w:p>
    <w:p w14:paraId="3CC5E7C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Nicky says that she thinks Geoffrey is coming to feel that his marriage might have been a happy and successful one if it hadn’t been for this household, me first, but w___st my bringing her here. She thinks if he cuts loose from us all, he will settle down to be quite as happy as his nature permits. </w:t>
      </w:r>
      <w:r w:rsidRPr="00365763">
        <w:rPr>
          <w:rFonts w:ascii="EB Garamond" w:eastAsia="EB Garamond" w:hAnsi="EB Garamond" w:cs="EB Garamond"/>
          <w:u w:val="single"/>
        </w:rPr>
        <w:t>Soit</w:t>
      </w:r>
      <w:r w:rsidRPr="00365763">
        <w:rPr>
          <w:rFonts w:ascii="EB Garamond" w:eastAsia="EB Garamond" w:hAnsi="EB Garamond" w:cs="EB Garamond"/>
        </w:rPr>
        <w:t>! I shall do nothing to hinder the happy (but to be totally unsympathetic) ending. It simply means I never knew him, and never would have cared for him if I had. How deluded one can be!</w:t>
      </w:r>
    </w:p>
    <w:p w14:paraId="0F5A1B89" w14:textId="77777777" w:rsidR="00365763" w:rsidRPr="00365763" w:rsidRDefault="00365763" w:rsidP="00365763">
      <w:pPr>
        <w:jc w:val="both"/>
        <w:rPr>
          <w:rFonts w:ascii="EB Garamond" w:eastAsia="EB Garamond" w:hAnsi="EB Garamond" w:cs="EB Garamond"/>
        </w:rPr>
      </w:pPr>
    </w:p>
    <w:p w14:paraId="0EDF008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I had my first “Day”</w:t>
      </w:r>
    </w:p>
    <w:p w14:paraId="1C23356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Mrs. James Keeley and 2 daughters (Chicago)</w:t>
      </w:r>
    </w:p>
    <w:p w14:paraId="0DC3558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Miss Beit</w:t>
      </w:r>
    </w:p>
    <w:p w14:paraId="19B5EC7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Kitty Duff {</w:t>
      </w:r>
      <w:r w:rsidRPr="00365763">
        <w:rPr>
          <w:rFonts w:ascii="EB Garamond" w:eastAsia="EB Garamond" w:hAnsi="EB Garamond" w:cs="EB Garamond"/>
          <w:i/>
        </w:rPr>
        <w:t>both linked by a two-line curly bracket to</w:t>
      </w:r>
      <w:r w:rsidRPr="00365763">
        <w:rPr>
          <w:rFonts w:ascii="EB Garamond" w:eastAsia="EB Garamond" w:hAnsi="EB Garamond" w:cs="EB Garamond"/>
        </w:rPr>
        <w:t>} from Miss Lunatis’</w:t>
      </w:r>
    </w:p>
    <w:p w14:paraId="733DA72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Miss Susan </w:t>
      </w:r>
      <w:r w:rsidRPr="00365763">
        <w:rPr>
          <w:rFonts w:ascii="EB Garamond" w:eastAsia="EB Garamond" w:hAnsi="EB Garamond" w:cs="EB Garamond"/>
          <w:u w:val="single"/>
        </w:rPr>
        <w:t>Downing</w:t>
      </w:r>
      <w:r w:rsidRPr="00365763">
        <w:rPr>
          <w:rFonts w:ascii="EB Garamond" w:eastAsia="EB Garamond" w:hAnsi="EB Garamond" w:cs="EB Garamond"/>
        </w:rPr>
        <w:t xml:space="preserve"> cousin of Thornely Gilson</w:t>
      </w:r>
    </w:p>
    <w:p w14:paraId="1F42BB7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 McComb, Harvard art scholarship</w:t>
      </w:r>
    </w:p>
    <w:p w14:paraId="5E1FA45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 Wickham and his pupil Johnny Waterfield</w:t>
      </w:r>
    </w:p>
    <w:p w14:paraId="7EEFA59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Aubrey Waterfield</w:t>
      </w:r>
    </w:p>
    <w:p w14:paraId="4AAFAC54" w14:textId="77777777" w:rsidR="00365763" w:rsidRPr="00365763" w:rsidRDefault="00365763" w:rsidP="00365763">
      <w:pPr>
        <w:jc w:val="both"/>
        <w:rPr>
          <w:rFonts w:ascii="EB Garamond" w:eastAsia="EB Garamond" w:hAnsi="EB Garamond" w:cs="EB Garamond"/>
        </w:rPr>
      </w:pPr>
    </w:p>
    <w:p w14:paraId="5072E7B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We went in to see Dina Galli in a mediaeval Florentine Play called Madama Oretta. She is a rather fascinating actress.</w:t>
      </w:r>
    </w:p>
    <w:p w14:paraId="632FF8BF" w14:textId="77777777" w:rsidR="00365763" w:rsidRPr="00365763" w:rsidRDefault="00365763" w:rsidP="00365763">
      <w:pPr>
        <w:jc w:val="both"/>
        <w:rPr>
          <w:rFonts w:ascii="EB Garamond" w:eastAsia="EB Garamond" w:hAnsi="EB Garamond" w:cs="EB Garamond"/>
        </w:rPr>
      </w:pPr>
    </w:p>
    <w:p w14:paraId="4266AA1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[325] Saturday, October 28, 1922</w:t>
      </w:r>
    </w:p>
    <w:p w14:paraId="779884C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Zangwills</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Solid rain</w:t>
      </w:r>
    </w:p>
    <w:p w14:paraId="312BB91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Naimi</w:t>
      </w:r>
    </w:p>
    <w:p w14:paraId="75696520" w14:textId="77777777" w:rsidR="00365763" w:rsidRPr="00365763" w:rsidRDefault="00365763" w:rsidP="00365763">
      <w:pPr>
        <w:jc w:val="both"/>
        <w:rPr>
          <w:rFonts w:ascii="EB Garamond" w:eastAsia="EB Garamond" w:hAnsi="EB Garamond" w:cs="EB Garamond"/>
        </w:rPr>
      </w:pPr>
    </w:p>
    <w:p w14:paraId="6759636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Took Aunt Janet in to the American Consul’s wedding. Swift and scrabbly service in Am.[erican] Ch.[urch] Met Mr. Egre who said that Spender couldn’t be kept on independently of the fact that he kept no acc___ts.</w:t>
      </w:r>
    </w:p>
    <w:p w14:paraId="6B482E87" w14:textId="77777777" w:rsidR="00365763" w:rsidRPr="00365763" w:rsidRDefault="00365763" w:rsidP="00365763">
      <w:pPr>
        <w:jc w:val="both"/>
        <w:rPr>
          <w:rFonts w:ascii="EB Garamond" w:eastAsia="EB Garamond" w:hAnsi="EB Garamond" w:cs="EB Garamond"/>
        </w:rPr>
      </w:pPr>
    </w:p>
    <w:p w14:paraId="4B2DDA6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Great </w:t>
      </w:r>
      <w:r w:rsidRPr="00365763">
        <w:rPr>
          <w:rFonts w:ascii="EB Garamond" w:eastAsia="EB Garamond" w:hAnsi="EB Garamond" w:cs="EB Garamond"/>
          <w:u w:val="single"/>
        </w:rPr>
        <w:t>doings</w:t>
      </w:r>
      <w:r w:rsidRPr="00365763">
        <w:rPr>
          <w:rFonts w:ascii="EB Garamond" w:eastAsia="EB Garamond" w:hAnsi="EB Garamond" w:cs="EB Garamond"/>
        </w:rPr>
        <w:t xml:space="preserve"> with 100000 Fascisti marching on Rome. Trains and telegraphs and telephones interrupted. “Voluntary” contributions demanded!</w:t>
      </w:r>
    </w:p>
    <w:p w14:paraId="39201727" w14:textId="77777777" w:rsidR="00365763" w:rsidRPr="00365763" w:rsidRDefault="00365763" w:rsidP="00365763">
      <w:pPr>
        <w:jc w:val="both"/>
        <w:rPr>
          <w:rFonts w:ascii="EB Garamond" w:eastAsia="EB Garamond" w:hAnsi="EB Garamond" w:cs="EB Garamond"/>
        </w:rPr>
      </w:pPr>
    </w:p>
    <w:p w14:paraId="1F25116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[326] Sunday, October 29, 1922</w:t>
      </w:r>
    </w:p>
    <w:p w14:paraId="6C1A6FC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Naimi</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Nicky in town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Pour</w:t>
      </w:r>
    </w:p>
    <w:p w14:paraId="4D3EA4FE" w14:textId="77777777" w:rsidR="00365763" w:rsidRPr="00365763" w:rsidRDefault="00365763" w:rsidP="00365763">
      <w:pPr>
        <w:jc w:val="both"/>
        <w:rPr>
          <w:rFonts w:ascii="EB Garamond" w:eastAsia="EB Garamond" w:hAnsi="EB Garamond" w:cs="EB Garamond"/>
        </w:rPr>
      </w:pPr>
    </w:p>
    <w:p w14:paraId="774C889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Zangwills left after lunch.</w:t>
      </w:r>
    </w:p>
    <w:p w14:paraId="4E215E1A" w14:textId="77777777" w:rsidR="00365763" w:rsidRPr="00365763" w:rsidRDefault="00365763" w:rsidP="00365763">
      <w:pPr>
        <w:jc w:val="both"/>
        <w:rPr>
          <w:rFonts w:ascii="EB Garamond" w:eastAsia="EB Garamond" w:hAnsi="EB Garamond" w:cs="EB Garamond"/>
        </w:rPr>
      </w:pPr>
    </w:p>
    <w:p w14:paraId="7123E37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Called at Villa Medici and Strongs.</w:t>
      </w:r>
    </w:p>
    <w:p w14:paraId="08DAF64D" w14:textId="77777777" w:rsidR="00365763" w:rsidRPr="00365763" w:rsidRDefault="00365763" w:rsidP="00365763">
      <w:pPr>
        <w:jc w:val="both"/>
        <w:rPr>
          <w:rFonts w:ascii="EB Garamond" w:eastAsia="EB Garamond" w:hAnsi="EB Garamond" w:cs="EB Garamond"/>
        </w:rPr>
      </w:pPr>
    </w:p>
    <w:p w14:paraId="53278AF7"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Henry Harris brought Mr. and Mrs. Burns to tea. He is a cousin of Pierpont Morgan.</w:t>
      </w:r>
    </w:p>
    <w:p w14:paraId="2F0AF8E7"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Julia and her friend Hester Pellet called.</w:t>
      </w:r>
    </w:p>
    <w:p w14:paraId="52FB8138" w14:textId="77777777" w:rsidR="00365763" w:rsidRPr="00365763" w:rsidRDefault="00365763" w:rsidP="00365763">
      <w:pPr>
        <w:ind w:firstLine="720"/>
        <w:jc w:val="both"/>
        <w:rPr>
          <w:rFonts w:ascii="EB Garamond" w:eastAsia="EB Garamond" w:hAnsi="EB Garamond" w:cs="EB Garamond"/>
        </w:rPr>
      </w:pPr>
    </w:p>
    <w:p w14:paraId="1599303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[327] Monday, October 30, 1922</w:t>
      </w:r>
    </w:p>
    <w:p w14:paraId="30DC6768"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Rain</w:t>
      </w:r>
    </w:p>
    <w:p w14:paraId="1277D30E" w14:textId="77777777" w:rsidR="00365763" w:rsidRPr="00365763" w:rsidRDefault="00365763" w:rsidP="00365763">
      <w:pPr>
        <w:jc w:val="right"/>
        <w:rPr>
          <w:rFonts w:ascii="EB Garamond" w:eastAsia="EB Garamond" w:hAnsi="EB Garamond" w:cs="EB Garamond"/>
        </w:rPr>
      </w:pPr>
    </w:p>
    <w:p w14:paraId="19E8848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Nicky came home ill with an abscess in her tooth and fever.</w:t>
      </w:r>
    </w:p>
    <w:p w14:paraId="082FCFC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I took Mrs. Ross to town for errands among others interviewing a new maid. We called on Lady Enniskillen and her daughter Lady Kathleen Villiers and </w:t>
      </w:r>
      <w:r w:rsidRPr="00365763">
        <w:rPr>
          <w:rFonts w:ascii="EB Garamond" w:eastAsia="EB Garamond" w:hAnsi="EB Garamond" w:cs="EB Garamond"/>
          <w:i/>
        </w:rPr>
        <w:t xml:space="preserve">her </w:t>
      </w:r>
      <w:r w:rsidRPr="00365763">
        <w:rPr>
          <w:rFonts w:ascii="EB Garamond" w:eastAsia="EB Garamond" w:hAnsi="EB Garamond" w:cs="EB Garamond"/>
        </w:rPr>
        <w:t>daughter.</w:t>
      </w:r>
    </w:p>
    <w:p w14:paraId="2D42143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Sybil and Geoffrey and [Margaret] Strong and Lord Gerald Wellesley came to dine and Aubrey Waterfield and the tutor Mr. Wickliain. Geoffrey _____ tentatively and nervously wrote notes to Nicky, tearing up several, and I feel really sorry for Sybil. He should have done it more quickly and tactfully. He was awfully upset at her being ill. Sybil was fairly harmless, not filling the room with her voice[. Margaret] Strong begged us to advise her whether to marry Ronald Storrs or not, but how </w:t>
      </w:r>
      <w:r w:rsidRPr="00365763">
        <w:rPr>
          <w:rFonts w:ascii="EB Garamond" w:eastAsia="EB Garamond" w:hAnsi="EB Garamond" w:cs="EB Garamond"/>
          <w:i/>
        </w:rPr>
        <w:t xml:space="preserve">can </w:t>
      </w:r>
      <w:r w:rsidRPr="00365763">
        <w:rPr>
          <w:rFonts w:ascii="EB Garamond" w:eastAsia="EB Garamond" w:hAnsi="EB Garamond" w:cs="EB Garamond"/>
        </w:rPr>
        <w:t>one?</w:t>
      </w:r>
    </w:p>
    <w:p w14:paraId="5B0ECB3D" w14:textId="77777777" w:rsidR="00365763" w:rsidRPr="00365763" w:rsidRDefault="00365763" w:rsidP="00365763">
      <w:pPr>
        <w:jc w:val="both"/>
        <w:rPr>
          <w:rFonts w:ascii="EB Garamond" w:eastAsia="EB Garamond" w:hAnsi="EB Garamond" w:cs="EB Garamond"/>
        </w:rPr>
      </w:pPr>
    </w:p>
    <w:p w14:paraId="6197B8A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[328] Tuesday, October 31, 1922</w:t>
      </w:r>
    </w:p>
    <w:p w14:paraId="1493C22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Cecil</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Cloudy</w:t>
      </w:r>
    </w:p>
    <w:p w14:paraId="038CF438" w14:textId="77777777" w:rsidR="00365763" w:rsidRPr="00365763" w:rsidRDefault="00365763" w:rsidP="00365763">
      <w:pPr>
        <w:jc w:val="both"/>
        <w:rPr>
          <w:rFonts w:ascii="EB Garamond" w:eastAsia="EB Garamond" w:hAnsi="EB Garamond" w:cs="EB Garamond"/>
        </w:rPr>
      </w:pPr>
    </w:p>
    <w:p w14:paraId="5181C0D7"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Quiet day of work[.] BB is doing a new article and we as usual get fierce over the so necesary [</w:t>
      </w:r>
      <w:r w:rsidRPr="00365763">
        <w:rPr>
          <w:rFonts w:ascii="EB Garamond" w:eastAsia="EB Garamond" w:hAnsi="EB Garamond" w:cs="EB Garamond"/>
          <w:i/>
        </w:rPr>
        <w:t>sic</w:t>
      </w:r>
      <w:r w:rsidRPr="00365763">
        <w:rPr>
          <w:rFonts w:ascii="EB Garamond" w:eastAsia="EB Garamond" w:hAnsi="EB Garamond" w:cs="EB Garamond"/>
        </w:rPr>
        <w:t>] corrections of his style. Nicky rather ill, Geoffrey telephoning.</w:t>
      </w:r>
    </w:p>
    <w:p w14:paraId="79CFD04B"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M. and Mme. René Gimpel came to dine. She is Jo Duveen’s sister, but such a little goose. She asked BB whether he had written all the books in the library!</w:t>
      </w:r>
    </w:p>
    <w:p w14:paraId="3476C56F"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Cecil also came, and was very nice. Nicky saw him. I think she really likes him better than she does poor silly heartbroken Geoffrey. What a miserable tangle.</w:t>
      </w:r>
    </w:p>
    <w:p w14:paraId="4B80F449" w14:textId="77777777" w:rsidR="00365763" w:rsidRPr="00365763" w:rsidRDefault="00365763" w:rsidP="00365763">
      <w:pPr>
        <w:ind w:firstLine="720"/>
        <w:jc w:val="both"/>
        <w:rPr>
          <w:rFonts w:ascii="EB Garamond" w:eastAsia="EB Garamond" w:hAnsi="EB Garamond" w:cs="EB Garamond"/>
        </w:rPr>
      </w:pPr>
    </w:p>
    <w:p w14:paraId="2D2880D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Mussolini has formed a ministry with Thaon di Revel at the Marine _____ War with Jugoslavia [</w:t>
      </w:r>
      <w:r w:rsidRPr="00365763">
        <w:rPr>
          <w:rFonts w:ascii="EB Garamond" w:eastAsia="EB Garamond" w:hAnsi="EB Garamond" w:cs="EB Garamond"/>
          <w:i/>
        </w:rPr>
        <w:t>sic</w:t>
      </w:r>
      <w:r w:rsidRPr="00365763">
        <w:rPr>
          <w:rFonts w:ascii="EB Garamond" w:eastAsia="EB Garamond" w:hAnsi="EB Garamond" w:cs="EB Garamond"/>
        </w:rPr>
        <w:t>].</w:t>
      </w:r>
    </w:p>
    <w:p w14:paraId="05E49127" w14:textId="77777777" w:rsidR="00365763" w:rsidRPr="00365763" w:rsidRDefault="00365763" w:rsidP="00365763">
      <w:pPr>
        <w:jc w:val="both"/>
        <w:rPr>
          <w:rFonts w:ascii="EB Garamond" w:eastAsia="EB Garamond" w:hAnsi="EB Garamond" w:cs="EB Garamond"/>
        </w:rPr>
      </w:pPr>
    </w:p>
    <w:p w14:paraId="2CA14A1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[329] Wednesday, November 1, 1922</w:t>
      </w:r>
    </w:p>
    <w:p w14:paraId="42A4A57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Fine but warm</w:t>
      </w:r>
    </w:p>
    <w:p w14:paraId="416D37F3" w14:textId="77777777" w:rsidR="00365763" w:rsidRPr="00365763" w:rsidRDefault="00365763" w:rsidP="00365763">
      <w:pPr>
        <w:jc w:val="right"/>
        <w:rPr>
          <w:rFonts w:ascii="EB Garamond" w:eastAsia="EB Garamond" w:hAnsi="EB Garamond" w:cs="EB Garamond"/>
        </w:rPr>
      </w:pPr>
    </w:p>
    <w:p w14:paraId="16083E1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strike/>
        </w:rPr>
        <w:t>BB</w:t>
      </w:r>
      <w:r w:rsidRPr="00365763">
        <w:rPr>
          <w:rFonts w:ascii="EB Garamond" w:eastAsia="EB Garamond" w:hAnsi="EB Garamond" w:cs="EB Garamond"/>
        </w:rPr>
        <w:t xml:space="preserve"> Nicky better.</w:t>
      </w:r>
    </w:p>
    <w:p w14:paraId="5541F56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B.B. </w:t>
      </w:r>
      <w:r w:rsidRPr="00365763">
        <w:rPr>
          <w:rFonts w:ascii="EB Garamond" w:eastAsia="EB Garamond" w:hAnsi="EB Garamond" w:cs="EB Garamond"/>
          <w:i/>
        </w:rPr>
        <w:t>and</w:t>
      </w:r>
      <w:r w:rsidRPr="00365763">
        <w:rPr>
          <w:rFonts w:ascii="EB Garamond" w:eastAsia="EB Garamond" w:hAnsi="EB Garamond" w:cs="EB Garamond"/>
        </w:rPr>
        <w:t xml:space="preserve"> I went to the Ex[hibition] of Book Bindings and XVII and XVIII cent[ury] [paintings] in the Pitti.</w:t>
      </w:r>
    </w:p>
    <w:p w14:paraId="5E6F76F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Sig.[ore] Giov.[anni] Bolle, an old insectologist came to lunch dressed in a dress-suit! But a </w:t>
      </w:r>
      <w:r w:rsidRPr="00365763">
        <w:rPr>
          <w:rFonts w:ascii="EB Garamond" w:eastAsia="EB Garamond" w:hAnsi="EB Garamond" w:cs="EB Garamond"/>
          <w:u w:val="single"/>
        </w:rPr>
        <w:t>dear</w:t>
      </w:r>
      <w:r w:rsidRPr="00365763">
        <w:rPr>
          <w:rFonts w:ascii="EB Garamond" w:eastAsia="EB Garamond" w:hAnsi="EB Garamond" w:cs="EB Garamond"/>
        </w:rPr>
        <w:t>. His hobby is worms in wood and books.</w:t>
      </w:r>
    </w:p>
    <w:p w14:paraId="7533845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and I took the walk from behind M_g__s to Castel di Poggio.</w:t>
      </w:r>
    </w:p>
    <w:p w14:paraId="54692106" w14:textId="77777777" w:rsidR="00365763" w:rsidRPr="00D43068" w:rsidRDefault="00365763" w:rsidP="00365763">
      <w:pPr>
        <w:jc w:val="both"/>
        <w:rPr>
          <w:rFonts w:ascii="EB Garamond" w:eastAsia="EB Garamond" w:hAnsi="EB Garamond" w:cs="EB Garamond"/>
          <w:lang w:val="it-IT"/>
          <w:rPrChange w:id="1147" w:author="Ilaria Della Monica" w:date="2022-02-20T10:29:00Z">
            <w:rPr>
              <w:rFonts w:ascii="EB Garamond" w:eastAsia="EB Garamond" w:hAnsi="EB Garamond" w:cs="EB Garamond"/>
            </w:rPr>
          </w:rPrChange>
        </w:rPr>
      </w:pPr>
      <w:r w:rsidRPr="00365763">
        <w:rPr>
          <w:rFonts w:ascii="EB Garamond" w:eastAsia="EB Garamond" w:hAnsi="EB Garamond" w:cs="EB Garamond"/>
        </w:rPr>
        <w:tab/>
      </w:r>
      <w:r w:rsidRPr="00D43068">
        <w:rPr>
          <w:rFonts w:ascii="EB Garamond" w:eastAsia="EB Garamond" w:hAnsi="EB Garamond" w:cs="EB Garamond"/>
          <w:lang w:val="it-IT"/>
          <w:rPrChange w:id="1148" w:author="Ilaria Della Monica" w:date="2022-02-20T10:29:00Z">
            <w:rPr>
              <w:rFonts w:ascii="EB Garamond" w:eastAsia="EB Garamond" w:hAnsi="EB Garamond" w:cs="EB Garamond"/>
            </w:rPr>
          </w:rPrChange>
        </w:rPr>
        <w:t xml:space="preserve">Patricolo writes apropos of the </w:t>
      </w:r>
      <w:r w:rsidRPr="00D43068">
        <w:rPr>
          <w:rFonts w:ascii="EB Garamond" w:eastAsia="EB Garamond" w:hAnsi="EB Garamond" w:cs="EB Garamond"/>
          <w:u w:val="single"/>
          <w:lang w:val="it-IT"/>
          <w:rPrChange w:id="1149" w:author="Ilaria Della Monica" w:date="2022-02-20T10:29:00Z">
            <w:rPr>
              <w:rFonts w:ascii="EB Garamond" w:eastAsia="EB Garamond" w:hAnsi="EB Garamond" w:cs="EB Garamond"/>
              <w:u w:val="single"/>
            </w:rPr>
          </w:rPrChange>
        </w:rPr>
        <w:t>mosque</w:t>
      </w:r>
      <w:r w:rsidRPr="00D43068">
        <w:rPr>
          <w:rFonts w:ascii="EB Garamond" w:eastAsia="EB Garamond" w:hAnsi="EB Garamond" w:cs="EB Garamond"/>
          <w:lang w:val="it-IT"/>
          <w:rPrChange w:id="1150" w:author="Ilaria Della Monica" w:date="2022-02-20T10:29:00Z">
            <w:rPr>
              <w:rFonts w:ascii="EB Garamond" w:eastAsia="EB Garamond" w:hAnsi="EB Garamond" w:cs="EB Garamond"/>
            </w:rPr>
          </w:rPrChange>
        </w:rPr>
        <w:t xml:space="preserve"> roof that fell in and unjustly caused his dismissal: “A me si fa carico della caduta di un soffitto moderno della moschea di Aboul’Ela a Bulaq, avvenuto il 13 Luglio alle 3 a.m. e che aveva cagionato la morte di 16 persone oltre a molti feriti. Dicono che dall'inchiesta fatta risultando la mia responsabilità, ero stato condannato senza ulteriore formalità. … Non ammetto i miei 28 anni di conservazione di monumenti c___ni </w:t>
      </w:r>
      <w:r w:rsidRPr="00D43068">
        <w:rPr>
          <w:rFonts w:ascii="Nova Mono" w:eastAsia="Nova Mono" w:hAnsi="Nova Mono" w:cs="Nova Mono"/>
          <w:lang w:val="it-IT"/>
          <w:rPrChange w:id="1151" w:author="Ilaria Della Monica" w:date="2022-02-20T10:29:00Z">
            <w:rPr>
              <w:rFonts w:ascii="Nova Mono" w:eastAsia="Nova Mono" w:hAnsi="Nova Mono" w:cs="Nova Mono"/>
            </w:rPr>
          </w:rPrChange>
        </w:rPr>
        <w:t>il sospetto della mia incompetenza o negligenza. Della moschea d’Aboul Ela il mio ufficio dal 1882 non s’era → {</w:t>
      </w:r>
      <w:r w:rsidRPr="00D43068">
        <w:rPr>
          <w:rFonts w:ascii="EB Garamond" w:eastAsia="EB Garamond" w:hAnsi="EB Garamond" w:cs="EB Garamond"/>
          <w:i/>
          <w:lang w:val="it-IT"/>
          <w:rPrChange w:id="1152" w:author="Ilaria Della Monica" w:date="2022-02-20T10:29:00Z">
            <w:rPr>
              <w:rFonts w:ascii="EB Garamond" w:eastAsia="EB Garamond" w:hAnsi="EB Garamond" w:cs="EB Garamond"/>
              <w:i/>
            </w:rPr>
          </w:rPrChange>
        </w:rPr>
        <w:t>continues on the next page</w:t>
      </w:r>
      <w:r w:rsidRPr="00D43068">
        <w:rPr>
          <w:rFonts w:ascii="EB Garamond" w:eastAsia="EB Garamond" w:hAnsi="EB Garamond" w:cs="EB Garamond"/>
          <w:lang w:val="it-IT"/>
          <w:rPrChange w:id="1153" w:author="Ilaria Della Monica" w:date="2022-02-20T10:29:00Z">
            <w:rPr>
              <w:rFonts w:ascii="EB Garamond" w:eastAsia="EB Garamond" w:hAnsi="EB Garamond" w:cs="EB Garamond"/>
            </w:rPr>
          </w:rPrChange>
        </w:rPr>
        <w:t>}</w:t>
      </w:r>
    </w:p>
    <w:p w14:paraId="6024C329" w14:textId="77777777" w:rsidR="00365763" w:rsidRPr="00D43068" w:rsidRDefault="00365763" w:rsidP="00365763">
      <w:pPr>
        <w:jc w:val="both"/>
        <w:rPr>
          <w:rFonts w:ascii="EB Garamond" w:eastAsia="EB Garamond" w:hAnsi="EB Garamond" w:cs="EB Garamond"/>
          <w:lang w:val="it-IT"/>
          <w:rPrChange w:id="1154" w:author="Ilaria Della Monica" w:date="2022-02-20T10:29:00Z">
            <w:rPr>
              <w:rFonts w:ascii="EB Garamond" w:eastAsia="EB Garamond" w:hAnsi="EB Garamond" w:cs="EB Garamond"/>
            </w:rPr>
          </w:rPrChange>
        </w:rPr>
      </w:pPr>
    </w:p>
    <w:p w14:paraId="7D5FEFE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[330] Thursday, November 2, 1922</w:t>
      </w:r>
    </w:p>
    <w:p w14:paraId="648291D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Cloudy</w:t>
      </w:r>
    </w:p>
    <w:p w14:paraId="00218567" w14:textId="77777777" w:rsidR="00365763" w:rsidRPr="00365763" w:rsidRDefault="00365763" w:rsidP="00365763">
      <w:pPr>
        <w:jc w:val="both"/>
        <w:rPr>
          <w:rFonts w:ascii="EB Garamond" w:eastAsia="EB Garamond" w:hAnsi="EB Garamond" w:cs="EB Garamond"/>
        </w:rPr>
      </w:pPr>
    </w:p>
    <w:p w14:paraId="21077EE9"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 xml:space="preserve">Walked with B.B. over hills. Geoffrey and Lord Gerald were in the garden and Sybil. but G.[eoffrey] looked so miserable and </w:t>
      </w:r>
      <w:r w:rsidRPr="00365763">
        <w:rPr>
          <w:rFonts w:ascii="EB Garamond" w:eastAsia="EB Garamond" w:hAnsi="EB Garamond" w:cs="EB Garamond"/>
          <w:u w:val="single"/>
        </w:rPr>
        <w:t>white</w:t>
      </w:r>
      <w:r w:rsidRPr="00365763">
        <w:rPr>
          <w:rFonts w:ascii="EB Garamond" w:eastAsia="EB Garamond" w:hAnsi="EB Garamond" w:cs="EB Garamond"/>
        </w:rPr>
        <w:t xml:space="preserve"> that I fled to my engagements in town—tea with Miss Hopkinson and a nightmare of _____ and visit to poor Miss Patterson.</w:t>
      </w:r>
    </w:p>
    <w:p w14:paraId="379C76D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Finished We___lls’ “</w:t>
      </w:r>
      <w:r w:rsidRPr="00365763">
        <w:rPr>
          <w:rFonts w:ascii="EB Garamond" w:eastAsia="EB Garamond" w:hAnsi="EB Garamond" w:cs="EB Garamond"/>
          <w:i/>
        </w:rPr>
        <w:t>Ak</w:t>
      </w:r>
      <w:r w:rsidRPr="00365763">
        <w:rPr>
          <w:rFonts w:ascii="EB Garamond" w:eastAsia="EB Garamond" w:hAnsi="EB Garamond" w:cs="EB Garamond"/>
          <w:i/>
          <w:u w:val="single"/>
        </w:rPr>
        <w:t>u</w:t>
      </w:r>
      <w:r w:rsidRPr="00365763">
        <w:rPr>
          <w:rFonts w:ascii="EB Garamond" w:eastAsia="EB Garamond" w:hAnsi="EB Garamond" w:cs="EB Garamond"/>
          <w:i/>
        </w:rPr>
        <w:t>aton</w:t>
      </w:r>
      <w:r w:rsidRPr="00365763">
        <w:rPr>
          <w:rFonts w:ascii="EB Garamond" w:eastAsia="EB Garamond" w:hAnsi="EB Garamond" w:cs="EB Garamond"/>
        </w:rPr>
        <w:t>”</w:t>
      </w:r>
    </w:p>
    <w:p w14:paraId="088878FE" w14:textId="77777777" w:rsidR="00365763" w:rsidRPr="00365763" w:rsidRDefault="00B8149A" w:rsidP="00365763">
      <w:pPr>
        <w:jc w:val="both"/>
        <w:rPr>
          <w:rFonts w:ascii="EB Garamond" w:eastAsia="EB Garamond" w:hAnsi="EB Garamond" w:cs="EB Garamond"/>
        </w:rPr>
      </w:pPr>
      <w:r>
        <w:rPr>
          <w:noProof/>
        </w:rPr>
        <w:pict w14:anchorId="0F9ED19E">
          <v:rect id="_x0000_i1033" alt="" style="width:425.05pt;height:.05pt;mso-width-percent:0;mso-height-percent:0;mso-width-percent:0;mso-height-percent:0" o:hrpct="882" o:hralign="center" o:hrstd="t" o:hr="t" fillcolor="#a0a0a0" stroked="f"/>
        </w:pict>
      </w:r>
    </w:p>
    <w:p w14:paraId="76965C0C" w14:textId="77777777" w:rsidR="00365763" w:rsidRPr="00365763" w:rsidRDefault="00365763" w:rsidP="00365763">
      <w:pPr>
        <w:jc w:val="both"/>
        <w:rPr>
          <w:rFonts w:ascii="EB Garamond" w:eastAsia="EB Garamond" w:hAnsi="EB Garamond" w:cs="EB Garamond"/>
          <w:lang w:val="it-IT"/>
        </w:rPr>
      </w:pPr>
      <w:r w:rsidRPr="00365763">
        <w:rPr>
          <w:rFonts w:ascii="EB Garamond" w:eastAsia="EB Garamond" w:hAnsi="EB Garamond" w:cs="EB Garamond"/>
          <w:lang w:val="it-IT"/>
        </w:rPr>
        <w:t>{</w:t>
      </w:r>
      <w:r w:rsidRPr="00365763">
        <w:rPr>
          <w:rFonts w:ascii="EB Garamond" w:eastAsia="EB Garamond" w:hAnsi="EB Garamond" w:cs="EB Garamond"/>
          <w:i/>
          <w:lang w:val="it-IT"/>
        </w:rPr>
        <w:t>continued from the last page</w:t>
      </w:r>
      <w:r w:rsidRPr="00365763">
        <w:rPr>
          <w:rFonts w:ascii="EB Garamond" w:eastAsia="EB Garamond" w:hAnsi="EB Garamond" w:cs="EB Garamond"/>
          <w:lang w:val="it-IT"/>
        </w:rPr>
        <w:t xml:space="preserve">} “occupato che delle sue parti monumentali, facciate e minareto: il mio ufficio non si era mai occupato di lavori a quel soffitto, nè al </w:t>
      </w:r>
      <w:r w:rsidRPr="00365763">
        <w:rPr>
          <w:rFonts w:ascii="EB Garamond" w:eastAsia="EB Garamond" w:hAnsi="EB Garamond" w:cs="EB Garamond"/>
          <w:i/>
          <w:lang w:val="it-IT"/>
        </w:rPr>
        <w:t>iwân</w:t>
      </w:r>
      <w:r w:rsidRPr="00365763">
        <w:rPr>
          <w:rFonts w:ascii="EB Garamond" w:eastAsia="EB Garamond" w:hAnsi="EB Garamond" w:cs="EB Garamond"/>
          <w:lang w:val="it-IT"/>
        </w:rPr>
        <w:t xml:space="preserve"> che copriva, ove </w:t>
      </w:r>
      <w:r w:rsidRPr="00365763">
        <w:rPr>
          <w:rFonts w:ascii="EB Garamond" w:eastAsia="EB Garamond" w:hAnsi="EB Garamond" w:cs="EB Garamond"/>
          <w:u w:val="single"/>
          <w:lang w:val="it-IT"/>
        </w:rPr>
        <w:t>invece</w:t>
      </w:r>
      <w:r w:rsidRPr="00365763">
        <w:rPr>
          <w:rFonts w:ascii="EB Garamond" w:eastAsia="EB Garamond" w:hAnsi="EB Garamond" w:cs="EB Garamond"/>
          <w:lang w:val="it-IT"/>
        </w:rPr>
        <w:t xml:space="preserve"> l’ufficio tecnio [</w:t>
      </w:r>
      <w:r w:rsidRPr="00365763">
        <w:rPr>
          <w:rFonts w:ascii="EB Garamond" w:eastAsia="EB Garamond" w:hAnsi="EB Garamond" w:cs="EB Garamond"/>
          <w:i/>
          <w:lang w:val="it-IT"/>
        </w:rPr>
        <w:t>sic</w:t>
      </w:r>
      <w:r w:rsidRPr="00365763">
        <w:rPr>
          <w:rFonts w:ascii="EB Garamond" w:eastAsia="EB Garamond" w:hAnsi="EB Garamond" w:cs="EB Garamond"/>
          <w:lang w:val="it-IT"/>
        </w:rPr>
        <w:t xml:space="preserve">] dei Wakf, separato dal mio ufficio, aveva sempre lavorato. Non conosco alcun atto amministrativo che avesse dato carico al mio ufficio dell’inter edificio, anzi in atti risulta del quanto mio ufficio in una occasione rifiutò di occuparsi di una riparazione alla </w:t>
      </w:r>
      <w:r w:rsidRPr="00365763">
        <w:rPr>
          <w:rFonts w:ascii="EB Garamond" w:eastAsia="EB Garamond" w:hAnsi="EB Garamond" w:cs="EB Garamond"/>
          <w:strike/>
          <w:lang w:val="it-IT"/>
        </w:rPr>
        <w:t>moschea</w:t>
      </w:r>
      <w:r w:rsidRPr="00365763">
        <w:rPr>
          <w:rFonts w:ascii="EB Garamond" w:eastAsia="EB Garamond" w:hAnsi="EB Garamond" w:cs="EB Garamond"/>
          <w:lang w:val="it-IT"/>
        </w:rPr>
        <w:t xml:space="preserve"> nicchia di preghiera per chè moderna. E mi condanna nella maniera la più odiosa contraria ai principi i delle più elementare giustizia umana e civile!</w:t>
      </w:r>
    </w:p>
    <w:p w14:paraId="015625E9" w14:textId="77777777" w:rsidR="00365763" w:rsidRPr="00365763" w:rsidRDefault="00365763" w:rsidP="00365763">
      <w:pPr>
        <w:jc w:val="both"/>
        <w:rPr>
          <w:rFonts w:ascii="EB Garamond" w:eastAsia="EB Garamond" w:hAnsi="EB Garamond" w:cs="EB Garamond"/>
          <w:lang w:val="it-IT"/>
        </w:rPr>
      </w:pPr>
    </w:p>
    <w:p w14:paraId="60F8FE5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[331] Friday, November 3, 1922</w:t>
      </w:r>
    </w:p>
    <w:p w14:paraId="4B4206E7"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Rainy</w:t>
      </w:r>
    </w:p>
    <w:p w14:paraId="3F0FB32B" w14:textId="77777777" w:rsidR="00365763" w:rsidRPr="00365763" w:rsidRDefault="00365763" w:rsidP="00365763">
      <w:pPr>
        <w:jc w:val="right"/>
        <w:rPr>
          <w:rFonts w:ascii="EB Garamond" w:eastAsia="EB Garamond" w:hAnsi="EB Garamond" w:cs="EB Garamond"/>
        </w:rPr>
      </w:pPr>
    </w:p>
    <w:p w14:paraId="58595DF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My 2nd at home.</w:t>
      </w:r>
    </w:p>
    <w:p w14:paraId="7777F69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Lady Enniskillen</w:t>
      </w:r>
    </w:p>
    <w:p w14:paraId="503D1CA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Lady Kathleen Villiers</w:t>
      </w:r>
    </w:p>
    <w:p w14:paraId="5382473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Miss Villiers {</w:t>
      </w:r>
      <w:r w:rsidRPr="00365763">
        <w:rPr>
          <w:rFonts w:ascii="EB Garamond" w:eastAsia="EB Garamond" w:hAnsi="EB Garamond" w:cs="EB Garamond"/>
          <w:i/>
        </w:rPr>
        <w:t>all three connected by a three-line curly bracket to</w:t>
      </w:r>
      <w:r w:rsidRPr="00365763">
        <w:rPr>
          <w:rFonts w:ascii="EB Garamond" w:eastAsia="EB Garamond" w:hAnsi="EB Garamond" w:cs="EB Garamond"/>
        </w:rPr>
        <w:t>} early to inspect the Villino</w:t>
      </w:r>
    </w:p>
    <w:p w14:paraId="47F289B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Mrs. and Miss Hooker (Mrs. H. a </w:t>
      </w:r>
      <w:r w:rsidRPr="00365763">
        <w:rPr>
          <w:rFonts w:ascii="EB Garamond" w:eastAsia="EB Garamond" w:hAnsi="EB Garamond" w:cs="EB Garamond"/>
          <w:i/>
        </w:rPr>
        <w:t>dear</w:t>
      </w:r>
      <w:r w:rsidRPr="00365763">
        <w:rPr>
          <w:rFonts w:ascii="EB Garamond" w:eastAsia="EB Garamond" w:hAnsi="EB Garamond" w:cs="EB Garamond"/>
        </w:rPr>
        <w:t>)</w:t>
      </w:r>
    </w:p>
    <w:p w14:paraId="3E9A9DB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Mrs. and Miss Hammond (Jumpy)</w:t>
      </w:r>
    </w:p>
    <w:p w14:paraId="4CA1DDC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Mrs. Lindley (attractive)</w:t>
      </w:r>
    </w:p>
    <w:p w14:paraId="78C5389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Mrs. Ross.</w:t>
      </w:r>
    </w:p>
    <w:p w14:paraId="4119B06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 Ch. G. Henderson (New College) nice</w:t>
      </w:r>
    </w:p>
    <w:p w14:paraId="119169D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 Wickham, (Johnny’s Tutor) [nice]</w:t>
      </w:r>
    </w:p>
    <w:p w14:paraId="129516D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Johnny</w:t>
      </w:r>
    </w:p>
    <w:p w14:paraId="7C9A44D7" w14:textId="77777777" w:rsidR="00365763" w:rsidRPr="00365763" w:rsidRDefault="00365763" w:rsidP="00365763">
      <w:pPr>
        <w:jc w:val="both"/>
        <w:rPr>
          <w:rFonts w:ascii="EB Garamond" w:eastAsia="EB Garamond" w:hAnsi="EB Garamond" w:cs="EB Garamond"/>
        </w:rPr>
      </w:pPr>
    </w:p>
    <w:p w14:paraId="454FED4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Alys writes that Bertie is standing for Chelsea. I think it is very disagreeable for her. I wonder if they’ll make his divorce a cry against him? His wife has issued an appeal to women voters with a picture of herself chirruping to their baby! Incredible.</w:t>
      </w:r>
    </w:p>
    <w:p w14:paraId="264EC2B1" w14:textId="77777777" w:rsidR="00365763" w:rsidRPr="00365763" w:rsidRDefault="00365763" w:rsidP="00365763">
      <w:pPr>
        <w:jc w:val="both"/>
        <w:rPr>
          <w:rFonts w:ascii="EB Garamond" w:eastAsia="EB Garamond" w:hAnsi="EB Garamond" w:cs="EB Garamond"/>
        </w:rPr>
      </w:pPr>
    </w:p>
    <w:p w14:paraId="368FCA7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[332] Saturday, November 4, 1922</w:t>
      </w:r>
    </w:p>
    <w:p w14:paraId="4557A3C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Downpour</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Naimi</w:t>
      </w:r>
    </w:p>
    <w:p w14:paraId="4E32F3FE" w14:textId="77777777" w:rsidR="00365763" w:rsidRPr="00365763" w:rsidRDefault="00365763" w:rsidP="00365763">
      <w:pPr>
        <w:jc w:val="both"/>
        <w:rPr>
          <w:rFonts w:ascii="EB Garamond" w:eastAsia="EB Garamond" w:hAnsi="EB Garamond" w:cs="EB Garamond"/>
        </w:rPr>
      </w:pPr>
    </w:p>
    <w:p w14:paraId="13C723E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Got to work again on the notes of our summer visits to museums.</w:t>
      </w:r>
    </w:p>
    <w:p w14:paraId="59BA0DF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Signor Nicodemi, Director of the Brescia Gallery came at 10.30 and we sent down to get his wife, a charming nice woman to come for lunch. He is writing on R_a_i_o.</w:t>
      </w:r>
    </w:p>
    <w:p w14:paraId="51B6B8E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 felt really quite ill and retired to bed. Liver, I am sure.</w:t>
      </w:r>
    </w:p>
    <w:p w14:paraId="69DFB57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I went out to dine at Casa Boccaccio with the Waterfields, awful food but nice people, living in a gay hand-to-mouth fashion, very cheerfully. Lina is the wage-earner, making nearly £400 a year by being Italian correspondent f___ Italy.</w:t>
      </w:r>
    </w:p>
    <w:p w14:paraId="4642016E" w14:textId="77777777" w:rsidR="00365763" w:rsidRPr="00365763" w:rsidRDefault="00365763" w:rsidP="00365763">
      <w:pPr>
        <w:jc w:val="both"/>
        <w:rPr>
          <w:rFonts w:ascii="EB Garamond" w:eastAsia="EB Garamond" w:hAnsi="EB Garamond" w:cs="EB Garamond"/>
        </w:rPr>
      </w:pPr>
    </w:p>
    <w:p w14:paraId="6D3DB95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[333] Sunday, November 5, 1922</w:t>
      </w:r>
    </w:p>
    <w:p w14:paraId="73FB48E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Fine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Naimi</w:t>
      </w:r>
    </w:p>
    <w:p w14:paraId="0A284566" w14:textId="77777777" w:rsidR="00365763" w:rsidRPr="00365763" w:rsidRDefault="00365763" w:rsidP="00365763">
      <w:pPr>
        <w:jc w:val="both"/>
        <w:rPr>
          <w:rFonts w:ascii="EB Garamond" w:eastAsia="EB Garamond" w:hAnsi="EB Garamond" w:cs="EB Garamond"/>
        </w:rPr>
      </w:pPr>
    </w:p>
    <w:p w14:paraId="45FB033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Glorious day, our first. Lady Kitson and her daughter, Julia and her friend Miss Pellett, came to lunch, and afterwards I took them all to Villa Medici. Geoffrey looked pale and nervous. We walked a bit together, but found </w:t>
      </w:r>
      <w:r w:rsidRPr="00365763">
        <w:rPr>
          <w:rFonts w:ascii="EB Garamond" w:eastAsia="EB Garamond" w:hAnsi="EB Garamond" w:cs="EB Garamond"/>
          <w:i/>
        </w:rPr>
        <w:t>nothing</w:t>
      </w:r>
      <w:r w:rsidRPr="00365763">
        <w:rPr>
          <w:rFonts w:ascii="EB Garamond" w:eastAsia="EB Garamond" w:hAnsi="EB Garamond" w:cs="EB Garamond"/>
        </w:rPr>
        <w:t xml:space="preserve"> to say. What, indeed, is there for </w:t>
      </w:r>
      <w:r w:rsidRPr="00365763">
        <w:rPr>
          <w:rFonts w:ascii="EB Garamond" w:eastAsia="EB Garamond" w:hAnsi="EB Garamond" w:cs="EB Garamond"/>
          <w:i/>
        </w:rPr>
        <w:t>us</w:t>
      </w:r>
      <w:r w:rsidRPr="00365763">
        <w:rPr>
          <w:rFonts w:ascii="EB Garamond" w:eastAsia="EB Garamond" w:hAnsi="EB Garamond" w:cs="EB Garamond"/>
        </w:rPr>
        <w:t>, who used to follow together so affectionately everything we each did and felt and thought? It was terribly sad, especially as I am sure our hearts are hardening against eachother [</w:t>
      </w:r>
      <w:r w:rsidRPr="00365763">
        <w:rPr>
          <w:rFonts w:ascii="EB Garamond" w:eastAsia="EB Garamond" w:hAnsi="EB Garamond" w:cs="EB Garamond"/>
          <w:i/>
        </w:rPr>
        <w:t>sic</w:t>
      </w:r>
      <w:r w:rsidRPr="00365763">
        <w:rPr>
          <w:rFonts w:ascii="EB Garamond" w:eastAsia="EB Garamond" w:hAnsi="EB Garamond" w:cs="EB Garamond"/>
        </w:rPr>
        <w:t>], partly in self-defence.</w:t>
      </w:r>
    </w:p>
    <w:p w14:paraId="49B63DE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I called on Strong, and then took </w:t>
      </w:r>
      <w:r w:rsidRPr="00365763">
        <w:rPr>
          <w:rFonts w:ascii="EB Garamond" w:eastAsia="EB Garamond" w:hAnsi="EB Garamond" w:cs="EB Garamond"/>
          <w:strike/>
        </w:rPr>
        <w:t>Lady</w:t>
      </w:r>
      <w:r w:rsidRPr="00365763">
        <w:rPr>
          <w:rFonts w:ascii="EB Garamond" w:eastAsia="EB Garamond" w:hAnsi="EB Garamond" w:cs="EB Garamond"/>
        </w:rPr>
        <w:t xml:space="preserve"> the Kitsons to call on Mrs. Ross.</w:t>
      </w:r>
    </w:p>
    <w:p w14:paraId="6F727FB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Waterfields dined here. Lina is a brave soul. She went off by the night train to Rome to try to get an interview with Mussolini for her paper, the “Observer”. It is a pity she hasn’t more brains, but she makes up with character and genuine modesty and interest in her job.</w:t>
      </w:r>
    </w:p>
    <w:p w14:paraId="169B8347" w14:textId="77777777" w:rsidR="00365763" w:rsidRPr="00365763" w:rsidRDefault="00365763" w:rsidP="00365763">
      <w:pPr>
        <w:jc w:val="both"/>
        <w:rPr>
          <w:rFonts w:ascii="EB Garamond" w:eastAsia="EB Garamond" w:hAnsi="EB Garamond" w:cs="EB Garamond"/>
        </w:rPr>
      </w:pPr>
    </w:p>
    <w:p w14:paraId="6707F9F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[334] Monday, November 6, 1922</w:t>
      </w:r>
    </w:p>
    <w:p w14:paraId="380D0A9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Rain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Mrs. Cameron</w:t>
      </w:r>
    </w:p>
    <w:p w14:paraId="675B18FE" w14:textId="77777777" w:rsidR="00365763" w:rsidRPr="00365763" w:rsidRDefault="00365763" w:rsidP="00365763">
      <w:pPr>
        <w:jc w:val="both"/>
        <w:rPr>
          <w:rFonts w:ascii="EB Garamond" w:eastAsia="EB Garamond" w:hAnsi="EB Garamond" w:cs="EB Garamond"/>
        </w:rPr>
      </w:pPr>
    </w:p>
    <w:p w14:paraId="2CDAAA95" w14:textId="77777777" w:rsidR="00365763" w:rsidRPr="00365763" w:rsidRDefault="00365763" w:rsidP="00365763">
      <w:pPr>
        <w:jc w:val="both"/>
        <w:rPr>
          <w:rFonts w:ascii="EB Garamond" w:eastAsia="EB Garamond" w:hAnsi="EB Garamond" w:cs="EB Garamond"/>
          <w:strike/>
        </w:rPr>
      </w:pPr>
      <w:r w:rsidRPr="00365763">
        <w:rPr>
          <w:rFonts w:ascii="EB Garamond" w:eastAsia="EB Garamond" w:hAnsi="EB Garamond" w:cs="EB Garamond"/>
          <w:strike/>
        </w:rPr>
        <w:t>Mrs. McCom</w:t>
      </w:r>
    </w:p>
    <w:p w14:paraId="5BCED59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Mrs. McComb came to lunch and had a walk with B.B. while I took Mrs. Ross to town to do various shoppings, etc.</w:t>
      </w:r>
    </w:p>
    <w:p w14:paraId="28E4FC4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at the bottom of the page</w:t>
      </w:r>
      <w:r w:rsidRPr="00365763">
        <w:rPr>
          <w:rFonts w:ascii="EB Garamond" w:eastAsia="EB Garamond" w:hAnsi="EB Garamond" w:cs="EB Garamond"/>
        </w:rPr>
        <w:t xml:space="preserve">} Mrs. Cameron arrived several hours after her telegram led us to expect. She is </w:t>
      </w:r>
      <w:r w:rsidRPr="00365763">
        <w:rPr>
          <w:rFonts w:ascii="EB Garamond" w:eastAsia="EB Garamond" w:hAnsi="EB Garamond" w:cs="EB Garamond"/>
          <w:i/>
        </w:rPr>
        <w:t>much better</w:t>
      </w:r>
      <w:r w:rsidRPr="00365763">
        <w:rPr>
          <w:rFonts w:ascii="EB Garamond" w:eastAsia="EB Garamond" w:hAnsi="EB Garamond" w:cs="EB Garamond"/>
        </w:rPr>
        <w:t>. She had been in Sicily with Josephine Griswold and the change has (really) cured her.</w:t>
      </w:r>
    </w:p>
    <w:p w14:paraId="73AF7514" w14:textId="77777777" w:rsidR="00365763" w:rsidRPr="00365763" w:rsidRDefault="00365763" w:rsidP="00365763">
      <w:pPr>
        <w:jc w:val="both"/>
        <w:rPr>
          <w:rFonts w:ascii="EB Garamond" w:eastAsia="EB Garamond" w:hAnsi="EB Garamond" w:cs="EB Garamond"/>
        </w:rPr>
      </w:pPr>
    </w:p>
    <w:p w14:paraId="2D2B641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[335] Tuesday, November 7, 1922</w:t>
      </w:r>
    </w:p>
    <w:p w14:paraId="74AADE4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Pour</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Mrs. Cameron</w:t>
      </w:r>
    </w:p>
    <w:p w14:paraId="5A1E3E88" w14:textId="77777777" w:rsidR="00365763" w:rsidRPr="00365763" w:rsidRDefault="00365763" w:rsidP="00365763">
      <w:pPr>
        <w:jc w:val="both"/>
        <w:rPr>
          <w:rFonts w:ascii="EB Garamond" w:eastAsia="EB Garamond" w:hAnsi="EB Garamond" w:cs="EB Garamond"/>
        </w:rPr>
      </w:pPr>
    </w:p>
    <w:p w14:paraId="5551C13F"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Placci came to lunch, and it began very badly between him and B.B., but gradually smoothed out. He stayed for a walk and tea</w:t>
      </w:r>
    </w:p>
    <w:p w14:paraId="3C6F5F8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 {</w:t>
      </w:r>
      <w:r w:rsidRPr="00365763">
        <w:rPr>
          <w:rFonts w:ascii="EB Garamond" w:eastAsia="EB Garamond" w:hAnsi="EB Garamond" w:cs="EB Garamond"/>
          <w:i/>
        </w:rPr>
        <w:t>text does not continue</w:t>
      </w:r>
      <w:r w:rsidRPr="00365763">
        <w:rPr>
          <w:rFonts w:ascii="EB Garamond" w:eastAsia="EB Garamond" w:hAnsi="EB Garamond" w:cs="EB Garamond"/>
        </w:rPr>
        <w:t>}</w:t>
      </w:r>
    </w:p>
    <w:p w14:paraId="17B1CA5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at the bottom of the page</w:t>
      </w:r>
      <w:r w:rsidRPr="00365763">
        <w:rPr>
          <w:rFonts w:ascii="EB Garamond" w:eastAsia="EB Garamond" w:hAnsi="EB Garamond" w:cs="EB Garamond"/>
        </w:rPr>
        <w:t xml:space="preserve">} Had a “young” dinner—Nicky, Iris, Byba and Miss Kitson, with Mario Bacciocchi, Henderson, Wickham and Pinsent with Mrs. Cameron, B.B.[,] Aubrey and myself to represent Age. It was not very lively, and I felt duller </w:t>
      </w:r>
      <w:r w:rsidRPr="00365763">
        <w:rPr>
          <w:rFonts w:ascii="EB Garamond" w:eastAsia="EB Garamond" w:hAnsi="EB Garamond" w:cs="EB Garamond"/>
          <w:u w:val="single"/>
        </w:rPr>
        <w:t>M</w:t>
      </w:r>
      <w:r w:rsidRPr="00365763">
        <w:rPr>
          <w:rFonts w:ascii="EB Garamond" w:eastAsia="EB Garamond" w:hAnsi="EB Garamond" w:cs="EB Garamond"/>
        </w:rPr>
        <w:t>___</w:t>
      </w:r>
      <w:r w:rsidRPr="00365763">
        <w:rPr>
          <w:rFonts w:ascii="EB Garamond" w:eastAsia="EB Garamond" w:hAnsi="EB Garamond" w:cs="EB Garamond"/>
          <w:u w:val="single"/>
        </w:rPr>
        <w:t>wood</w:t>
      </w:r>
      <w:r w:rsidRPr="00365763">
        <w:rPr>
          <w:rFonts w:ascii="EB Garamond" w:eastAsia="EB Garamond" w:hAnsi="EB Garamond" w:cs="EB Garamond"/>
        </w:rPr>
        <w:t xml:space="preserve"> as a bad attack of rheumatism was coming on</w:t>
      </w:r>
    </w:p>
    <w:p w14:paraId="1AAC39D5" w14:textId="77777777" w:rsidR="00365763" w:rsidRPr="00365763" w:rsidRDefault="00365763" w:rsidP="00365763">
      <w:pPr>
        <w:jc w:val="both"/>
        <w:rPr>
          <w:rFonts w:ascii="EB Garamond" w:eastAsia="EB Garamond" w:hAnsi="EB Garamond" w:cs="EB Garamond"/>
        </w:rPr>
      </w:pPr>
    </w:p>
    <w:p w14:paraId="5C336C2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Wrote to Maurice Amos about Patricolo’s bad treatment.</w:t>
      </w:r>
    </w:p>
    <w:p w14:paraId="3BC82054" w14:textId="77777777" w:rsidR="00365763" w:rsidRPr="00365763" w:rsidRDefault="00365763" w:rsidP="00365763">
      <w:pPr>
        <w:jc w:val="both"/>
        <w:rPr>
          <w:rFonts w:ascii="EB Garamond" w:eastAsia="EB Garamond" w:hAnsi="EB Garamond" w:cs="EB Garamond"/>
        </w:rPr>
      </w:pPr>
    </w:p>
    <w:p w14:paraId="078D176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[336] Wednesday, November 8, 1922</w:t>
      </w:r>
    </w:p>
    <w:p w14:paraId="4AC7789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Glorious</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Mrs. Cameron</w:t>
      </w:r>
    </w:p>
    <w:p w14:paraId="6169750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“M_ra__ Summer”</w:t>
      </w:r>
    </w:p>
    <w:p w14:paraId="25BC1871" w14:textId="77777777" w:rsidR="00365763" w:rsidRPr="00365763" w:rsidRDefault="00365763" w:rsidP="00365763">
      <w:pPr>
        <w:jc w:val="both"/>
        <w:rPr>
          <w:rFonts w:ascii="EB Garamond" w:eastAsia="EB Garamond" w:hAnsi="EB Garamond" w:cs="EB Garamond"/>
        </w:rPr>
      </w:pPr>
    </w:p>
    <w:p w14:paraId="3C025AA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Went ahead with the </w:t>
      </w:r>
      <w:r w:rsidRPr="00365763">
        <w:rPr>
          <w:rFonts w:ascii="EB Garamond" w:eastAsia="EB Garamond" w:hAnsi="EB Garamond" w:cs="EB Garamond"/>
          <w:u w:val="single"/>
        </w:rPr>
        <w:t>notes</w:t>
      </w:r>
      <w:r w:rsidRPr="00365763">
        <w:rPr>
          <w:rFonts w:ascii="EB Garamond" w:eastAsia="EB Garamond" w:hAnsi="EB Garamond" w:cs="EB Garamond"/>
        </w:rPr>
        <w:t>.</w:t>
      </w:r>
    </w:p>
    <w:p w14:paraId="415D7E7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Mr. Offner came and stayed to lunch. </w:t>
      </w:r>
      <w:r w:rsidRPr="00365763">
        <w:rPr>
          <w:rFonts w:ascii="EB Garamond" w:eastAsia="EB Garamond" w:hAnsi="EB Garamond" w:cs="EB Garamond"/>
          <w:u w:val="single"/>
        </w:rPr>
        <w:t>Took</w:t>
      </w:r>
      <w:r w:rsidRPr="00365763">
        <w:rPr>
          <w:rFonts w:ascii="EB Garamond" w:eastAsia="EB Garamond" w:hAnsi="EB Garamond" w:cs="EB Garamond"/>
        </w:rPr>
        <w:t xml:space="preserve"> B.B. and Lizzie Cameron to call on the Strongs and </w:t>
      </w:r>
      <w:r w:rsidRPr="00365763">
        <w:rPr>
          <w:rFonts w:ascii="EB Garamond" w:eastAsia="EB Garamond" w:hAnsi="EB Garamond" w:cs="EB Garamond"/>
          <w:u w:val="single"/>
        </w:rPr>
        <w:t>first</w:t>
      </w:r>
      <w:r w:rsidRPr="00365763">
        <w:rPr>
          <w:rFonts w:ascii="EB Garamond" w:eastAsia="EB Garamond" w:hAnsi="EB Garamond" w:cs="EB Garamond"/>
        </w:rPr>
        <w:t xml:space="preserve"> a walk around an old “rampart walk” at Fiesole. Lizzie is so short-sighted, she sees </w:t>
      </w:r>
      <w:r w:rsidRPr="00365763">
        <w:rPr>
          <w:rFonts w:ascii="EB Garamond" w:eastAsia="EB Garamond" w:hAnsi="EB Garamond" w:cs="EB Garamond"/>
          <w:i/>
        </w:rPr>
        <w:t>almost nothing</w:t>
      </w:r>
      <w:r w:rsidRPr="00365763">
        <w:rPr>
          <w:rFonts w:ascii="EB Garamond" w:eastAsia="EB Garamond" w:hAnsi="EB Garamond" w:cs="EB Garamond"/>
        </w:rPr>
        <w:t>. She and B.B. called on Sybil while Nicky and I walked towards home</w:t>
      </w:r>
    </w:p>
    <w:p w14:paraId="3AC91FA7" w14:textId="77777777" w:rsidR="00365763" w:rsidRPr="00365763" w:rsidRDefault="00365763" w:rsidP="00365763">
      <w:pPr>
        <w:jc w:val="both"/>
        <w:rPr>
          <w:rFonts w:ascii="EB Garamond" w:eastAsia="EB Garamond" w:hAnsi="EB Garamond" w:cs="EB Garamond"/>
        </w:rPr>
      </w:pPr>
    </w:p>
    <w:p w14:paraId="50D018A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Chitchat in [evening]. One _____ to gossip with her.</w:t>
      </w:r>
    </w:p>
    <w:p w14:paraId="5A4E36A6" w14:textId="77777777" w:rsidR="00365763" w:rsidRPr="00365763" w:rsidRDefault="00365763" w:rsidP="00365763">
      <w:pPr>
        <w:jc w:val="both"/>
        <w:rPr>
          <w:rFonts w:ascii="EB Garamond" w:eastAsia="EB Garamond" w:hAnsi="EB Garamond" w:cs="EB Garamond"/>
        </w:rPr>
      </w:pPr>
    </w:p>
    <w:p w14:paraId="05936DC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[337] Thursday, November 9, 1922</w:t>
      </w:r>
    </w:p>
    <w:p w14:paraId="03E80FB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Fine</w:t>
      </w:r>
    </w:p>
    <w:p w14:paraId="78B09D53" w14:textId="77777777" w:rsidR="00365763" w:rsidRPr="00365763" w:rsidRDefault="00365763" w:rsidP="00365763">
      <w:pPr>
        <w:jc w:val="both"/>
        <w:rPr>
          <w:rFonts w:ascii="EB Garamond" w:eastAsia="EB Garamond" w:hAnsi="EB Garamond" w:cs="EB Garamond"/>
        </w:rPr>
      </w:pPr>
    </w:p>
    <w:p w14:paraId="2A9066E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Lizzie went in to lunch with Placci and Baron Lazzaroni came here. He brought a “Botticelli” </w:t>
      </w:r>
      <w:r w:rsidRPr="00365763">
        <w:rPr>
          <w:rFonts w:ascii="EB Garamond" w:eastAsia="EB Garamond" w:hAnsi="EB Garamond" w:cs="EB Garamond"/>
          <w:strike/>
        </w:rPr>
        <w:t>very</w:t>
      </w:r>
      <w:r w:rsidRPr="00365763">
        <w:rPr>
          <w:rFonts w:ascii="EB Garamond" w:eastAsia="EB Garamond" w:hAnsi="EB Garamond" w:cs="EB Garamond"/>
        </w:rPr>
        <w:t xml:space="preserve"> so ably restored that the only way you could tell it was all right was that it was somehow </w:t>
      </w:r>
      <w:r w:rsidRPr="00365763">
        <w:rPr>
          <w:rFonts w:ascii="EB Garamond" w:eastAsia="EB Garamond" w:hAnsi="EB Garamond" w:cs="EB Garamond"/>
          <w:i/>
        </w:rPr>
        <w:t>deadly</w:t>
      </w:r>
      <w:r w:rsidRPr="00365763">
        <w:rPr>
          <w:rFonts w:ascii="EB Garamond" w:eastAsia="EB Garamond" w:hAnsi="EB Garamond" w:cs="EB Garamond"/>
        </w:rPr>
        <w:t>! Ditto 2 Bart. Venetos. His “Titian” was more puzzling. If only he wouldn’t doctor up his pictures!</w:t>
      </w:r>
    </w:p>
    <w:p w14:paraId="00C949A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Took Mrs. Ross in and called on Hendersons and Kitsons (both out) and got the linen for the villino and heard Prof. </w:t>
      </w:r>
      <w:r w:rsidRPr="00365763">
        <w:rPr>
          <w:rFonts w:ascii="EB Garamond" w:eastAsia="EB Garamond" w:hAnsi="EB Garamond" w:cs="EB Garamond"/>
          <w:u w:val="single"/>
        </w:rPr>
        <w:t>Gino Bolle</w:t>
      </w:r>
      <w:r w:rsidRPr="00365763">
        <w:rPr>
          <w:rFonts w:ascii="EB Garamond" w:eastAsia="EB Garamond" w:hAnsi="EB Garamond" w:cs="EB Garamond"/>
        </w:rPr>
        <w:t>’s lecture on the insects hurtful to leather and books.</w:t>
      </w:r>
    </w:p>
    <w:p w14:paraId="451A2317" w14:textId="77777777" w:rsidR="00365763" w:rsidRPr="00365763" w:rsidRDefault="00365763" w:rsidP="00365763">
      <w:pPr>
        <w:jc w:val="both"/>
        <w:rPr>
          <w:rFonts w:ascii="EB Garamond" w:eastAsia="EB Garamond" w:hAnsi="EB Garamond" w:cs="EB Garamond"/>
        </w:rPr>
      </w:pPr>
    </w:p>
    <w:p w14:paraId="16C10A6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Chitchat. Nicky can’t bear it!</w:t>
      </w:r>
    </w:p>
    <w:p w14:paraId="06B865E3" w14:textId="77777777" w:rsidR="00365763" w:rsidRPr="00365763" w:rsidRDefault="00365763" w:rsidP="00365763">
      <w:pPr>
        <w:jc w:val="both"/>
        <w:rPr>
          <w:rFonts w:ascii="EB Garamond" w:eastAsia="EB Garamond" w:hAnsi="EB Garamond" w:cs="EB Garamond"/>
        </w:rPr>
      </w:pPr>
    </w:p>
    <w:p w14:paraId="6B297AD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[338] Friday, November 10, 1922</w:t>
      </w:r>
    </w:p>
    <w:p w14:paraId="315AB85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Half fine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Naima</w:t>
      </w:r>
    </w:p>
    <w:p w14:paraId="005DBB0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colder</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Mrs. Cameron</w:t>
      </w:r>
    </w:p>
    <w:p w14:paraId="26DD50A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i/>
        </w:rPr>
        <w:t>Naimi at Assisi</w:t>
      </w:r>
      <w:r w:rsidRPr="00365763">
        <w:rPr>
          <w:rFonts w:ascii="EB Garamond" w:eastAsia="EB Garamond" w:hAnsi="EB Garamond" w:cs="EB Garamond"/>
        </w:rPr>
        <w:t>!!</w:t>
      </w:r>
    </w:p>
    <w:p w14:paraId="136B6D89" w14:textId="77777777" w:rsidR="00365763" w:rsidRPr="00365763" w:rsidRDefault="00365763" w:rsidP="00365763">
      <w:pPr>
        <w:jc w:val="right"/>
        <w:rPr>
          <w:rFonts w:ascii="EB Garamond" w:eastAsia="EB Garamond" w:hAnsi="EB Garamond" w:cs="EB Garamond"/>
        </w:rPr>
      </w:pPr>
    </w:p>
    <w:p w14:paraId="1B55ED5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 xml:space="preserve">{in a bigger font} Change with </w:t>
      </w:r>
      <w:r w:rsidRPr="00365763">
        <w:rPr>
          <w:rFonts w:ascii="EB Garamond" w:eastAsia="EB Garamond" w:hAnsi="EB Garamond" w:cs="EB Garamond"/>
          <w:i/>
        </w:rPr>
        <w:t>Sunday</w:t>
      </w:r>
    </w:p>
    <w:p w14:paraId="4A7F3B3C" w14:textId="77777777" w:rsidR="00365763" w:rsidRPr="00365763" w:rsidRDefault="00365763" w:rsidP="00365763">
      <w:pPr>
        <w:ind w:left="2160" w:firstLine="720"/>
        <w:jc w:val="center"/>
        <w:rPr>
          <w:rFonts w:ascii="EB Garamond" w:eastAsia="EB Garamond" w:hAnsi="EB Garamond" w:cs="EB Garamond"/>
        </w:rPr>
      </w:pPr>
      <w:r w:rsidRPr="00365763">
        <w:rPr>
          <w:rFonts w:ascii="Nova Mono" w:eastAsia="Nova Mono" w:hAnsi="Nova Mono" w:cs="Nova Mono"/>
        </w:rPr>
        <w:t>→</w:t>
      </w:r>
    </w:p>
    <w:p w14:paraId="0E1046B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Spent day at Vallombrosa. Glorious lunch at the Restaurant there and a brisk walk in the pure icy wind. Cf. Nov. 15!!</w:t>
      </w:r>
    </w:p>
    <w:p w14:paraId="21758CC2" w14:textId="77777777" w:rsidR="00365763" w:rsidRPr="00365763" w:rsidRDefault="00365763" w:rsidP="00365763">
      <w:pPr>
        <w:jc w:val="center"/>
        <w:rPr>
          <w:rFonts w:ascii="EB Garamond" w:eastAsia="EB Garamond" w:hAnsi="EB Garamond" w:cs="EB Garamond"/>
          <w:i/>
        </w:rPr>
      </w:pPr>
      <w:r w:rsidRPr="00365763">
        <w:rPr>
          <w:rFonts w:ascii="EB Garamond" w:eastAsia="EB Garamond" w:hAnsi="EB Garamond" w:cs="EB Garamond"/>
          <w:i/>
        </w:rPr>
        <w:t>Rest of Patricolo affair</w:t>
      </w:r>
    </w:p>
    <w:p w14:paraId="35A5C3B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Since 40 years during which his Committee has had to do with the Mosque it has limited its intervention to the façade, the tomb-room and the minaret (documentary </w:t>
      </w:r>
      <w:r w:rsidRPr="00365763">
        <w:rPr>
          <w:rFonts w:ascii="EB Garamond" w:eastAsia="EB Garamond" w:hAnsi="EB Garamond" w:cs="EB Garamond"/>
          <w:u w:val="single"/>
        </w:rPr>
        <w:t>proofs</w:t>
      </w:r>
      <w:r w:rsidRPr="00365763">
        <w:rPr>
          <w:rFonts w:ascii="EB Garamond" w:eastAsia="EB Garamond" w:hAnsi="EB Garamond" w:cs="EB Garamond"/>
        </w:rPr>
        <w:t xml:space="preserve">. P. at the head for 8 years </w:t>
      </w:r>
      <w:r w:rsidRPr="00365763">
        <w:rPr>
          <w:rFonts w:ascii="EB Garamond" w:eastAsia="EB Garamond" w:hAnsi="EB Garamond" w:cs="EB Garamond"/>
          <w:u w:val="single"/>
        </w:rPr>
        <w:t>iman</w:t>
      </w:r>
      <w:r w:rsidRPr="00365763">
        <w:rPr>
          <w:rFonts w:ascii="EB Garamond" w:eastAsia="EB Garamond" w:hAnsi="EB Garamond" w:cs="EB Garamond"/>
        </w:rPr>
        <w:t xml:space="preserve"> Franz Pasha  1882-88 and Hertz Pasha 1888-1904 and only the Committee worked, {</w:t>
      </w:r>
      <w:r w:rsidRPr="00365763">
        <w:rPr>
          <w:rFonts w:ascii="EB Garamond" w:eastAsia="EB Garamond" w:hAnsi="EB Garamond" w:cs="EB Garamond"/>
          <w:i/>
        </w:rPr>
        <w:t>scratched</w:t>
      </w:r>
      <w:r w:rsidRPr="00365763">
        <w:rPr>
          <w:rFonts w:ascii="EB Garamond" w:eastAsia="EB Garamond" w:hAnsi="EB Garamond" w:cs="EB Garamond"/>
        </w:rPr>
        <w:t xml:space="preserve">} law of 1916 on objects having archaeological or historical interest in Mussulman civilization [therefore] the other reparations had to be done by the </w:t>
      </w:r>
      <w:r w:rsidRPr="00365763">
        <w:rPr>
          <w:rFonts w:ascii="EB Garamond" w:eastAsia="EB Garamond" w:hAnsi="EB Garamond" w:cs="EB Garamond"/>
          <w:i/>
        </w:rPr>
        <w:t>Sezione Quarta</w:t>
      </w:r>
      <w:r w:rsidRPr="00365763">
        <w:rPr>
          <w:rFonts w:ascii="EB Garamond" w:eastAsia="EB Garamond" w:hAnsi="EB Garamond" w:cs="EB Garamond"/>
        </w:rPr>
        <w:t xml:space="preserve"> the office which had charge of the modern reparations in Boulac.</w:t>
      </w:r>
    </w:p>
    <w:p w14:paraId="335344F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They accuse him of having weakened a beam by suspending a lamp—this one of the causes of the fall of the roof. 1) Neither he nor anyone in his office put the lamp there. 2) The nail and </w:t>
      </w:r>
      <w:r w:rsidRPr="00365763">
        <w:rPr>
          <w:rFonts w:ascii="EB Garamond" w:eastAsia="EB Garamond" w:hAnsi="EB Garamond" w:cs="EB Garamond"/>
          <w:u w:val="single"/>
        </w:rPr>
        <w:t>ring</w:t>
      </w:r>
      <w:r w:rsidRPr="00365763">
        <w:rPr>
          <w:rFonts w:ascii="EB Garamond" w:eastAsia="EB Garamond" w:hAnsi="EB Garamond" w:cs="EB Garamond"/>
        </w:rPr>
        <w:t xml:space="preserve"> _____ </w:t>
      </w:r>
      <w:r w:rsidRPr="00365763">
        <w:rPr>
          <w:rFonts w:ascii="EB Garamond" w:eastAsia="EB Garamond" w:hAnsi="EB Garamond" w:cs="EB Garamond"/>
          <w:u w:val="single"/>
        </w:rPr>
        <w:t>there</w:t>
      </w:r>
      <w:r w:rsidRPr="00365763">
        <w:rPr>
          <w:rFonts w:ascii="EB Garamond" w:eastAsia="EB Garamond" w:hAnsi="EB Garamond" w:cs="EB Garamond"/>
        </w:rPr>
        <w:t xml:space="preserve"> when the lamp </w:t>
      </w:r>
      <w:r w:rsidRPr="00365763">
        <w:rPr>
          <w:rFonts w:ascii="EB Garamond" w:eastAsia="EB Garamond" w:hAnsi="EB Garamond" w:cs="EB Garamond"/>
          <w:u w:val="single"/>
        </w:rPr>
        <w:t>was</w:t>
      </w:r>
      <w:r w:rsidRPr="00365763">
        <w:rPr>
          <w:rFonts w:ascii="EB Garamond" w:eastAsia="EB Garamond" w:hAnsi="EB Garamond" w:cs="EB Garamond"/>
        </w:rPr>
        <w:t xml:space="preserve"> _____ 3) The big nail and </w:t>
      </w:r>
      <w:r w:rsidRPr="00365763">
        <w:rPr>
          <w:rFonts w:ascii="EB Garamond" w:eastAsia="EB Garamond" w:hAnsi="EB Garamond" w:cs="EB Garamond"/>
          <w:u w:val="single"/>
        </w:rPr>
        <w:t>ring</w:t>
      </w:r>
      <w:r w:rsidRPr="00365763">
        <w:rPr>
          <w:rFonts w:ascii="EB Garamond" w:eastAsia="EB Garamond" w:hAnsi="EB Garamond" w:cs="EB Garamond"/>
        </w:rPr>
        <w:t xml:space="preserve"> go back about 100 years. 4) The other beams beside it, without the lamp, broke also, in the same way</w:t>
      </w:r>
    </w:p>
    <w:p w14:paraId="1C8A6625" w14:textId="77777777" w:rsidR="00365763" w:rsidRPr="00365763" w:rsidRDefault="00365763" w:rsidP="00365763">
      <w:pPr>
        <w:jc w:val="both"/>
        <w:rPr>
          <w:rFonts w:ascii="EB Garamond" w:eastAsia="EB Garamond" w:hAnsi="EB Garamond" w:cs="EB Garamond"/>
        </w:rPr>
      </w:pPr>
    </w:p>
    <w:p w14:paraId="047D50D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[339] Saturday, November 11, 1922</w:t>
      </w:r>
    </w:p>
    <w:p w14:paraId="56921E5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Mrs. Cameron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Clear</w:t>
      </w:r>
    </w:p>
    <w:p w14:paraId="3EA1F2B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Naimi</w:t>
      </w:r>
    </w:p>
    <w:p w14:paraId="65E89EBB" w14:textId="77777777" w:rsidR="00365763" w:rsidRPr="00365763" w:rsidRDefault="00365763" w:rsidP="00365763">
      <w:pPr>
        <w:jc w:val="both"/>
        <w:rPr>
          <w:rFonts w:ascii="EB Garamond" w:eastAsia="EB Garamond" w:hAnsi="EB Garamond" w:cs="EB Garamond"/>
        </w:rPr>
      </w:pPr>
    </w:p>
    <w:p w14:paraId="281E66B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this page is empty</w:t>
      </w:r>
      <w:r w:rsidRPr="00365763">
        <w:rPr>
          <w:rFonts w:ascii="EB Garamond" w:eastAsia="EB Garamond" w:hAnsi="EB Garamond" w:cs="EB Garamond"/>
        </w:rPr>
        <w:t>}</w:t>
      </w:r>
    </w:p>
    <w:p w14:paraId="315855B3" w14:textId="77777777" w:rsidR="00365763" w:rsidRPr="00365763" w:rsidRDefault="00365763" w:rsidP="00365763">
      <w:pPr>
        <w:jc w:val="center"/>
        <w:rPr>
          <w:rFonts w:ascii="EB Garamond" w:eastAsia="EB Garamond" w:hAnsi="EB Garamond" w:cs="EB Garamond"/>
        </w:rPr>
      </w:pPr>
    </w:p>
    <w:p w14:paraId="24DC833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[340] Sunday, November 12, 1922</w:t>
      </w:r>
    </w:p>
    <w:p w14:paraId="3AA321AF"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Fine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Mrs. Cameron</w:t>
      </w:r>
    </w:p>
    <w:p w14:paraId="1F5019B5" w14:textId="77777777" w:rsidR="00365763" w:rsidRPr="00365763" w:rsidRDefault="00365763" w:rsidP="00365763">
      <w:pPr>
        <w:rPr>
          <w:rFonts w:ascii="EB Garamond" w:eastAsia="EB Garamond" w:hAnsi="EB Garamond" w:cs="EB Garamond"/>
        </w:rPr>
      </w:pPr>
    </w:p>
    <w:p w14:paraId="5EF6F424"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 xml:space="preserve">Margaret Strong, Mr. Laver (Rothenstein’s friend) and young Henderson came to lunch, and then the two boys went to the Gamberaia and came to </w:t>
      </w:r>
      <w:r w:rsidRPr="00365763">
        <w:rPr>
          <w:rFonts w:ascii="EB Garamond" w:eastAsia="EB Garamond" w:hAnsi="EB Garamond" w:cs="EB Garamond"/>
          <w:strike/>
        </w:rPr>
        <w:t>tea</w:t>
      </w:r>
      <w:r w:rsidRPr="00365763">
        <w:rPr>
          <w:rFonts w:ascii="EB Garamond" w:eastAsia="EB Garamond" w:hAnsi="EB Garamond" w:cs="EB Garamond"/>
        </w:rPr>
        <w:t xml:space="preserve"> _____ at home</w:t>
      </w:r>
    </w:p>
    <w:p w14:paraId="4300FC8B"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Mrs Ross</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Mr. Henderson</w:t>
      </w:r>
    </w:p>
    <w:p w14:paraId="17E536D1"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Mrs. Creswell</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Mr. Laver</w:t>
      </w:r>
    </w:p>
    <w:p w14:paraId="4F74ACFE"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Miss Hopkinson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Mr. Wickham</w:t>
      </w:r>
    </w:p>
    <w:p w14:paraId="4A1D6789"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Miss Vaughan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Johnny</w:t>
      </w:r>
    </w:p>
    <w:p w14:paraId="6519D5BF"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Mrs. Polkinghorne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B.B. and me</w:t>
      </w:r>
    </w:p>
    <w:p w14:paraId="2B29FE91"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Julia</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Nicky</w:t>
      </w:r>
    </w:p>
    <w:p w14:paraId="0517D606"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Idesta Pellet</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Mrs. Cameron</w:t>
      </w:r>
    </w:p>
    <w:p w14:paraId="7E7A5362"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Miss Sturt</w:t>
      </w:r>
    </w:p>
    <w:p w14:paraId="35DDC113" w14:textId="77777777" w:rsidR="00365763" w:rsidRPr="00365763" w:rsidRDefault="00365763" w:rsidP="00365763">
      <w:pPr>
        <w:rPr>
          <w:rFonts w:ascii="EB Garamond" w:eastAsia="EB Garamond" w:hAnsi="EB Garamond" w:cs="EB Garamond"/>
        </w:rPr>
      </w:pPr>
    </w:p>
    <w:p w14:paraId="1744D417" w14:textId="77777777" w:rsidR="00365763" w:rsidRPr="00365763" w:rsidRDefault="00365763" w:rsidP="00365763">
      <w:pPr>
        <w:rPr>
          <w:rFonts w:ascii="EB Garamond" w:eastAsia="EB Garamond" w:hAnsi="EB Garamond" w:cs="EB Garamond"/>
        </w:rPr>
      </w:pPr>
      <w:r w:rsidRPr="00365763">
        <w:rPr>
          <w:rFonts w:ascii="EB Garamond" w:eastAsia="EB Garamond" w:hAnsi="EB Garamond" w:cs="EB Garamond"/>
        </w:rPr>
        <w:t>Eliza began teaching my new maid how to brush hair</w:t>
      </w:r>
    </w:p>
    <w:p w14:paraId="46893632" w14:textId="77777777" w:rsidR="00365763" w:rsidRPr="00365763" w:rsidRDefault="00365763" w:rsidP="00365763">
      <w:pPr>
        <w:rPr>
          <w:rFonts w:ascii="EB Garamond" w:eastAsia="EB Garamond" w:hAnsi="EB Garamond" w:cs="EB Garamond"/>
        </w:rPr>
      </w:pPr>
    </w:p>
    <w:p w14:paraId="18F0ECB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in a bigger font</w:t>
      </w:r>
      <w:r w:rsidRPr="00365763">
        <w:rPr>
          <w:rFonts w:ascii="EB Garamond" w:eastAsia="EB Garamond" w:hAnsi="EB Garamond" w:cs="EB Garamond"/>
        </w:rPr>
        <w:t>} This is Friday</w:t>
      </w:r>
    </w:p>
    <w:p w14:paraId="6DB5E612" w14:textId="77777777" w:rsidR="00365763" w:rsidRPr="00365763" w:rsidRDefault="00365763" w:rsidP="00365763">
      <w:pPr>
        <w:jc w:val="center"/>
        <w:rPr>
          <w:rFonts w:ascii="EB Garamond" w:eastAsia="EB Garamond" w:hAnsi="EB Garamond" w:cs="EB Garamond"/>
        </w:rPr>
      </w:pPr>
    </w:p>
    <w:p w14:paraId="7648263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[341] Monday, November 13, 1922</w:t>
      </w:r>
    </w:p>
    <w:p w14:paraId="48EEF88D"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Fine</w:t>
      </w:r>
    </w:p>
    <w:p w14:paraId="12C21AB5" w14:textId="77777777" w:rsidR="00365763" w:rsidRPr="00365763" w:rsidRDefault="00365763" w:rsidP="00365763">
      <w:pPr>
        <w:jc w:val="right"/>
        <w:rPr>
          <w:rFonts w:ascii="EB Garamond" w:eastAsia="EB Garamond" w:hAnsi="EB Garamond" w:cs="EB Garamond"/>
        </w:rPr>
      </w:pPr>
    </w:p>
    <w:p w14:paraId="3B87514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Had a walk with B.B. and one of our quietest talks about the matters we feel most passionate or sore about. We are </w:t>
      </w:r>
      <w:r w:rsidRPr="00365763">
        <w:rPr>
          <w:rFonts w:ascii="EB Garamond" w:eastAsia="EB Garamond" w:hAnsi="EB Garamond" w:cs="EB Garamond"/>
          <w:i/>
        </w:rPr>
        <w:t>so</w:t>
      </w:r>
      <w:r w:rsidRPr="00365763">
        <w:rPr>
          <w:rFonts w:ascii="EB Garamond" w:eastAsia="EB Garamond" w:hAnsi="EB Garamond" w:cs="EB Garamond"/>
        </w:rPr>
        <w:t xml:space="preserve"> different, there hardly could be two people who are such poles apart in their instincts.</w:t>
      </w:r>
    </w:p>
    <w:p w14:paraId="51468549" w14:textId="77777777" w:rsidR="00365763" w:rsidRPr="00365763" w:rsidRDefault="00365763" w:rsidP="00365763">
      <w:pPr>
        <w:jc w:val="both"/>
        <w:rPr>
          <w:rFonts w:ascii="EB Garamond" w:eastAsia="EB Garamond" w:hAnsi="EB Garamond" w:cs="EB Garamond"/>
        </w:rPr>
      </w:pPr>
    </w:p>
    <w:p w14:paraId="19740F9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[342] Tuesday, November 14, 1922</w:t>
      </w:r>
    </w:p>
    <w:p w14:paraId="14871E6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Fine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Miss Hopkinson</w:t>
      </w:r>
    </w:p>
    <w:p w14:paraId="1EA60347"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and Miss Vaughan</w:t>
      </w:r>
    </w:p>
    <w:p w14:paraId="61D87490" w14:textId="77777777" w:rsidR="00365763" w:rsidRPr="00365763" w:rsidRDefault="00365763" w:rsidP="00365763">
      <w:pPr>
        <w:jc w:val="right"/>
        <w:rPr>
          <w:rFonts w:ascii="EB Garamond" w:eastAsia="EB Garamond" w:hAnsi="EB Garamond" w:cs="EB Garamond"/>
        </w:rPr>
      </w:pPr>
    </w:p>
    <w:p w14:paraId="47FC93E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Had a good walk before Mrs. Cameron left at 5. I went down with her and called on Elisina Igler and her daughter Gioia, and saw Dr. Filippi there. Brought up Leslie Hopkinson and her friend Miss Vaughan for a “waking up in the Tuscan country.” Evening passed mildly, but not unpleasantly, only Miss Vaughan does not know </w:t>
      </w:r>
      <w:r w:rsidRPr="00365763">
        <w:rPr>
          <w:rFonts w:ascii="EB Garamond" w:eastAsia="EB Garamond" w:hAnsi="EB Garamond" w:cs="EB Garamond"/>
          <w:i/>
        </w:rPr>
        <w:t xml:space="preserve">how to </w:t>
      </w:r>
      <w:r w:rsidRPr="00365763">
        <w:rPr>
          <w:rFonts w:ascii="EB Garamond" w:eastAsia="EB Garamond" w:hAnsi="EB Garamond" w:cs="EB Garamond"/>
          <w:i/>
          <w:u w:val="single"/>
        </w:rPr>
        <w:t>select</w:t>
      </w:r>
      <w:r w:rsidRPr="00365763">
        <w:rPr>
          <w:rFonts w:ascii="EB Garamond" w:eastAsia="EB Garamond" w:hAnsi="EB Garamond" w:cs="EB Garamond"/>
        </w:rPr>
        <w:t xml:space="preserve"> in her conversation.</w:t>
      </w:r>
    </w:p>
    <w:p w14:paraId="3FC1D0DE" w14:textId="77777777" w:rsidR="00365763" w:rsidRPr="00365763" w:rsidRDefault="00365763" w:rsidP="00365763">
      <w:pPr>
        <w:jc w:val="both"/>
        <w:rPr>
          <w:rFonts w:ascii="EB Garamond" w:eastAsia="EB Garamond" w:hAnsi="EB Garamond" w:cs="EB Garamond"/>
        </w:rPr>
      </w:pPr>
    </w:p>
    <w:p w14:paraId="09769BF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[343] Wednesday, November 15, 1922</w:t>
      </w:r>
    </w:p>
    <w:p w14:paraId="264AC30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curly bracket and dash indicating the same two people from the facing page</w:t>
      </w:r>
      <w:r w:rsidRPr="00365763">
        <w:rPr>
          <w:rFonts w:ascii="EB Garamond" w:eastAsia="EB Garamond" w:hAnsi="EB Garamond" w:cs="EB Garamond"/>
        </w:rPr>
        <w:t xml:space="preserve">} </w:t>
      </w:r>
      <w:r w:rsidRPr="00365763">
        <w:rPr>
          <w:rFonts w:ascii="EB Garamond" w:eastAsia="EB Garamond" w:hAnsi="EB Garamond" w:cs="EB Garamond"/>
        </w:rPr>
        <w:tab/>
        <w:t xml:space="preserve">          Glorious</w:t>
      </w:r>
    </w:p>
    <w:p w14:paraId="1D28AB07" w14:textId="77777777" w:rsidR="00365763" w:rsidRPr="00365763" w:rsidRDefault="00365763" w:rsidP="00365763">
      <w:pPr>
        <w:jc w:val="both"/>
        <w:rPr>
          <w:rFonts w:ascii="EB Garamond" w:eastAsia="EB Garamond" w:hAnsi="EB Garamond" w:cs="EB Garamond"/>
        </w:rPr>
      </w:pPr>
    </w:p>
    <w:p w14:paraId="3C35E9F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Mrs. Igler and Mr. Harris came to lunch. Nicky recognized the Maestro di Scuole type </w:t>
      </w:r>
      <w:r w:rsidRPr="00365763">
        <w:rPr>
          <w:rFonts w:ascii="EB Garamond" w:eastAsia="EB Garamond" w:hAnsi="EB Garamond" w:cs="EB Garamond"/>
          <w:i/>
        </w:rPr>
        <w:t>at once</w:t>
      </w:r>
      <w:r w:rsidRPr="00365763">
        <w:rPr>
          <w:rFonts w:ascii="EB Garamond" w:eastAsia="EB Garamond" w:hAnsi="EB Garamond" w:cs="EB Garamond"/>
        </w:rPr>
        <w:t xml:space="preserve">. I had a walk in morning with our guests, and B.B. and Harris in the afternoon </w:t>
      </w:r>
      <w:r w:rsidRPr="00365763">
        <w:rPr>
          <w:rFonts w:ascii="EB Garamond" w:eastAsia="EB Garamond" w:hAnsi="EB Garamond" w:cs="EB Garamond"/>
          <w:strike/>
        </w:rPr>
        <w:t>aft</w:t>
      </w:r>
      <w:r w:rsidRPr="00365763">
        <w:rPr>
          <w:rFonts w:ascii="EB Garamond" w:eastAsia="EB Garamond" w:hAnsi="EB Garamond" w:cs="EB Garamond"/>
        </w:rPr>
        <w:t xml:space="preserve"> took them to Gamberaia while I went to bed with a bronchitis got from the “pure icy wind” on Vallombrosa. B.B. is a bit cough-y too. Evidently we are no longer young enough to stand those rough changes!</w:t>
      </w:r>
    </w:p>
    <w:p w14:paraId="7B5D419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The von Harrachs came to dine. He seems improved by his </w:t>
      </w:r>
      <w:r w:rsidRPr="00365763">
        <w:rPr>
          <w:rFonts w:ascii="EB Garamond" w:eastAsia="EB Garamond" w:hAnsi="EB Garamond" w:cs="EB Garamond"/>
          <w:u w:val="single"/>
        </w:rPr>
        <w:t>won</w:t>
      </w:r>
      <w:r w:rsidRPr="00365763">
        <w:rPr>
          <w:rFonts w:ascii="EB Garamond" w:eastAsia="EB Garamond" w:hAnsi="EB Garamond" w:cs="EB Garamond"/>
        </w:rPr>
        <w:t xml:space="preserve"> experiences and she remains the original dear she always was. I saw only her, as I was in bed.</w:t>
      </w:r>
    </w:p>
    <w:p w14:paraId="43AABCD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081B3C6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Read Percy Lubbock’s “Earlham”[;] </w:t>
      </w:r>
      <w:r w:rsidRPr="00365763">
        <w:rPr>
          <w:rFonts w:ascii="EB Garamond" w:eastAsia="EB Garamond" w:hAnsi="EB Garamond" w:cs="EB Garamond"/>
          <w:i/>
        </w:rPr>
        <w:t>delightful</w:t>
      </w:r>
      <w:r w:rsidRPr="00365763">
        <w:rPr>
          <w:rFonts w:ascii="EB Garamond" w:eastAsia="EB Garamond" w:hAnsi="EB Garamond" w:cs="EB Garamond"/>
        </w:rPr>
        <w:t>, but the thin delicious note a bit long-drawn-out. Like his “Craft of Fiction”, it saturated me ¾ through, and I cannot finish.</w:t>
      </w:r>
    </w:p>
    <w:p w14:paraId="17E81887" w14:textId="77777777" w:rsidR="00365763" w:rsidRPr="00365763" w:rsidRDefault="00365763" w:rsidP="00365763">
      <w:pPr>
        <w:jc w:val="both"/>
        <w:rPr>
          <w:rFonts w:ascii="EB Garamond" w:eastAsia="EB Garamond" w:hAnsi="EB Garamond" w:cs="EB Garamond"/>
        </w:rPr>
      </w:pPr>
    </w:p>
    <w:p w14:paraId="3E01AAD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[344] Thursday, November 16, 1922</w:t>
      </w:r>
    </w:p>
    <w:p w14:paraId="6104C67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Fine</w:t>
      </w:r>
    </w:p>
    <w:p w14:paraId="0F3F79F6" w14:textId="77777777" w:rsidR="00365763" w:rsidRPr="00365763" w:rsidRDefault="00365763" w:rsidP="00365763">
      <w:pPr>
        <w:jc w:val="both"/>
        <w:rPr>
          <w:rFonts w:ascii="EB Garamond" w:eastAsia="EB Garamond" w:hAnsi="EB Garamond" w:cs="EB Garamond"/>
        </w:rPr>
      </w:pPr>
    </w:p>
    <w:p w14:paraId="11368FF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In bed</w:t>
      </w:r>
    </w:p>
    <w:p w14:paraId="753D8FAE"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Feeling rather ill.</w:t>
      </w:r>
    </w:p>
    <w:p w14:paraId="55BDF2B5" w14:textId="77777777" w:rsidR="00365763" w:rsidRPr="00365763" w:rsidRDefault="00365763" w:rsidP="00365763">
      <w:pPr>
        <w:ind w:firstLine="720"/>
        <w:jc w:val="both"/>
        <w:rPr>
          <w:rFonts w:ascii="EB Garamond" w:eastAsia="EB Garamond" w:hAnsi="EB Garamond" w:cs="EB Garamond"/>
          <w:strike/>
        </w:rPr>
      </w:pPr>
      <w:r w:rsidRPr="00365763">
        <w:rPr>
          <w:rFonts w:ascii="EB Garamond" w:eastAsia="EB Garamond" w:hAnsi="EB Garamond" w:cs="EB Garamond"/>
        </w:rPr>
        <w:t xml:space="preserve">Mrs. Creswell and Miss Louise Caldwell came to dine. </w:t>
      </w:r>
      <w:r w:rsidRPr="00365763">
        <w:rPr>
          <w:rFonts w:ascii="EB Garamond" w:eastAsia="EB Garamond" w:hAnsi="EB Garamond" w:cs="EB Garamond"/>
          <w:strike/>
        </w:rPr>
        <w:t>B.B. took Miss Vaughan and Leslie for a</w:t>
      </w:r>
    </w:p>
    <w:p w14:paraId="7314E431" w14:textId="77777777" w:rsidR="00365763" w:rsidRPr="00365763" w:rsidRDefault="00365763" w:rsidP="00365763">
      <w:pPr>
        <w:ind w:firstLine="720"/>
        <w:jc w:val="both"/>
        <w:rPr>
          <w:rFonts w:ascii="EB Garamond" w:eastAsia="EB Garamond" w:hAnsi="EB Garamond" w:cs="EB Garamond"/>
        </w:rPr>
      </w:pPr>
    </w:p>
    <w:p w14:paraId="03830ED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Read “A King and Queen of Oude” (Kingston) very lovely and entertaining.</w:t>
      </w:r>
    </w:p>
    <w:p w14:paraId="55DDC67E" w14:textId="77777777" w:rsidR="00365763" w:rsidRPr="00365763" w:rsidRDefault="00365763" w:rsidP="00365763">
      <w:pPr>
        <w:jc w:val="both"/>
        <w:rPr>
          <w:rFonts w:ascii="EB Garamond" w:eastAsia="EB Garamond" w:hAnsi="EB Garamond" w:cs="EB Garamond"/>
        </w:rPr>
      </w:pPr>
    </w:p>
    <w:p w14:paraId="3814AEE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[345] Friday, November 17, 1922</w:t>
      </w:r>
    </w:p>
    <w:p w14:paraId="0C87D48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Flora Priestley</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Fine</w:t>
      </w:r>
    </w:p>
    <w:p w14:paraId="51F10061" w14:textId="77777777" w:rsidR="00365763" w:rsidRPr="00365763" w:rsidRDefault="00365763" w:rsidP="00365763">
      <w:pPr>
        <w:jc w:val="both"/>
        <w:rPr>
          <w:rFonts w:ascii="EB Garamond" w:eastAsia="EB Garamond" w:hAnsi="EB Garamond" w:cs="EB Garamond"/>
        </w:rPr>
      </w:pPr>
    </w:p>
    <w:p w14:paraId="25A8721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Ray did not win her election.</w:t>
      </w:r>
    </w:p>
    <w:p w14:paraId="4A2CAE1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No words can saw how sorry I am. I really would barter </w:t>
      </w:r>
      <w:r w:rsidRPr="00365763">
        <w:rPr>
          <w:rFonts w:ascii="EB Garamond" w:eastAsia="EB Garamond" w:hAnsi="EB Garamond" w:cs="EB Garamond"/>
          <w:i/>
        </w:rPr>
        <w:t>10 years of my life</w:t>
      </w:r>
      <w:r w:rsidRPr="00365763">
        <w:rPr>
          <w:rFonts w:ascii="EB Garamond" w:eastAsia="EB Garamond" w:hAnsi="EB Garamond" w:cs="EB Garamond"/>
        </w:rPr>
        <w:t xml:space="preserve"> (and that’s a lot at my age) to have had the child get what she wants. However, perhaps </w:t>
      </w:r>
      <w:r w:rsidRPr="00365763">
        <w:rPr>
          <w:rFonts w:ascii="EB Garamond" w:eastAsia="EB Garamond" w:hAnsi="EB Garamond" w:cs="EB Garamond"/>
          <w:i/>
        </w:rPr>
        <w:t>this</w:t>
      </w:r>
      <w:r w:rsidRPr="00365763">
        <w:rPr>
          <w:rFonts w:ascii="EB Garamond" w:eastAsia="EB Garamond" w:hAnsi="EB Garamond" w:cs="EB Garamond"/>
        </w:rPr>
        <w:t xml:space="preserve"> check will turn her to literature, for which she has such striking gifts. Still, I’m </w:t>
      </w:r>
      <w:r w:rsidRPr="00365763">
        <w:rPr>
          <w:rFonts w:ascii="EB Garamond" w:eastAsia="EB Garamond" w:hAnsi="EB Garamond" w:cs="EB Garamond"/>
          <w:i/>
        </w:rPr>
        <w:t>sorry</w:t>
      </w:r>
      <w:r w:rsidRPr="00365763">
        <w:rPr>
          <w:rFonts w:ascii="EB Garamond" w:eastAsia="EB Garamond" w:hAnsi="EB Garamond" w:cs="EB Garamond"/>
        </w:rPr>
        <w:t xml:space="preserve">! Oh dear. It is awful having children. I wasn’t up but the “at home” </w:t>
      </w:r>
      <w:r w:rsidRPr="00365763">
        <w:rPr>
          <w:rFonts w:ascii="EB Garamond" w:eastAsia="EB Garamond" w:hAnsi="EB Garamond" w:cs="EB Garamond"/>
          <w:u w:val="single"/>
        </w:rPr>
        <w:t>went</w:t>
      </w:r>
      <w:r w:rsidRPr="00365763">
        <w:rPr>
          <w:rFonts w:ascii="EB Garamond" w:eastAsia="EB Garamond" w:hAnsi="EB Garamond" w:cs="EB Garamond"/>
        </w:rPr>
        <w:t xml:space="preserve"> as</w:t>
      </w:r>
    </w:p>
    <w:p w14:paraId="2F1ED5B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Mrs. Hooke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Lady Bateman</w:t>
      </w:r>
    </w:p>
    <w:p w14:paraId="4CF9738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Miss [Hooke]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Duchess of Melito</w:t>
      </w:r>
    </w:p>
    <w:p w14:paraId="18D27FD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Miss Musgrave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Mr. Clifford</w:t>
      </w:r>
    </w:p>
    <w:p w14:paraId="5E7EA3C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Lady Sybil</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Another friend</w:t>
      </w:r>
    </w:p>
    <w:p w14:paraId="3B5F141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 Cunard</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Hera Priestley</w:t>
      </w:r>
    </w:p>
    <w:p w14:paraId="499292A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 Acton</w:t>
      </w:r>
    </w:p>
    <w:p w14:paraId="17117B92" w14:textId="77777777" w:rsidR="00365763" w:rsidRPr="00365763" w:rsidRDefault="00365763" w:rsidP="00365763">
      <w:pPr>
        <w:jc w:val="both"/>
        <w:rPr>
          <w:rFonts w:ascii="EB Garamond" w:eastAsia="EB Garamond" w:hAnsi="EB Garamond" w:cs="EB Garamond"/>
        </w:rPr>
      </w:pPr>
    </w:p>
    <w:p w14:paraId="14BE548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 {</w:t>
      </w:r>
      <w:r w:rsidRPr="00365763">
        <w:rPr>
          <w:rFonts w:ascii="EB Garamond" w:eastAsia="EB Garamond" w:hAnsi="EB Garamond" w:cs="EB Garamond"/>
          <w:i/>
        </w:rPr>
        <w:t>text breaks</w:t>
      </w:r>
      <w:r w:rsidRPr="00365763">
        <w:rPr>
          <w:rFonts w:ascii="EB Garamond" w:eastAsia="EB Garamond" w:hAnsi="EB Garamond" w:cs="EB Garamond"/>
        </w:rPr>
        <w:t>}</w:t>
      </w:r>
    </w:p>
    <w:p w14:paraId="64BD7344" w14:textId="77777777" w:rsidR="00365763" w:rsidRPr="00365763" w:rsidRDefault="00365763" w:rsidP="00365763">
      <w:pPr>
        <w:jc w:val="both"/>
        <w:rPr>
          <w:rFonts w:ascii="EB Garamond" w:eastAsia="EB Garamond" w:hAnsi="EB Garamond" w:cs="EB Garamond"/>
        </w:rPr>
      </w:pPr>
    </w:p>
    <w:p w14:paraId="52FBE8B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[346] Saturday, November 18, 1922</w:t>
      </w:r>
    </w:p>
    <w:p w14:paraId="251ACB3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Cloudy and misty</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Flora Priestley</w:t>
      </w:r>
    </w:p>
    <w:p w14:paraId="0FF2823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Naimi</w:t>
      </w:r>
    </w:p>
    <w:p w14:paraId="657AB9F8" w14:textId="77777777" w:rsidR="00365763" w:rsidRPr="00365763" w:rsidRDefault="00365763" w:rsidP="00365763">
      <w:pPr>
        <w:jc w:val="right"/>
        <w:rPr>
          <w:rFonts w:ascii="EB Garamond" w:eastAsia="EB Garamond" w:hAnsi="EB Garamond" w:cs="EB Garamond"/>
        </w:rPr>
      </w:pPr>
    </w:p>
    <w:p w14:paraId="303D433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Flora talks like a windmill in a hurricane. Both Robin Barton and Erskine Childers, her two pets, are in Mountjoy Prison, eaten up by lice. Well, they’ve _____ money a man to the next world in their idiotic Irish Republicanism. But of course they think they are Martyrs. It is awful to think of Flora going about the world with that ceaseless tongue—like Sybil yesterday, who talked almost worse than ever, choking your own words back into your throat and talking away your breathing. Poor, poor Geoffrey, what an ass, what a hopeless ass he was. I wrote to him, but not on this topic. Read “Mastering our Nerves”.</w:t>
      </w:r>
    </w:p>
    <w:p w14:paraId="3947C8C7" w14:textId="77777777" w:rsidR="00365763" w:rsidRPr="00365763" w:rsidRDefault="00B8149A" w:rsidP="00365763">
      <w:pPr>
        <w:jc w:val="both"/>
        <w:rPr>
          <w:rFonts w:ascii="EB Garamond" w:eastAsia="EB Garamond" w:hAnsi="EB Garamond" w:cs="EB Garamond"/>
        </w:rPr>
      </w:pPr>
      <w:r>
        <w:rPr>
          <w:noProof/>
        </w:rPr>
        <w:pict w14:anchorId="137CBE29">
          <v:rect id="_x0000_i1032" alt="" style="width:425.05pt;height:.05pt;mso-width-percent:0;mso-height-percent:0;mso-width-percent:0;mso-height-percent:0" o:hrpct="882" o:hralign="center" o:hrstd="t" o:hr="t" fillcolor="#a0a0a0" stroked="f"/>
        </w:pict>
      </w:r>
    </w:p>
    <w:p w14:paraId="11EE5E8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continued from the facing page and</w:t>
      </w:r>
      <w:r w:rsidRPr="00365763">
        <w:rPr>
          <w:rFonts w:ascii="EB Garamond" w:eastAsia="EB Garamond" w:hAnsi="EB Garamond" w:cs="EB Garamond"/>
        </w:rPr>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w:t>
      </w:r>
    </w:p>
    <w:p w14:paraId="00ADFC0D"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“forgive my faults. They overcome my</w:t>
      </w:r>
    </w:p>
    <w:p w14:paraId="2DAB345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competition of courage. May our Lord and Saviour</w:t>
      </w:r>
    </w:p>
    <w:p w14:paraId="1C04FC7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The woes begin for me and for others—but others</w:t>
      </w:r>
    </w:p>
    <w:p w14:paraId="0655A840"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speaking. No longer then the bones of Westminster</w:t>
      </w:r>
    </w:p>
    <w:p w14:paraId="1F2460A1" w14:textId="77777777" w:rsidR="00365763" w:rsidRPr="00365763" w:rsidRDefault="00365763" w:rsidP="00365763">
      <w:pPr>
        <w:jc w:val="both"/>
        <w:rPr>
          <w:rFonts w:ascii="EB Garamond" w:eastAsia="EB Garamond" w:hAnsi="EB Garamond" w:cs="EB Garamond"/>
        </w:rPr>
      </w:pPr>
    </w:p>
    <w:p w14:paraId="519BB34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[347] Sunday, November 19, 1922</w:t>
      </w:r>
    </w:p>
    <w:p w14:paraId="5D388DA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Salvemini</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Salvemini’s letter</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Fine</w:t>
      </w:r>
    </w:p>
    <w:p w14:paraId="5D9E46E2" w14:textId="77777777" w:rsidR="00365763" w:rsidRPr="00365763" w:rsidRDefault="00365763" w:rsidP="00365763">
      <w:pPr>
        <w:jc w:val="both"/>
        <w:rPr>
          <w:rFonts w:ascii="EB Garamond" w:eastAsia="EB Garamond" w:hAnsi="EB Garamond" w:cs="EB Garamond"/>
        </w:rPr>
      </w:pPr>
    </w:p>
    <w:p w14:paraId="1C122D7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Still ill, but B.B. and Flora had a fine walk.</w:t>
      </w:r>
    </w:p>
    <w:p w14:paraId="0065D34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Salvemini turned up in the evening, most amusing about England. I will copy his letter, which is a classic! And his talk is no less diverting:—</w:t>
      </w:r>
    </w:p>
    <w:p w14:paraId="5D67A12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“My progress in English is dreadful. I speek [</w:t>
      </w:r>
      <w:r w:rsidRPr="00365763">
        <w:rPr>
          <w:rFonts w:ascii="EB Garamond" w:eastAsia="EB Garamond" w:hAnsi="EB Garamond" w:cs="EB Garamond"/>
          <w:i/>
        </w:rPr>
        <w:t>sic</w:t>
      </w:r>
      <w:r w:rsidRPr="00365763">
        <w:rPr>
          <w:rFonts w:ascii="EB Garamond" w:eastAsia="EB Garamond" w:hAnsi="EB Garamond" w:cs="EB Garamond"/>
        </w:rPr>
        <w:t>] now, and—as you see—I write English with a brave and bare-faced unconsciousness. And when I am speaking all the bones of Westminster Abbey tremble in theirs [</w:t>
      </w:r>
      <w:r w:rsidRPr="00365763">
        <w:rPr>
          <w:rFonts w:ascii="EB Garamond" w:eastAsia="EB Garamond" w:hAnsi="EB Garamond" w:cs="EB Garamond"/>
          <w:i/>
        </w:rPr>
        <w:t>sic</w:t>
      </w:r>
      <w:r w:rsidRPr="00365763">
        <w:rPr>
          <w:rFonts w:ascii="EB Garamond" w:eastAsia="EB Garamond" w:hAnsi="EB Garamond" w:cs="EB Garamond"/>
        </w:rPr>
        <w:t xml:space="preserve">] burials. And the Unknown Soldier </w:t>
      </w:r>
      <w:r w:rsidRPr="00365763">
        <w:rPr>
          <w:rFonts w:ascii="EB Garamond" w:eastAsia="EB Garamond" w:hAnsi="EB Garamond" w:cs="EB Garamond"/>
          <w:u w:val="single"/>
        </w:rPr>
        <w:t>ash</w:t>
      </w:r>
      <w:r w:rsidRPr="00365763">
        <w:rPr>
          <w:rFonts w:ascii="EB Garamond" w:eastAsia="EB Garamond" w:hAnsi="EB Garamond" w:cs="EB Garamond"/>
        </w:rPr>
        <w:t xml:space="preserve"> from day to day to himself what new greater war lately lost England if such __ar_s people has gone in it, speeking [</w:t>
      </w:r>
      <w:r w:rsidRPr="00365763">
        <w:rPr>
          <w:rFonts w:ascii="EB Garamond" w:eastAsia="EB Garamond" w:hAnsi="EB Garamond" w:cs="EB Garamond"/>
          <w:i/>
        </w:rPr>
        <w:t>sic</w:t>
      </w:r>
      <w:r w:rsidRPr="00365763">
        <w:rPr>
          <w:rFonts w:ascii="EB Garamond" w:eastAsia="EB Garamond" w:hAnsi="EB Garamond" w:cs="EB Garamond"/>
        </w:rPr>
        <w:t>] such an unheard idiom. And they shall not enjoy peace before I leave theirs [</w:t>
      </w:r>
      <w:r w:rsidRPr="00365763">
        <w:rPr>
          <w:rFonts w:ascii="EB Garamond" w:eastAsia="EB Garamond" w:hAnsi="EB Garamond" w:cs="EB Garamond"/>
          <w:i/>
        </w:rPr>
        <w:t>sic</w:t>
      </w:r>
      <w:r w:rsidRPr="00365763">
        <w:rPr>
          <w:rFonts w:ascii="EB Garamond" w:eastAsia="EB Garamond" w:hAnsi="EB Garamond" w:cs="EB Garamond"/>
        </w:rPr>
        <w:t>] country.</w:t>
      </w:r>
    </w:p>
    <w:p w14:paraId="6B9E959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But the </w:t>
      </w:r>
      <w:r w:rsidRPr="00365763">
        <w:rPr>
          <w:rFonts w:ascii="EB Garamond" w:eastAsia="EB Garamond" w:hAnsi="EB Garamond" w:cs="EB Garamond"/>
          <w:u w:val="single"/>
        </w:rPr>
        <w:t>living</w:t>
      </w:r>
      <w:r w:rsidRPr="00365763">
        <w:rPr>
          <w:rFonts w:ascii="EB Garamond" w:eastAsia="EB Garamond" w:hAnsi="EB Garamond" w:cs="EB Garamond"/>
        </w:rPr>
        <w:t>, who are aware of the true truth of the national policy and situation c___ d___ after the first astonishment and they are very kind to me, and even understand my slang, and heroically {</w:t>
      </w:r>
      <w:r w:rsidRPr="00365763">
        <w:rPr>
          <w:rFonts w:ascii="EB Garamond" w:eastAsia="EB Garamond" w:hAnsi="EB Garamond" w:cs="EB Garamond"/>
          <w:i/>
        </w:rPr>
        <w:t>continued on the facing page and straddling both pages</w:t>
      </w:r>
      <w:r w:rsidRPr="00365763">
        <w:rPr>
          <w:rFonts w:ascii="EB Garamond" w:eastAsia="EB Garamond" w:hAnsi="EB Garamond" w:cs="EB Garamond"/>
        </w:rPr>
        <w:t>}</w:t>
      </w:r>
    </w:p>
    <w:p w14:paraId="3DDD6EB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impudence with theirs [</w:t>
      </w:r>
      <w:r w:rsidRPr="00365763">
        <w:rPr>
          <w:rFonts w:ascii="EB Garamond" w:eastAsia="EB Garamond" w:hAnsi="EB Garamond" w:cs="EB Garamond"/>
          <w:i/>
        </w:rPr>
        <w:t>sic</w:t>
      </w:r>
      <w:r w:rsidRPr="00365763">
        <w:rPr>
          <w:rFonts w:ascii="EB Garamond" w:eastAsia="EB Garamond" w:hAnsi="EB Garamond" w:cs="EB Garamond"/>
        </w:rPr>
        <w:t>] gallantery [</w:t>
      </w:r>
      <w:r w:rsidRPr="00365763">
        <w:rPr>
          <w:rFonts w:ascii="EB Garamond" w:eastAsia="EB Garamond" w:hAnsi="EB Garamond" w:cs="EB Garamond"/>
          <w:i/>
        </w:rPr>
        <w:t>sic</w:t>
      </w:r>
      <w:r w:rsidRPr="00365763">
        <w:rPr>
          <w:rFonts w:ascii="EB Garamond" w:eastAsia="EB Garamond" w:hAnsi="EB Garamond" w:cs="EB Garamond"/>
        </w:rPr>
        <w:t>]. It is a continual</w:t>
      </w:r>
    </w:p>
    <w:p w14:paraId="72EE1B0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likewise forgive my sins in the judgement day.</w:t>
      </w:r>
    </w:p>
    <w:p w14:paraId="338EE71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are no matter—when I must understand people</w:t>
      </w:r>
    </w:p>
    <w:p w14:paraId="0C44C676" w14:textId="77777777" w:rsidR="00365763" w:rsidRPr="00365763" w:rsidRDefault="00365763" w:rsidP="00365763">
      <w:pPr>
        <w:jc w:val="both"/>
        <w:rPr>
          <w:rFonts w:ascii="EB Garamond" w:eastAsia="EB Garamond" w:hAnsi="EB Garamond" w:cs="EB Garamond"/>
        </w:rPr>
      </w:pPr>
      <w:r w:rsidRPr="00365763">
        <w:rPr>
          <w:rFonts w:ascii="Nova Mono" w:eastAsia="Nova Mono" w:hAnsi="Nova Mono" w:cs="Nova Mono"/>
        </w:rPr>
        <w:t xml:space="preserve">Abbey but my own bones tremble all, like → </w:t>
      </w:r>
    </w:p>
    <w:p w14:paraId="457E5391" w14:textId="77777777" w:rsidR="00365763" w:rsidRPr="00365763" w:rsidRDefault="00365763" w:rsidP="00365763">
      <w:pPr>
        <w:jc w:val="both"/>
        <w:rPr>
          <w:rFonts w:ascii="EB Garamond" w:eastAsia="EB Garamond" w:hAnsi="EB Garamond" w:cs="EB Garamond"/>
        </w:rPr>
      </w:pPr>
    </w:p>
    <w:p w14:paraId="1A58AC1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[348] Monday, November 20, 1922</w:t>
      </w:r>
    </w:p>
    <w:p w14:paraId="56CE634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strike/>
        </w:rPr>
        <w:t>Cloudy</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Salvemini</w:t>
      </w:r>
    </w:p>
    <w:p w14:paraId="46C3060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Fine</w:t>
      </w:r>
    </w:p>
    <w:p w14:paraId="42CB7B69" w14:textId="77777777" w:rsidR="00365763" w:rsidRPr="00365763" w:rsidRDefault="00365763" w:rsidP="00365763">
      <w:pPr>
        <w:jc w:val="both"/>
        <w:rPr>
          <w:rFonts w:ascii="EB Garamond" w:eastAsia="EB Garamond" w:hAnsi="EB Garamond" w:cs="EB Garamond"/>
        </w:rPr>
      </w:pPr>
    </w:p>
    <w:p w14:paraId="134A337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Flora got word that her idolized Erskine Childers was to be shot as a traitor. Poor Flora! It knocked her quite silly, she </w:t>
      </w:r>
      <w:r w:rsidRPr="00365763">
        <w:rPr>
          <w:rFonts w:ascii="EB Garamond" w:eastAsia="EB Garamond" w:hAnsi="EB Garamond" w:cs="EB Garamond"/>
          <w:i/>
        </w:rPr>
        <w:t>couldn’t</w:t>
      </w:r>
      <w:r w:rsidRPr="00365763">
        <w:rPr>
          <w:rFonts w:ascii="EB Garamond" w:eastAsia="EB Garamond" w:hAnsi="EB Garamond" w:cs="EB Garamond"/>
        </w:rPr>
        <w:t xml:space="preserve"> face it, she babbled of the foolish things that matter to her, her looks, her dress, her day, her servants, her economies—I was heartbroken for her, yet I could hardly bear the ___low.</w:t>
      </w:r>
    </w:p>
    <w:p w14:paraId="20A4A77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and Nicky took the “Ho</w:t>
      </w:r>
      <w:r w:rsidRPr="00365763">
        <w:rPr>
          <w:rFonts w:ascii="EB Garamond" w:eastAsia="EB Garamond" w:hAnsi="EB Garamond" w:cs="EB Garamond"/>
          <w:u w:val="single"/>
        </w:rPr>
        <w:t>p</w:t>
      </w:r>
      <w:r w:rsidRPr="00365763">
        <w:rPr>
          <w:rFonts w:ascii="EB Garamond" w:eastAsia="EB Garamond" w:hAnsi="EB Garamond" w:cs="EB Garamond"/>
        </w:rPr>
        <w:t>back” walk. It was glorious!</w:t>
      </w:r>
    </w:p>
    <w:p w14:paraId="67B9F851" w14:textId="77777777" w:rsidR="00365763" w:rsidRPr="00365763" w:rsidRDefault="00365763" w:rsidP="00365763">
      <w:pPr>
        <w:jc w:val="center"/>
        <w:rPr>
          <w:rFonts w:ascii="EB Garamond" w:eastAsia="EB Garamond" w:hAnsi="EB Garamond" w:cs="EB Garamond"/>
          <w:i/>
        </w:rPr>
      </w:pPr>
      <w:r w:rsidRPr="00365763">
        <w:rPr>
          <w:rFonts w:ascii="EB Garamond" w:eastAsia="EB Garamond" w:hAnsi="EB Garamond" w:cs="EB Garamond"/>
          <w:i/>
        </w:rPr>
        <w:t>To continue Salvemini’s Letter</w:t>
      </w:r>
    </w:p>
    <w:p w14:paraId="6478251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“Falstaff’s bones on the camp of Shrewsbury. For almost always I catch nothing at all: and this is the smallest of my misfortunes. The disaster grows when I believe to be understanding, and conceive one thing for another: as English people are generally not very quick in noticing, then the misunderstandings multiply themselves and mate one another. And there are true tragedies. And I believe, very thoroughly believe, there are many people here for _____ think I am a specifical, whole and unhealable stupid, silly and weak of mind.</w:t>
      </w:r>
    </w:p>
    <w:p w14:paraId="7033281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To indemnify me, I am sure I will leave here the renown of a great Saint: Saint Gaetano of Brighton {</w:t>
      </w:r>
      <w:r w:rsidRPr="00365763">
        <w:rPr>
          <w:rFonts w:ascii="EB Garamond" w:eastAsia="EB Garamond" w:hAnsi="EB Garamond" w:cs="EB Garamond"/>
          <w:i/>
        </w:rPr>
        <w:t>continued on the facing page</w:t>
      </w:r>
      <w:r w:rsidRPr="00365763">
        <w:rPr>
          <w:rFonts w:ascii="EB Garamond" w:eastAsia="EB Garamond" w:hAnsi="EB Garamond" w:cs="EB Garamond"/>
        </w:rPr>
        <w:t>}</w:t>
      </w:r>
    </w:p>
    <w:p w14:paraId="7595BA31" w14:textId="77777777" w:rsidR="00365763" w:rsidRPr="00365763" w:rsidRDefault="00365763" w:rsidP="00365763">
      <w:pPr>
        <w:jc w:val="both"/>
        <w:rPr>
          <w:rFonts w:ascii="EB Garamond" w:eastAsia="EB Garamond" w:hAnsi="EB Garamond" w:cs="EB Garamond"/>
        </w:rPr>
      </w:pPr>
    </w:p>
    <w:p w14:paraId="0C14E0B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[349] Tuesday, November 21, 1922</w:t>
      </w:r>
    </w:p>
    <w:p w14:paraId="17FD8A26"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Cloudy</w:t>
      </w:r>
    </w:p>
    <w:p w14:paraId="74A99A16" w14:textId="77777777" w:rsidR="00365763" w:rsidRPr="00365763" w:rsidRDefault="00365763" w:rsidP="00365763">
      <w:pPr>
        <w:jc w:val="right"/>
        <w:rPr>
          <w:rFonts w:ascii="EB Garamond" w:eastAsia="EB Garamond" w:hAnsi="EB Garamond" w:cs="EB Garamond"/>
        </w:rPr>
      </w:pPr>
    </w:p>
    <w:p w14:paraId="2989265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Began the sculptures and found the big </w:t>
      </w:r>
      <w:r w:rsidRPr="00365763">
        <w:rPr>
          <w:rFonts w:ascii="EB Garamond" w:eastAsia="EB Garamond" w:hAnsi="EB Garamond" w:cs="EB Garamond"/>
          <w:u w:val="single"/>
        </w:rPr>
        <w:t>Bode</w:t>
      </w:r>
      <w:r w:rsidRPr="00365763">
        <w:rPr>
          <w:rFonts w:ascii="EB Garamond" w:eastAsia="EB Garamond" w:hAnsi="EB Garamond" w:cs="EB Garamond"/>
        </w:rPr>
        <w:t xml:space="preserve"> book full of fungi. Each page has to be roasted!</w:t>
      </w:r>
    </w:p>
    <w:p w14:paraId="0D91BF0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Geoffrey wrote a long letter full of affection and misery and his need for tranquillity. What an ass he was to marry that woman.</w:t>
      </w:r>
    </w:p>
    <w:p w14:paraId="2B5AA2C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Stein came and talked me blind. He has “finished” Sykeanalsis [</w:t>
      </w:r>
      <w:r w:rsidRPr="00365763">
        <w:rPr>
          <w:rFonts w:ascii="EB Garamond" w:eastAsia="EB Garamond" w:hAnsi="EB Garamond" w:cs="EB Garamond"/>
          <w:i/>
        </w:rPr>
        <w:t>sic</w:t>
      </w:r>
      <w:r w:rsidRPr="00365763">
        <w:rPr>
          <w:rFonts w:ascii="EB Garamond" w:eastAsia="EB Garamond" w:hAnsi="EB Garamond" w:cs="EB Garamond"/>
        </w:rPr>
        <w:t>] and is now writing on—Aesthetics! Hopeless. He is my cross.</w:t>
      </w:r>
    </w:p>
    <w:p w14:paraId="4F234BF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Nicky dined with Sybil.</w:t>
      </w:r>
    </w:p>
    <w:p w14:paraId="1826FC62" w14:textId="77777777" w:rsidR="00365763" w:rsidRPr="00365763" w:rsidRDefault="00365763" w:rsidP="00365763">
      <w:pPr>
        <w:jc w:val="both"/>
        <w:rPr>
          <w:rFonts w:ascii="EB Garamond" w:eastAsia="EB Garamond" w:hAnsi="EB Garamond" w:cs="EB Garamond"/>
        </w:rPr>
      </w:pPr>
    </w:p>
    <w:p w14:paraId="2AACFC6B" w14:textId="77777777" w:rsidR="00365763" w:rsidRPr="00365763" w:rsidRDefault="00365763" w:rsidP="00365763">
      <w:pPr>
        <w:jc w:val="center"/>
        <w:rPr>
          <w:rFonts w:ascii="EB Garamond" w:eastAsia="EB Garamond" w:hAnsi="EB Garamond" w:cs="EB Garamond"/>
          <w:i/>
        </w:rPr>
      </w:pPr>
      <w:r w:rsidRPr="00365763">
        <w:rPr>
          <w:rFonts w:ascii="EB Garamond" w:eastAsia="EB Garamond" w:hAnsi="EB Garamond" w:cs="EB Garamond"/>
          <w:i/>
        </w:rPr>
        <w:t>To continue Salvemini’s Letter</w:t>
      </w:r>
    </w:p>
    <w:p w14:paraId="495C4CEB"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“Don’t you smile please. You are wrong. Let me prove you are wrong in smiling.</w:t>
      </w:r>
    </w:p>
    <w:p w14:paraId="74FFA81D"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I have discovered that the preachers of the English Church often speak a delightful English: that is, a [</w:t>
      </w:r>
      <w:r w:rsidRPr="00365763">
        <w:rPr>
          <w:rFonts w:ascii="EB Garamond" w:eastAsia="EB Garamond" w:hAnsi="EB Garamond" w:cs="EB Garamond"/>
          <w:i/>
        </w:rPr>
        <w:t>sic</w:t>
      </w:r>
      <w:r w:rsidRPr="00365763">
        <w:rPr>
          <w:rFonts w:ascii="EB Garamond" w:eastAsia="EB Garamond" w:hAnsi="EB Garamond" w:cs="EB Garamond"/>
        </w:rPr>
        <w:t>] English in which I can grasp like a quick ___l, a little word here and there, for example, ‘Christ’, ‘Heven’ [</w:t>
      </w:r>
      <w:r w:rsidRPr="00365763">
        <w:rPr>
          <w:rFonts w:ascii="EB Garamond" w:eastAsia="EB Garamond" w:hAnsi="EB Garamond" w:cs="EB Garamond"/>
          <w:i/>
        </w:rPr>
        <w:t>sic</w:t>
      </w:r>
      <w:r w:rsidRPr="00365763">
        <w:rPr>
          <w:rFonts w:ascii="EB Garamond" w:eastAsia="EB Garamond" w:hAnsi="EB Garamond" w:cs="EB Garamond"/>
        </w:rPr>
        <w:t>], ‘Soul’, ‘Let us pray’. And I suppose on these few words all the meaning of the speech—like C__r_r who would build the ancient ma_t__ again from a little bit of stone, and no me n___gh _____ {</w:t>
      </w:r>
      <w:r w:rsidRPr="00365763">
        <w:rPr>
          <w:rFonts w:ascii="EB Garamond" w:eastAsia="EB Garamond" w:hAnsi="EB Garamond" w:cs="EB Garamond"/>
          <w:i/>
        </w:rPr>
        <w:t>continued on the next page</w:t>
      </w:r>
      <w:r w:rsidRPr="00365763">
        <w:rPr>
          <w:rFonts w:ascii="EB Garamond" w:eastAsia="EB Garamond" w:hAnsi="EB Garamond" w:cs="EB Garamond"/>
        </w:rPr>
        <w:t>}</w:t>
      </w:r>
    </w:p>
    <w:p w14:paraId="0EE14B16" w14:textId="77777777" w:rsidR="00365763" w:rsidRPr="00365763" w:rsidRDefault="00365763" w:rsidP="00365763">
      <w:pPr>
        <w:ind w:firstLine="720"/>
        <w:jc w:val="both"/>
        <w:rPr>
          <w:rFonts w:ascii="EB Garamond" w:eastAsia="EB Garamond" w:hAnsi="EB Garamond" w:cs="EB Garamond"/>
        </w:rPr>
      </w:pPr>
    </w:p>
    <w:p w14:paraId="740A49D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[350] Wednesday, November 22, 1922</w:t>
      </w:r>
    </w:p>
    <w:p w14:paraId="49C03F9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Fine</w:t>
      </w:r>
    </w:p>
    <w:p w14:paraId="6F55109F" w14:textId="77777777" w:rsidR="00365763" w:rsidRPr="00365763" w:rsidRDefault="00365763" w:rsidP="00365763">
      <w:pPr>
        <w:jc w:val="both"/>
        <w:rPr>
          <w:rFonts w:ascii="EB Garamond" w:eastAsia="EB Garamond" w:hAnsi="EB Garamond" w:cs="EB Garamond"/>
        </w:rPr>
      </w:pPr>
    </w:p>
    <w:p w14:paraId="2D6B928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Went to town with Mrs. Ross. B.B. and </w:t>
      </w:r>
      <w:r w:rsidRPr="00365763">
        <w:rPr>
          <w:rFonts w:ascii="EB Garamond" w:eastAsia="EB Garamond" w:hAnsi="EB Garamond" w:cs="EB Garamond"/>
          <w:strike/>
        </w:rPr>
        <w:t>Nicky</w:t>
      </w:r>
      <w:r w:rsidRPr="00365763">
        <w:rPr>
          <w:rFonts w:ascii="EB Garamond" w:eastAsia="EB Garamond" w:hAnsi="EB Garamond" w:cs="EB Garamond"/>
        </w:rPr>
        <w:t xml:space="preserve"> Sybil had a ___k, Nicky and Mario Bacciocchi, and I took alone the rampant walk “ from Fiesole to Strong’s where I met Mr. Trench. Looked at photos. of early ivories.</w:t>
      </w:r>
    </w:p>
    <w:p w14:paraId="12E04AB0" w14:textId="77777777" w:rsidR="00365763" w:rsidRPr="00365763" w:rsidRDefault="00B8149A" w:rsidP="00365763">
      <w:pPr>
        <w:jc w:val="both"/>
        <w:rPr>
          <w:rFonts w:ascii="EB Garamond" w:eastAsia="EB Garamond" w:hAnsi="EB Garamond" w:cs="EB Garamond"/>
        </w:rPr>
      </w:pPr>
      <w:r>
        <w:rPr>
          <w:noProof/>
        </w:rPr>
        <w:pict w14:anchorId="0B045BE1">
          <v:rect id="_x0000_i1031" alt="" style="width:425.05pt;height:.05pt;mso-width-percent:0;mso-height-percent:0;mso-width-percent:0;mso-height-percent:0" o:hrpct="882" o:hralign="center" o:hrstd="t" o:hr="t" fillcolor="#a0a0a0" stroked="f"/>
        </w:pict>
      </w:r>
    </w:p>
    <w:p w14:paraId="419E0406" w14:textId="77777777" w:rsidR="00365763" w:rsidRPr="00365763" w:rsidRDefault="00365763" w:rsidP="00365763">
      <w:pPr>
        <w:jc w:val="center"/>
        <w:rPr>
          <w:rFonts w:ascii="EB Garamond" w:eastAsia="EB Garamond" w:hAnsi="EB Garamond" w:cs="EB Garamond"/>
          <w:i/>
        </w:rPr>
      </w:pPr>
      <w:r w:rsidRPr="00365763">
        <w:rPr>
          <w:rFonts w:ascii="EB Garamond" w:eastAsia="EB Garamond" w:hAnsi="EB Garamond" w:cs="EB Garamond"/>
          <w:i/>
        </w:rPr>
        <w:t>To continue Salvemini’s letter.</w:t>
      </w:r>
    </w:p>
    <w:p w14:paraId="660D3BF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“the building by showing the authentic photographs of the originals. And when I am understanding in these conditions, that is, without being controlled, I am happy and triumphing, like Baron Sonnino after having </w:t>
      </w:r>
      <w:r w:rsidRPr="00365763">
        <w:rPr>
          <w:rFonts w:ascii="EB Garamond" w:eastAsia="EB Garamond" w:hAnsi="EB Garamond" w:cs="EB Garamond"/>
          <w:u w:val="single"/>
        </w:rPr>
        <w:t>pocket</w:t>
      </w:r>
      <w:r w:rsidRPr="00365763">
        <w:rPr>
          <w:rFonts w:ascii="EB Garamond" w:eastAsia="EB Garamond" w:hAnsi="EB Garamond" w:cs="EB Garamond"/>
        </w:rPr>
        <w:t xml:space="preserve"> [</w:t>
      </w:r>
      <w:r w:rsidRPr="00365763">
        <w:rPr>
          <w:rFonts w:ascii="EB Garamond" w:eastAsia="EB Garamond" w:hAnsi="EB Garamond" w:cs="EB Garamond"/>
          <w:i/>
        </w:rPr>
        <w:t>sic</w:t>
      </w:r>
      <w:r w:rsidRPr="00365763">
        <w:rPr>
          <w:rFonts w:ascii="EB Garamond" w:eastAsia="EB Garamond" w:hAnsi="EB Garamond" w:cs="EB Garamond"/>
        </w:rPr>
        <w:t>] the London’s [</w:t>
      </w:r>
      <w:r w:rsidRPr="00365763">
        <w:rPr>
          <w:rFonts w:ascii="EB Garamond" w:eastAsia="EB Garamond" w:hAnsi="EB Garamond" w:cs="EB Garamond"/>
          <w:i/>
        </w:rPr>
        <w:t>sic</w:t>
      </w:r>
      <w:r w:rsidRPr="00365763">
        <w:rPr>
          <w:rFonts w:ascii="EB Garamond" w:eastAsia="EB Garamond" w:hAnsi="EB Garamond" w:cs="EB Garamond"/>
        </w:rPr>
        <w:t>] Treaty, like M. Clémenceau putting in his safe the Treaty of Versailles, like Mr. Lloyd George building and admiring the Treaty of Sèvres.</w:t>
      </w:r>
    </w:p>
    <w:p w14:paraId="24C227C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Moreover people in English churches sing many hymns and psalms, and recite their prayers </w:t>
      </w:r>
      <w:r w:rsidRPr="00365763">
        <w:rPr>
          <w:rFonts w:ascii="EB Garamond" w:eastAsia="EB Garamond" w:hAnsi="EB Garamond" w:cs="EB Garamond"/>
          <w:i/>
        </w:rPr>
        <w:t>ad alta voce</w:t>
      </w:r>
      <w:r w:rsidRPr="00365763">
        <w:rPr>
          <w:rFonts w:ascii="EB Garamond" w:eastAsia="EB Garamond" w:hAnsi="EB Garamond" w:cs="EB Garamond"/>
        </w:rPr>
        <w:t xml:space="preserve"> (let good God blind me if I know how I may translate this). And I find that it is a very useful practice singing and praying together, in having the {</w:t>
      </w:r>
      <w:r w:rsidRPr="00365763">
        <w:rPr>
          <w:rFonts w:ascii="EB Garamond" w:eastAsia="EB Garamond" w:hAnsi="EB Garamond" w:cs="EB Garamond"/>
          <w:i/>
        </w:rPr>
        <w:t>continued on the facing page</w:t>
      </w:r>
      <w:r w:rsidRPr="00365763">
        <w:rPr>
          <w:rFonts w:ascii="EB Garamond" w:eastAsia="EB Garamond" w:hAnsi="EB Garamond" w:cs="EB Garamond"/>
        </w:rPr>
        <w:t>}</w:t>
      </w:r>
    </w:p>
    <w:p w14:paraId="477CEE36" w14:textId="77777777" w:rsidR="00365763" w:rsidRPr="00365763" w:rsidRDefault="00365763" w:rsidP="00365763">
      <w:pPr>
        <w:jc w:val="both"/>
        <w:rPr>
          <w:rFonts w:ascii="EB Garamond" w:eastAsia="EB Garamond" w:hAnsi="EB Garamond" w:cs="EB Garamond"/>
        </w:rPr>
      </w:pPr>
    </w:p>
    <w:p w14:paraId="1ECB5D3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[351] Thursday, November 23, 1922</w:t>
      </w:r>
    </w:p>
    <w:p w14:paraId="7AC2F6E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Fine</w:t>
      </w:r>
    </w:p>
    <w:p w14:paraId="24867DB8" w14:textId="77777777" w:rsidR="00365763" w:rsidRPr="00365763" w:rsidRDefault="00365763" w:rsidP="00365763">
      <w:pPr>
        <w:jc w:val="right"/>
        <w:rPr>
          <w:rFonts w:ascii="EB Garamond" w:eastAsia="EB Garamond" w:hAnsi="EB Garamond" w:cs="EB Garamond"/>
        </w:rPr>
      </w:pPr>
    </w:p>
    <w:p w14:paraId="5691BD1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Went to see D__g_ts Madonnas in S. Michele and S. Andrea at Rovezzano[,] S. Jacopa at _____ and S. Pietro in the Via Aretina. All close at hand, but never by me seen before!! B.B. and I had a walk.</w:t>
      </w:r>
    </w:p>
    <w:p w14:paraId="301096AB" w14:textId="77777777" w:rsidR="00365763" w:rsidRPr="00365763" w:rsidRDefault="00B8149A" w:rsidP="00365763">
      <w:pPr>
        <w:jc w:val="both"/>
        <w:rPr>
          <w:rFonts w:ascii="EB Garamond" w:eastAsia="EB Garamond" w:hAnsi="EB Garamond" w:cs="EB Garamond"/>
        </w:rPr>
      </w:pPr>
      <w:r>
        <w:rPr>
          <w:noProof/>
        </w:rPr>
        <w:pict w14:anchorId="526AF2A2">
          <v:rect id="_x0000_i1030" alt="" style="width:425.05pt;height:.05pt;mso-width-percent:0;mso-height-percent:0;mso-width-percent:0;mso-height-percent:0" o:hrpct="882" o:hralign="center" o:hrstd="t" o:hr="t" fillcolor="#a0a0a0" stroked="f"/>
        </w:pict>
      </w:r>
    </w:p>
    <w:p w14:paraId="0770DA2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continued from the facing page</w:t>
      </w:r>
      <w:r w:rsidRPr="00365763">
        <w:rPr>
          <w:rFonts w:ascii="EB Garamond" w:eastAsia="EB Garamond" w:hAnsi="EB Garamond" w:cs="EB Garamond"/>
        </w:rPr>
        <w:t xml:space="preserve">} </w:t>
      </w:r>
      <w:r w:rsidRPr="00365763">
        <w:rPr>
          <w:rFonts w:ascii="EB Garamond" w:eastAsia="EB Garamond" w:hAnsi="EB Garamond" w:cs="EB Garamond"/>
          <w:i/>
        </w:rPr>
        <w:t>Prayers’ Common Book</w:t>
      </w:r>
      <w:r w:rsidRPr="00365763">
        <w:rPr>
          <w:rFonts w:ascii="EB Garamond" w:eastAsia="EB Garamond" w:hAnsi="EB Garamond" w:cs="EB Garamond"/>
        </w:rPr>
        <w:t xml:space="preserve"> before my eyes, and in comparating [</w:t>
      </w:r>
      <w:r w:rsidRPr="00365763">
        <w:rPr>
          <w:rFonts w:ascii="EB Garamond" w:eastAsia="EB Garamond" w:hAnsi="EB Garamond" w:cs="EB Garamond"/>
          <w:i/>
        </w:rPr>
        <w:t>sic</w:t>
      </w:r>
      <w:r w:rsidRPr="00365763">
        <w:rPr>
          <w:rFonts w:ascii="EB Garamond" w:eastAsia="EB Garamond" w:hAnsi="EB Garamond" w:cs="EB Garamond"/>
        </w:rPr>
        <w:t>] the sounds of the voices with the printing.</w:t>
      </w:r>
    </w:p>
    <w:p w14:paraId="0F6D5D8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Here is why I spent a great deal of my time in churches. I leave a church and I enter another, and seize all at once up a Prayers’ Book, and sign and pray with all my breath, carefully, intensely, hopelessly, often out of the time, and always being late.</w:t>
      </w:r>
    </w:p>
    <w:p w14:paraId="71A93A8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And here is why all English spinsters, who are my partners in these practises, about all in practise of being out of the time, look at me like a great Saint in Christendom. And when they see me entering a church, all together hasten around me, offering their’s [</w:t>
      </w:r>
      <w:r w:rsidRPr="00365763">
        <w:rPr>
          <w:rFonts w:ascii="EB Garamond" w:eastAsia="EB Garamond" w:hAnsi="EB Garamond" w:cs="EB Garamond"/>
          <w:i/>
        </w:rPr>
        <w:t>sic</w:t>
      </w:r>
      <w:r w:rsidRPr="00365763">
        <w:rPr>
          <w:rFonts w:ascii="EB Garamond" w:eastAsia="EB Garamond" w:hAnsi="EB Garamond" w:cs="EB Garamond"/>
        </w:rPr>
        <w:t>] {</w:t>
      </w:r>
      <w:r w:rsidRPr="00365763">
        <w:rPr>
          <w:rFonts w:ascii="EB Garamond" w:eastAsia="EB Garamond" w:hAnsi="EB Garamond" w:cs="EB Garamond"/>
          <w:i/>
        </w:rPr>
        <w:t>continued on November 25</w:t>
      </w:r>
      <w:r w:rsidRPr="00365763">
        <w:rPr>
          <w:rFonts w:ascii="EB Garamond" w:eastAsia="EB Garamond" w:hAnsi="EB Garamond" w:cs="EB Garamond"/>
        </w:rPr>
        <w:t>}</w:t>
      </w:r>
    </w:p>
    <w:p w14:paraId="043792B5" w14:textId="77777777" w:rsidR="00365763" w:rsidRPr="00365763" w:rsidRDefault="00365763" w:rsidP="00365763">
      <w:pPr>
        <w:jc w:val="both"/>
        <w:rPr>
          <w:rFonts w:ascii="EB Garamond" w:eastAsia="EB Garamond" w:hAnsi="EB Garamond" w:cs="EB Garamond"/>
        </w:rPr>
      </w:pPr>
    </w:p>
    <w:p w14:paraId="6303E3D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[352] Friday, November 24, 1922</w:t>
      </w:r>
    </w:p>
    <w:p w14:paraId="2747E6B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Fine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Lady Kitson</w:t>
      </w:r>
    </w:p>
    <w:p w14:paraId="0C6B3594"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Miss Kitson</w:t>
      </w:r>
    </w:p>
    <w:p w14:paraId="07F3379A"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Salvemini</w:t>
      </w:r>
    </w:p>
    <w:p w14:paraId="18A8B157" w14:textId="77777777" w:rsidR="00365763" w:rsidRPr="00365763" w:rsidRDefault="00365763" w:rsidP="00365763">
      <w:pPr>
        <w:jc w:val="right"/>
        <w:rPr>
          <w:rFonts w:ascii="EB Garamond" w:eastAsia="EB Garamond" w:hAnsi="EB Garamond" w:cs="EB Garamond"/>
        </w:rPr>
      </w:pPr>
    </w:p>
    <w:p w14:paraId="1AA8186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Lady Kitson and her daughter came up to lunch. Of all the thousands of things I could say to Geoffrey, I only thanked him for writing frankly about himself. We are too far off even to understand eachother [</w:t>
      </w:r>
      <w:r w:rsidRPr="00365763">
        <w:rPr>
          <w:rFonts w:ascii="EB Garamond" w:eastAsia="EB Garamond" w:hAnsi="EB Garamond" w:cs="EB Garamond"/>
          <w:i/>
        </w:rPr>
        <w:t>sic</w:t>
      </w:r>
      <w:r w:rsidRPr="00365763">
        <w:rPr>
          <w:rFonts w:ascii="EB Garamond" w:eastAsia="EB Garamond" w:hAnsi="EB Garamond" w:cs="EB Garamond"/>
        </w:rPr>
        <w:t>] again. What a waste of human affection and effort.</w:t>
      </w:r>
    </w:p>
    <w:p w14:paraId="3DBCA09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Usual tea-fight.</w:t>
      </w:r>
    </w:p>
    <w:p w14:paraId="0869F97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Lina</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p>
    <w:p w14:paraId="6494ACB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Mrs. Ross</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Lady Enniskillen</w:t>
      </w:r>
    </w:p>
    <w:p w14:paraId="36B3AC5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Salvemini</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daughter and grand-daughter [</w:t>
      </w:r>
      <w:r w:rsidRPr="00365763">
        <w:rPr>
          <w:rFonts w:ascii="EB Garamond" w:eastAsia="EB Garamond" w:hAnsi="EB Garamond" w:cs="EB Garamond"/>
          <w:i/>
        </w:rPr>
        <w:t>sic</w:t>
      </w:r>
      <w:r w:rsidRPr="00365763">
        <w:rPr>
          <w:rFonts w:ascii="EB Garamond" w:eastAsia="EB Garamond" w:hAnsi="EB Garamond" w:cs="EB Garamond"/>
        </w:rPr>
        <w:t>]</w:t>
      </w:r>
    </w:p>
    <w:p w14:paraId="25E6A19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Ojetti</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Mrs. and Miss Henderson</w:t>
      </w:r>
    </w:p>
    <w:p w14:paraId="1BD171C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Marchesa Rosales</w:t>
      </w:r>
    </w:p>
    <w:p w14:paraId="4D07807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Mrs. Bagg</w:t>
      </w:r>
    </w:p>
    <w:p w14:paraId="33D7470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2 Kitsons</w:t>
      </w:r>
    </w:p>
    <w:p w14:paraId="64CC47BB" w14:textId="77777777" w:rsidR="00365763" w:rsidRPr="00365763" w:rsidRDefault="00365763" w:rsidP="00365763">
      <w:pPr>
        <w:jc w:val="both"/>
        <w:rPr>
          <w:rFonts w:ascii="EB Garamond" w:eastAsia="EB Garamond" w:hAnsi="EB Garamond" w:cs="EB Garamond"/>
        </w:rPr>
      </w:pPr>
    </w:p>
    <w:p w14:paraId="0BE8C4A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Mme. Salvemini isn’t coming back till Jan[uary] 15th—hurrah! Cecil Margaret and Salvemini to dine</w:t>
      </w:r>
    </w:p>
    <w:p w14:paraId="7BCBF2F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in a bigger font, occupying four lines, and pointing to the facing page</w:t>
      </w:r>
      <w:r w:rsidRPr="00365763">
        <w:rPr>
          <w:rFonts w:ascii="Nova Mono" w:eastAsia="Nova Mono" w:hAnsi="Nova Mono" w:cs="Nova Mono"/>
        </w:rPr>
        <w:t xml:space="preserve">} Salvemini’s letter → </w:t>
      </w:r>
    </w:p>
    <w:p w14:paraId="5A35849D" w14:textId="77777777" w:rsidR="00365763" w:rsidRPr="00365763" w:rsidRDefault="00365763" w:rsidP="00365763">
      <w:pPr>
        <w:jc w:val="right"/>
        <w:rPr>
          <w:rFonts w:ascii="EB Garamond" w:eastAsia="EB Garamond" w:hAnsi="EB Garamond" w:cs="EB Garamond"/>
        </w:rPr>
      </w:pPr>
    </w:p>
    <w:p w14:paraId="522D579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[353] Saturday, November 25, 1922</w:t>
      </w:r>
    </w:p>
    <w:p w14:paraId="3085626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Fine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Naimi</w:t>
      </w:r>
    </w:p>
    <w:p w14:paraId="081C74D1"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Salvemini</w:t>
      </w:r>
    </w:p>
    <w:p w14:paraId="46BA2B46"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the Kitsons</w:t>
      </w:r>
    </w:p>
    <w:p w14:paraId="6F1B02DB" w14:textId="77777777" w:rsidR="00365763" w:rsidRPr="00365763" w:rsidRDefault="00365763" w:rsidP="00365763">
      <w:pPr>
        <w:jc w:val="right"/>
        <w:rPr>
          <w:rFonts w:ascii="EB Garamond" w:eastAsia="EB Garamond" w:hAnsi="EB Garamond" w:cs="EB Garamond"/>
        </w:rPr>
      </w:pPr>
    </w:p>
    <w:p w14:paraId="7A49710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Walked talked and worked.</w:t>
      </w:r>
    </w:p>
    <w:p w14:paraId="6E8157D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Ray thinks of going to America on a League of Nations Mission.</w:t>
      </w:r>
    </w:p>
    <w:p w14:paraId="731354D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u w:val="single"/>
        </w:rPr>
        <w:t>O</w:t>
      </w:r>
      <w:r w:rsidRPr="00365763">
        <w:rPr>
          <w:rFonts w:ascii="EB Garamond" w:eastAsia="EB Garamond" w:hAnsi="EB Garamond" w:cs="EB Garamond"/>
        </w:rPr>
        <w:t xml:space="preserve"> I am sorry she did not get into the House!</w:t>
      </w:r>
    </w:p>
    <w:p w14:paraId="47AA29BF" w14:textId="77777777" w:rsidR="00365763" w:rsidRPr="00365763" w:rsidRDefault="00365763" w:rsidP="00365763">
      <w:pPr>
        <w:jc w:val="both"/>
        <w:rPr>
          <w:rFonts w:ascii="EB Garamond" w:eastAsia="EB Garamond" w:hAnsi="EB Garamond" w:cs="EB Garamond"/>
        </w:rPr>
      </w:pPr>
    </w:p>
    <w:p w14:paraId="6610716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 Harris came to lunch and was in fact rather pleasant. Lina and Mr. Wickham came to dine</w:t>
      </w:r>
    </w:p>
    <w:p w14:paraId="1FDB87A3" w14:textId="77777777" w:rsidR="00365763" w:rsidRPr="00365763" w:rsidRDefault="00B8149A" w:rsidP="00365763">
      <w:pPr>
        <w:jc w:val="both"/>
        <w:rPr>
          <w:rFonts w:ascii="EB Garamond" w:eastAsia="EB Garamond" w:hAnsi="EB Garamond" w:cs="EB Garamond"/>
        </w:rPr>
      </w:pPr>
      <w:r>
        <w:rPr>
          <w:noProof/>
        </w:rPr>
        <w:pict w14:anchorId="06227FE7">
          <v:rect id="_x0000_i1029" alt="" style="width:425.05pt;height:.05pt;mso-width-percent:0;mso-height-percent:0;mso-width-percent:0;mso-height-percent:0" o:hrpct="882" o:hralign="center" o:hrstd="t" o:hr="t" fillcolor="#a0a0a0" stroked="f"/>
        </w:pict>
      </w:r>
    </w:p>
    <w:p w14:paraId="43EF3E6C"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Salvemini’s letter cont[inue]d</w:t>
      </w:r>
    </w:p>
    <w:p w14:paraId="4C3A96A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“books, indicating the pages, sweetly smiling, small speaking. And my reputation is already firmly and forever established in all new and old, reformed and Roman Catholic, conformist and no conformist England’s churches! because all churches are the same in my great heart and gross ignorance.</w:t>
      </w:r>
    </w:p>
    <w:p w14:paraId="7EB1F082" w14:textId="77777777" w:rsidR="00365763" w:rsidRPr="00D43068" w:rsidRDefault="00365763" w:rsidP="00365763">
      <w:pPr>
        <w:jc w:val="center"/>
        <w:rPr>
          <w:rFonts w:ascii="EB Garamond" w:eastAsia="EB Garamond" w:hAnsi="EB Garamond" w:cs="EB Garamond"/>
          <w:lang w:val="it-IT"/>
          <w:rPrChange w:id="1155" w:author="Ilaria Della Monica" w:date="2022-02-20T10:31:00Z">
            <w:rPr>
              <w:rFonts w:ascii="EB Garamond" w:eastAsia="EB Garamond" w:hAnsi="EB Garamond" w:cs="EB Garamond"/>
            </w:rPr>
          </w:rPrChange>
        </w:rPr>
      </w:pPr>
      <w:r w:rsidRPr="00D43068">
        <w:rPr>
          <w:rFonts w:ascii="EB Garamond" w:eastAsia="EB Garamond" w:hAnsi="EB Garamond" w:cs="EB Garamond"/>
          <w:lang w:val="it-IT"/>
          <w:rPrChange w:id="1156" w:author="Ilaria Della Monica" w:date="2022-02-20T10:31:00Z">
            <w:rPr>
              <w:rFonts w:ascii="EB Garamond" w:eastAsia="EB Garamond" w:hAnsi="EB Garamond" w:cs="EB Garamond"/>
            </w:rPr>
          </w:rPrChange>
        </w:rPr>
        <w:t>‘Questa e quella per me più sono del mio cuore l’</w:t>
      </w:r>
      <w:r w:rsidRPr="00D43068">
        <w:rPr>
          <w:rFonts w:ascii="EB Garamond" w:eastAsia="EB Garamond" w:hAnsi="EB Garamond" w:cs="EB Garamond"/>
          <w:u w:val="single"/>
          <w:lang w:val="it-IT"/>
          <w:rPrChange w:id="1157" w:author="Ilaria Della Monica" w:date="2022-02-20T10:31:00Z">
            <w:rPr>
              <w:rFonts w:ascii="EB Garamond" w:eastAsia="EB Garamond" w:hAnsi="EB Garamond" w:cs="EB Garamond"/>
              <w:u w:val="single"/>
            </w:rPr>
          </w:rPrChange>
        </w:rPr>
        <w:t>imp</w:t>
      </w:r>
      <w:r w:rsidRPr="00D43068">
        <w:rPr>
          <w:rFonts w:ascii="EB Garamond" w:eastAsia="EB Garamond" w:hAnsi="EB Garamond" w:cs="EB Garamond"/>
          <w:lang w:val="it-IT"/>
          <w:rPrChange w:id="1158" w:author="Ilaria Della Monica" w:date="2022-02-20T10:31:00Z">
            <w:rPr>
              <w:rFonts w:ascii="EB Garamond" w:eastAsia="EB Garamond" w:hAnsi="EB Garamond" w:cs="EB Garamond"/>
            </w:rPr>
          </w:rPrChange>
        </w:rPr>
        <w:t>ero non cedo’</w:t>
      </w:r>
    </w:p>
    <w:p w14:paraId="0B64B0C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(let him translate who would be able)</w:t>
      </w:r>
    </w:p>
    <w:p w14:paraId="30DD839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And as Professors of physiology teach the centre of religious feeling dwell in one’s {</w:t>
      </w:r>
      <w:r w:rsidRPr="00365763">
        <w:rPr>
          <w:rFonts w:ascii="EB Garamond" w:eastAsia="EB Garamond" w:hAnsi="EB Garamond" w:cs="EB Garamond"/>
          <w:i/>
        </w:rPr>
        <w:t>continued on the next page</w:t>
      </w:r>
      <w:r w:rsidRPr="00365763">
        <w:rPr>
          <w:rFonts w:ascii="EB Garamond" w:eastAsia="EB Garamond" w:hAnsi="EB Garamond" w:cs="EB Garamond"/>
        </w:rPr>
        <w:t>}</w:t>
      </w:r>
    </w:p>
    <w:p w14:paraId="3D0E7A38" w14:textId="77777777" w:rsidR="00365763" w:rsidRPr="00365763" w:rsidRDefault="00365763" w:rsidP="00365763">
      <w:pPr>
        <w:jc w:val="both"/>
        <w:rPr>
          <w:rFonts w:ascii="EB Garamond" w:eastAsia="EB Garamond" w:hAnsi="EB Garamond" w:cs="EB Garamond"/>
        </w:rPr>
      </w:pPr>
    </w:p>
    <w:p w14:paraId="6F7396E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[354] Sunday, November 26, 1922</w:t>
      </w:r>
    </w:p>
    <w:p w14:paraId="4071E11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Naimi</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Lady Kitson</w:t>
      </w:r>
    </w:p>
    <w:p w14:paraId="6BD5AEE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Fine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Miss Kitson</w:t>
      </w:r>
    </w:p>
    <w:p w14:paraId="7FA4F6C3" w14:textId="77777777" w:rsidR="00365763" w:rsidRPr="00365763" w:rsidRDefault="00365763" w:rsidP="00365763">
      <w:pPr>
        <w:jc w:val="both"/>
        <w:rPr>
          <w:rFonts w:ascii="EB Garamond" w:eastAsia="EB Garamond" w:hAnsi="EB Garamond" w:cs="EB Garamond"/>
        </w:rPr>
      </w:pPr>
    </w:p>
    <w:p w14:paraId="769BA56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u w:val="single"/>
        </w:rPr>
        <w:t>Worked</w:t>
      </w:r>
      <w:r w:rsidRPr="00365763">
        <w:rPr>
          <w:rFonts w:ascii="EB Garamond" w:eastAsia="EB Garamond" w:hAnsi="EB Garamond" w:cs="EB Garamond"/>
        </w:rPr>
        <w:t>.</w:t>
      </w:r>
    </w:p>
    <w:p w14:paraId="4C2639E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Had a walk with B.B. and Lady K. while Nicky and Monica went to town.</w:t>
      </w:r>
    </w:p>
    <w:p w14:paraId="71888E76" w14:textId="77777777" w:rsidR="00365763" w:rsidRPr="00365763" w:rsidRDefault="00365763" w:rsidP="00365763">
      <w:pPr>
        <w:jc w:val="both"/>
        <w:rPr>
          <w:rFonts w:ascii="EB Garamond" w:eastAsia="EB Garamond" w:hAnsi="EB Garamond" w:cs="EB Garamond"/>
        </w:rPr>
      </w:pPr>
    </w:p>
    <w:p w14:paraId="1ECE378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Another letter from Geoffrey who says his heart is truly broken (over Nicky) and I believe him. I am awfully sorry for him. But how idiotic to marry Sybil—!!</w:t>
      </w:r>
    </w:p>
    <w:p w14:paraId="68344CC4" w14:textId="77777777" w:rsidR="00365763" w:rsidRPr="00365763" w:rsidRDefault="00B8149A" w:rsidP="00365763">
      <w:pPr>
        <w:jc w:val="both"/>
        <w:rPr>
          <w:rFonts w:ascii="EB Garamond" w:eastAsia="EB Garamond" w:hAnsi="EB Garamond" w:cs="EB Garamond"/>
        </w:rPr>
      </w:pPr>
      <w:r>
        <w:rPr>
          <w:noProof/>
        </w:rPr>
        <w:pict w14:anchorId="50F1298F">
          <v:rect id="_x0000_i1028" alt="" style="width:425.05pt;height:.05pt;mso-width-percent:0;mso-height-percent:0;mso-width-percent:0;mso-height-percent:0" o:hrpct="882" o:hralign="center" o:hrstd="t" o:hr="t" fillcolor="#a0a0a0" stroked="f"/>
        </w:pict>
      </w:r>
    </w:p>
    <w:p w14:paraId="3971F38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Salvemini’s letter cont[inue]d</w:t>
      </w:r>
    </w:p>
    <w:p w14:paraId="6398C40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“brains in neighbourhood, if not in the same apartment, as the spring of love, I think, without perhaps too much pride, I should be able to find a certain lot of sentimental adventures, if I would risk a so hardly gained reputation (ordine di santità), and if they were not rather old, I should have many others [</w:t>
      </w:r>
      <w:r w:rsidRPr="00365763">
        <w:rPr>
          <w:rFonts w:ascii="EB Garamond" w:eastAsia="EB Garamond" w:hAnsi="EB Garamond" w:cs="EB Garamond"/>
          <w:i/>
        </w:rPr>
        <w:t>sic</w:t>
      </w:r>
      <w:r w:rsidRPr="00365763">
        <w:rPr>
          <w:rFonts w:ascii="EB Garamond" w:eastAsia="EB Garamond" w:hAnsi="EB Garamond" w:cs="EB Garamond"/>
        </w:rPr>
        <w:t>] things to tell you about my English life and experiences, and the horrible coockering [</w:t>
      </w:r>
      <w:r w:rsidRPr="00365763">
        <w:rPr>
          <w:rFonts w:ascii="EB Garamond" w:eastAsia="EB Garamond" w:hAnsi="EB Garamond" w:cs="EB Garamond"/>
          <w:i/>
        </w:rPr>
        <w:t>sic</w:t>
      </w:r>
      <w:r w:rsidRPr="00365763">
        <w:rPr>
          <w:rFonts w:ascii="EB Garamond" w:eastAsia="EB Garamond" w:hAnsi="EB Garamond" w:cs="EB Garamond"/>
        </w:rPr>
        <w:t>], and the lovely country, and the serious faces of this {</w:t>
      </w:r>
      <w:r w:rsidRPr="00365763">
        <w:rPr>
          <w:rFonts w:ascii="EB Garamond" w:eastAsia="EB Garamond" w:hAnsi="EB Garamond" w:cs="EB Garamond"/>
          <w:i/>
        </w:rPr>
        <w:t>continued on the facing page</w:t>
      </w:r>
      <w:r w:rsidRPr="00365763">
        <w:rPr>
          <w:rFonts w:ascii="EB Garamond" w:eastAsia="EB Garamond" w:hAnsi="EB Garamond" w:cs="EB Garamond"/>
        </w:rPr>
        <w:t>}</w:t>
      </w:r>
    </w:p>
    <w:p w14:paraId="76A54B02" w14:textId="77777777" w:rsidR="00365763" w:rsidRPr="00365763" w:rsidRDefault="00365763" w:rsidP="00365763">
      <w:pPr>
        <w:jc w:val="both"/>
        <w:rPr>
          <w:rFonts w:ascii="EB Garamond" w:eastAsia="EB Garamond" w:hAnsi="EB Garamond" w:cs="EB Garamond"/>
        </w:rPr>
      </w:pPr>
    </w:p>
    <w:p w14:paraId="3E3B7F5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[355] Monday, November 27, 1922</w:t>
      </w:r>
    </w:p>
    <w:p w14:paraId="0B9110F0"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Rainy</w:t>
      </w:r>
    </w:p>
    <w:p w14:paraId="574382FB" w14:textId="77777777" w:rsidR="00365763" w:rsidRPr="00365763" w:rsidRDefault="00365763" w:rsidP="00365763">
      <w:pPr>
        <w:jc w:val="right"/>
        <w:rPr>
          <w:rFonts w:ascii="EB Garamond" w:eastAsia="EB Garamond" w:hAnsi="EB Garamond" w:cs="EB Garamond"/>
        </w:rPr>
      </w:pPr>
    </w:p>
    <w:p w14:paraId="5404AF1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Monica Kitson ill in bed. Lady K. ailing, she looked old and haggard and her talk was certainly very dull.</w:t>
      </w:r>
    </w:p>
    <w:p w14:paraId="52BD4837" w14:textId="77777777" w:rsidR="00365763" w:rsidRPr="00365763" w:rsidRDefault="00B8149A" w:rsidP="00365763">
      <w:pPr>
        <w:jc w:val="both"/>
        <w:rPr>
          <w:rFonts w:ascii="EB Garamond" w:eastAsia="EB Garamond" w:hAnsi="EB Garamond" w:cs="EB Garamond"/>
        </w:rPr>
      </w:pPr>
      <w:r>
        <w:rPr>
          <w:noProof/>
        </w:rPr>
        <w:pict w14:anchorId="6DFE9B31">
          <v:rect id="_x0000_i1027" alt="" style="width:425.05pt;height:.05pt;mso-width-percent:0;mso-height-percent:0;mso-width-percent:0;mso-height-percent:0" o:hrpct="882" o:hralign="center" o:hrstd="t" o:hr="t" fillcolor="#a0a0a0" stroked="f"/>
        </w:pict>
      </w:r>
    </w:p>
    <w:p w14:paraId="4288376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continued from the facing page</w:t>
      </w:r>
      <w:r w:rsidRPr="00365763">
        <w:rPr>
          <w:rFonts w:ascii="EB Garamond" w:eastAsia="EB Garamond" w:hAnsi="EB Garamond" w:cs="EB Garamond"/>
        </w:rPr>
        <w:t>} “wonderful people. But to write this letter I have been working like a dog, in fighting with a whole library of dictionaries and grammars. And I am tired like the Creator of nature after 6 days of his work. And I also rest like him. Blessed be his name. Amen”</w:t>
      </w:r>
    </w:p>
    <w:p w14:paraId="7EC33B71"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G. Salvemini</w:t>
      </w:r>
    </w:p>
    <w:p w14:paraId="22CC5F01" w14:textId="77777777" w:rsidR="00365763" w:rsidRPr="00365763" w:rsidRDefault="00365763" w:rsidP="00365763">
      <w:pPr>
        <w:jc w:val="right"/>
        <w:rPr>
          <w:rFonts w:ascii="EB Garamond" w:eastAsia="EB Garamond" w:hAnsi="EB Garamond" w:cs="EB Garamond"/>
        </w:rPr>
      </w:pPr>
    </w:p>
    <w:p w14:paraId="1565741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[356] Tuesday, November 28, 1922</w:t>
      </w:r>
    </w:p>
    <w:p w14:paraId="70228DA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Fine</w:t>
      </w:r>
    </w:p>
    <w:p w14:paraId="78A266C9" w14:textId="77777777" w:rsidR="00365763" w:rsidRPr="00365763" w:rsidRDefault="00365763" w:rsidP="00365763">
      <w:pPr>
        <w:jc w:val="both"/>
        <w:rPr>
          <w:rFonts w:ascii="EB Garamond" w:eastAsia="EB Garamond" w:hAnsi="EB Garamond" w:cs="EB Garamond"/>
        </w:rPr>
      </w:pPr>
    </w:p>
    <w:p w14:paraId="094E22B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The Kitsons left at noon. Mrs. Keeley and 2 daughters and Mrs. Hooker came to lunch and I took them to Villa Medici and La Doccia, where BB joined us and he and I walked home.</w:t>
      </w:r>
    </w:p>
    <w:p w14:paraId="15974790" w14:textId="77777777" w:rsidR="00365763" w:rsidRPr="00365763" w:rsidRDefault="00365763" w:rsidP="00365763">
      <w:pPr>
        <w:jc w:val="both"/>
        <w:rPr>
          <w:rFonts w:ascii="EB Garamond" w:eastAsia="EB Garamond" w:hAnsi="EB Garamond" w:cs="EB Garamond"/>
        </w:rPr>
      </w:pPr>
    </w:p>
    <w:p w14:paraId="67A11AC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Poor Geoffrey has written that his heart “has been truly broken” by my having Nicky here. The “happiness” Sybil attributes to him comes “from a despair which ends the fearful agitation that (more than anything else) made everyday life impossible.” Of course he would have fallen in love with someone anyhow, probably with Nicky living at San Domenico, even if she had not come here. But I understand that </w:t>
      </w:r>
      <w:r w:rsidRPr="00365763">
        <w:rPr>
          <w:rFonts w:ascii="EB Garamond" w:eastAsia="EB Garamond" w:hAnsi="EB Garamond" w:cs="EB Garamond"/>
          <w:i/>
        </w:rPr>
        <w:t>her being here</w:t>
      </w:r>
      <w:r w:rsidRPr="00365763">
        <w:rPr>
          <w:rFonts w:ascii="EB Garamond" w:eastAsia="EB Garamond" w:hAnsi="EB Garamond" w:cs="EB Garamond"/>
        </w:rPr>
        <w:t xml:space="preserve"> has ruined his old home for him. She never would have returned his love. That he doesn’t quite realize</w:t>
      </w:r>
    </w:p>
    <w:p w14:paraId="2A8E3338" w14:textId="77777777" w:rsidR="00365763" w:rsidRPr="00365763" w:rsidRDefault="00365763" w:rsidP="00365763">
      <w:pPr>
        <w:jc w:val="both"/>
        <w:rPr>
          <w:rFonts w:ascii="EB Garamond" w:eastAsia="EB Garamond" w:hAnsi="EB Garamond" w:cs="EB Garamond"/>
        </w:rPr>
      </w:pPr>
    </w:p>
    <w:p w14:paraId="2C4FB1C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[357] Wednesday, November 29, 1922</w:t>
      </w:r>
    </w:p>
    <w:p w14:paraId="0863EF3F" w14:textId="77777777" w:rsidR="00365763" w:rsidRPr="00365763" w:rsidRDefault="00365763" w:rsidP="00365763">
      <w:pPr>
        <w:jc w:val="right"/>
        <w:rPr>
          <w:rFonts w:ascii="EB Garamond" w:eastAsia="EB Garamond" w:hAnsi="EB Garamond" w:cs="EB Garamond"/>
          <w:strike/>
        </w:rPr>
      </w:pPr>
      <w:r w:rsidRPr="00365763">
        <w:rPr>
          <w:rFonts w:ascii="EB Garamond" w:eastAsia="EB Garamond" w:hAnsi="EB Garamond" w:cs="EB Garamond"/>
          <w:strike/>
        </w:rPr>
        <w:t>Fine</w:t>
      </w:r>
    </w:p>
    <w:p w14:paraId="7CDDF017"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Cold and dark</w:t>
      </w:r>
    </w:p>
    <w:p w14:paraId="6950A900" w14:textId="77777777" w:rsidR="00365763" w:rsidRPr="00365763" w:rsidRDefault="00365763" w:rsidP="00365763">
      <w:pPr>
        <w:jc w:val="right"/>
        <w:rPr>
          <w:rFonts w:ascii="EB Garamond" w:eastAsia="EB Garamond" w:hAnsi="EB Garamond" w:cs="EB Garamond"/>
        </w:rPr>
      </w:pPr>
    </w:p>
    <w:p w14:paraId="56704E9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Worked.</w:t>
      </w:r>
    </w:p>
    <w:p w14:paraId="2D83349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4 skipped lines</w:t>
      </w:r>
      <w:r w:rsidRPr="00365763">
        <w:rPr>
          <w:rFonts w:ascii="EB Garamond" w:eastAsia="EB Garamond" w:hAnsi="EB Garamond" w:cs="EB Garamond"/>
        </w:rPr>
        <w:t>}</w:t>
      </w:r>
    </w:p>
    <w:p w14:paraId="1D867BB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Mrs. Dumont sent us </w:t>
      </w:r>
      <w:r w:rsidRPr="00365763">
        <w:rPr>
          <w:rFonts w:ascii="EB Garamond" w:eastAsia="EB Garamond" w:hAnsi="EB Garamond" w:cs="EB Garamond"/>
          <w:u w:val="single"/>
        </w:rPr>
        <w:t>their</w:t>
      </w:r>
      <w:r w:rsidRPr="00365763">
        <w:rPr>
          <w:rFonts w:ascii="EB Garamond" w:eastAsia="EB Garamond" w:hAnsi="EB Garamond" w:cs="EB Garamond"/>
        </w:rPr>
        <w:t xml:space="preserve"> sub-consul at Frankfort, a Mr. Lawrekky such a </w:t>
      </w:r>
      <w:r w:rsidRPr="00365763">
        <w:rPr>
          <w:rFonts w:ascii="EB Garamond" w:eastAsia="EB Garamond" w:hAnsi="EB Garamond" w:cs="EB Garamond"/>
          <w:u w:val="single"/>
        </w:rPr>
        <w:t>chiel</w:t>
      </w:r>
      <w:r w:rsidRPr="00365763">
        <w:rPr>
          <w:rFonts w:ascii="EB Garamond" w:eastAsia="EB Garamond" w:hAnsi="EB Garamond" w:cs="EB Garamond"/>
        </w:rPr>
        <w:t xml:space="preserve"> little man!! who dined here. We bore it with exhaustion.</w:t>
      </w:r>
    </w:p>
    <w:p w14:paraId="4B453861" w14:textId="77777777" w:rsidR="00365763" w:rsidRPr="00365763" w:rsidRDefault="00365763" w:rsidP="00365763">
      <w:pPr>
        <w:jc w:val="both"/>
        <w:rPr>
          <w:rFonts w:ascii="EB Garamond" w:eastAsia="EB Garamond" w:hAnsi="EB Garamond" w:cs="EB Garamond"/>
        </w:rPr>
      </w:pPr>
    </w:p>
    <w:p w14:paraId="3990C8B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[358] Thursday, November 30, 1922</w:t>
      </w:r>
    </w:p>
    <w:p w14:paraId="0270E86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Fine</w:t>
      </w:r>
    </w:p>
    <w:p w14:paraId="40907BA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cold</w:t>
      </w:r>
    </w:p>
    <w:p w14:paraId="01E587E7" w14:textId="77777777" w:rsidR="00365763" w:rsidRPr="00365763" w:rsidRDefault="00365763" w:rsidP="00365763">
      <w:pPr>
        <w:jc w:val="both"/>
        <w:rPr>
          <w:rFonts w:ascii="EB Garamond" w:eastAsia="EB Garamond" w:hAnsi="EB Garamond" w:cs="EB Garamond"/>
        </w:rPr>
      </w:pPr>
    </w:p>
    <w:p w14:paraId="5D9B4A2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Worked. Answered Geoffrey’s letter, but I do not expect to write to him again, perhaps ever. We do eachother [</w:t>
      </w:r>
      <w:r w:rsidRPr="00365763">
        <w:rPr>
          <w:rFonts w:ascii="EB Garamond" w:eastAsia="EB Garamond" w:hAnsi="EB Garamond" w:cs="EB Garamond"/>
          <w:i/>
        </w:rPr>
        <w:t>sic</w:t>
      </w:r>
      <w:r w:rsidRPr="00365763">
        <w:rPr>
          <w:rFonts w:ascii="EB Garamond" w:eastAsia="EB Garamond" w:hAnsi="EB Garamond" w:cs="EB Garamond"/>
        </w:rPr>
        <w:t>] no good.</w:t>
      </w:r>
    </w:p>
    <w:p w14:paraId="2979DFC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and Nicky and I had a walk over Fiesole, she called on Margaret Strong, B.B. on Sybil, and I took Mrs. Ross to the Consul’s Thanksgiving Day Reception. Awful old cats filled the reception rooms!</w:t>
      </w:r>
    </w:p>
    <w:p w14:paraId="438B3CBF" w14:textId="77777777" w:rsidR="00365763" w:rsidRPr="00365763" w:rsidRDefault="00365763" w:rsidP="00365763">
      <w:pPr>
        <w:jc w:val="both"/>
        <w:rPr>
          <w:rFonts w:ascii="EB Garamond" w:eastAsia="EB Garamond" w:hAnsi="EB Garamond" w:cs="EB Garamond"/>
        </w:rPr>
      </w:pPr>
    </w:p>
    <w:p w14:paraId="4FA6489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[359] Friday, December 1, 1922</w:t>
      </w:r>
    </w:p>
    <w:p w14:paraId="393BEDEC" w14:textId="77777777" w:rsidR="00365763" w:rsidRPr="00365763" w:rsidRDefault="00365763" w:rsidP="00365763">
      <w:pPr>
        <w:jc w:val="center"/>
        <w:rPr>
          <w:rFonts w:ascii="EB Garamond" w:eastAsia="EB Garamond" w:hAnsi="EB Garamond" w:cs="EB Garamond"/>
        </w:rPr>
      </w:pPr>
    </w:p>
    <w:p w14:paraId="4B23567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At home to about 25 people but I forgot to enter them and now have forgotten them. For once, B.B. enjoyed it.</w:t>
      </w:r>
    </w:p>
    <w:p w14:paraId="25B9FED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 Strong</w:t>
      </w:r>
    </w:p>
    <w:p w14:paraId="6B7304A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 and Mrs. Trentham</w:t>
      </w:r>
    </w:p>
    <w:p w14:paraId="3686667E" w14:textId="77777777" w:rsidR="00365763" w:rsidRPr="00365763" w:rsidRDefault="00365763" w:rsidP="00365763">
      <w:pPr>
        <w:jc w:val="both"/>
        <w:rPr>
          <w:rFonts w:ascii="EB Garamond" w:eastAsia="EB Garamond" w:hAnsi="EB Garamond" w:cs="EB Garamond"/>
          <w:strike/>
        </w:rPr>
      </w:pPr>
      <w:r w:rsidRPr="00365763">
        <w:rPr>
          <w:rFonts w:ascii="EB Garamond" w:eastAsia="EB Garamond" w:hAnsi="EB Garamond" w:cs="EB Garamond"/>
        </w:rPr>
        <w:t xml:space="preserve">Julia </w:t>
      </w:r>
      <w:r w:rsidRPr="00365763">
        <w:rPr>
          <w:rFonts w:ascii="EB Garamond" w:eastAsia="EB Garamond" w:hAnsi="EB Garamond" w:cs="EB Garamond"/>
          <w:strike/>
        </w:rPr>
        <w:t>M</w:t>
      </w:r>
    </w:p>
    <w:p w14:paraId="5D16B1E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Miss Pellett</w:t>
      </w:r>
    </w:p>
    <w:p w14:paraId="4AB5069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Miss Carey</w:t>
      </w:r>
    </w:p>
    <w:p w14:paraId="1DCA0CB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Mrs. Stephens</w:t>
      </w:r>
    </w:p>
    <w:p w14:paraId="6B55D39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Mrs. Hooker</w:t>
      </w:r>
    </w:p>
    <w:p w14:paraId="56A33A4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Frona Brooks and 3 daughters</w:t>
      </w:r>
    </w:p>
    <w:p w14:paraId="4EFF50F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Mrs. Keeley and 2 daughters</w:t>
      </w:r>
    </w:p>
    <w:p w14:paraId="33D2F7A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 McCombe and I forget.</w:t>
      </w:r>
    </w:p>
    <w:p w14:paraId="3F73207A" w14:textId="77777777" w:rsidR="00365763" w:rsidRPr="00365763" w:rsidRDefault="00365763" w:rsidP="00365763">
      <w:pPr>
        <w:jc w:val="both"/>
        <w:rPr>
          <w:rFonts w:ascii="EB Garamond" w:eastAsia="EB Garamond" w:hAnsi="EB Garamond" w:cs="EB Garamond"/>
          <w:strike/>
        </w:rPr>
      </w:pPr>
      <w:r w:rsidRPr="00365763">
        <w:rPr>
          <w:rFonts w:ascii="EB Garamond" w:eastAsia="EB Garamond" w:hAnsi="EB Garamond" w:cs="EB Garamond"/>
          <w:strike/>
        </w:rPr>
        <w:t>Mr</w:t>
      </w:r>
    </w:p>
    <w:p w14:paraId="3EB1B040" w14:textId="77777777" w:rsidR="00365763" w:rsidRPr="00365763" w:rsidRDefault="00365763" w:rsidP="00365763">
      <w:pPr>
        <w:jc w:val="both"/>
        <w:rPr>
          <w:rFonts w:ascii="EB Garamond" w:eastAsia="EB Garamond" w:hAnsi="EB Garamond" w:cs="EB Garamond"/>
        </w:rPr>
      </w:pPr>
    </w:p>
    <w:p w14:paraId="41C36F7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[360] Saturday, December 2, 1922</w:t>
      </w:r>
    </w:p>
    <w:p w14:paraId="01986833"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[361] Sunday, December 3, 1922</w:t>
      </w:r>
    </w:p>
    <w:p w14:paraId="4EE22DF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these pages are empty</w:t>
      </w:r>
      <w:r w:rsidRPr="00365763">
        <w:rPr>
          <w:rFonts w:ascii="EB Garamond" w:eastAsia="EB Garamond" w:hAnsi="EB Garamond" w:cs="EB Garamond"/>
        </w:rPr>
        <w:t>}</w:t>
      </w:r>
    </w:p>
    <w:p w14:paraId="56093FFB" w14:textId="77777777" w:rsidR="00365763" w:rsidRPr="00365763" w:rsidRDefault="00365763" w:rsidP="00365763">
      <w:pPr>
        <w:jc w:val="center"/>
        <w:rPr>
          <w:rFonts w:ascii="EB Garamond" w:eastAsia="EB Garamond" w:hAnsi="EB Garamond" w:cs="EB Garamond"/>
        </w:rPr>
      </w:pPr>
    </w:p>
    <w:p w14:paraId="3BE865C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[362] Monday, December 4, 1922</w:t>
      </w:r>
    </w:p>
    <w:p w14:paraId="5D95B58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 Robert Benson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Fine</w:t>
      </w:r>
    </w:p>
    <w:p w14:paraId="53629A6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Lady Wake</w:t>
      </w:r>
    </w:p>
    <w:p w14:paraId="08CADD8E" w14:textId="77777777" w:rsidR="00365763" w:rsidRPr="00365763" w:rsidRDefault="00365763" w:rsidP="00365763">
      <w:pPr>
        <w:jc w:val="both"/>
        <w:rPr>
          <w:rFonts w:ascii="EB Garamond" w:eastAsia="EB Garamond" w:hAnsi="EB Garamond" w:cs="EB Garamond"/>
        </w:rPr>
      </w:pPr>
    </w:p>
    <w:p w14:paraId="69A24C8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Robert Benson and his daughter Lady Wake (wife of Hereward the Wake!) arrived in the morning. He is much aged (72), but is chatty and full of art gossip.</w:t>
      </w:r>
    </w:p>
    <w:p w14:paraId="125EBCE0" w14:textId="77777777" w:rsidR="00365763" w:rsidRPr="00365763" w:rsidRDefault="00365763" w:rsidP="00365763">
      <w:pPr>
        <w:jc w:val="both"/>
        <w:rPr>
          <w:rFonts w:ascii="EB Garamond" w:eastAsia="EB Garamond" w:hAnsi="EB Garamond" w:cs="EB Garamond"/>
        </w:rPr>
      </w:pPr>
    </w:p>
    <w:p w14:paraId="57808B1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Took them to call on Lina and Aubrey, and in the afternoon we walked over the hill down to Gamberaia, which we saw.</w:t>
      </w:r>
    </w:p>
    <w:p w14:paraId="796476D2" w14:textId="77777777" w:rsidR="00365763" w:rsidRPr="00365763" w:rsidRDefault="00365763" w:rsidP="00365763">
      <w:pPr>
        <w:jc w:val="both"/>
        <w:rPr>
          <w:rFonts w:ascii="EB Garamond" w:eastAsia="EB Garamond" w:hAnsi="EB Garamond" w:cs="EB Garamond"/>
        </w:rPr>
      </w:pPr>
    </w:p>
    <w:p w14:paraId="1E2F607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[363] Tuesday, December 5, 1922</w:t>
      </w:r>
    </w:p>
    <w:p w14:paraId="1A94403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The same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Fine</w:t>
      </w:r>
    </w:p>
    <w:p w14:paraId="44717F43" w14:textId="77777777" w:rsidR="00365763" w:rsidRPr="00365763" w:rsidRDefault="00365763" w:rsidP="00365763">
      <w:pPr>
        <w:jc w:val="both"/>
        <w:rPr>
          <w:rFonts w:ascii="EB Garamond" w:eastAsia="EB Garamond" w:hAnsi="EB Garamond" w:cs="EB Garamond"/>
        </w:rPr>
      </w:pPr>
    </w:p>
    <w:p w14:paraId="512C070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 Benson and Lady Wake went to town</w:t>
      </w:r>
    </w:p>
    <w:p w14:paraId="211681A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about ⅔ down the page</w:t>
      </w:r>
      <w:r w:rsidRPr="00365763">
        <w:rPr>
          <w:rFonts w:ascii="EB Garamond" w:eastAsia="EB Garamond" w:hAnsi="EB Garamond" w:cs="EB Garamond"/>
        </w:rPr>
        <w:t>} Loeser came over to dine. His laugh is awful.</w:t>
      </w:r>
    </w:p>
    <w:p w14:paraId="77785235" w14:textId="77777777" w:rsidR="00365763" w:rsidRPr="00365763" w:rsidRDefault="00365763" w:rsidP="00365763">
      <w:pPr>
        <w:jc w:val="both"/>
        <w:rPr>
          <w:rFonts w:ascii="EB Garamond" w:eastAsia="EB Garamond" w:hAnsi="EB Garamond" w:cs="EB Garamond"/>
        </w:rPr>
      </w:pPr>
    </w:p>
    <w:p w14:paraId="5DF6AF1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[364] Wednesday, December 6, 1922</w:t>
      </w:r>
    </w:p>
    <w:p w14:paraId="5BA7FEAA"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this page is empty</w:t>
      </w:r>
      <w:r w:rsidRPr="00365763">
        <w:rPr>
          <w:rFonts w:ascii="EB Garamond" w:eastAsia="EB Garamond" w:hAnsi="EB Garamond" w:cs="EB Garamond"/>
        </w:rPr>
        <w:t>}</w:t>
      </w:r>
    </w:p>
    <w:p w14:paraId="56E19C85" w14:textId="77777777" w:rsidR="00365763" w:rsidRPr="00365763" w:rsidRDefault="00365763" w:rsidP="00365763">
      <w:pPr>
        <w:jc w:val="center"/>
        <w:rPr>
          <w:rFonts w:ascii="EB Garamond" w:eastAsia="EB Garamond" w:hAnsi="EB Garamond" w:cs="EB Garamond"/>
        </w:rPr>
      </w:pPr>
    </w:p>
    <w:p w14:paraId="283E6F3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[365] Thursday, December 7, 1922</w:t>
      </w:r>
    </w:p>
    <w:p w14:paraId="7E3D3CB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Robert Benson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Fine</w:t>
      </w:r>
    </w:p>
    <w:p w14:paraId="0E4FFB8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Lady Wake</w:t>
      </w:r>
    </w:p>
    <w:p w14:paraId="2D701313" w14:textId="77777777" w:rsidR="00365763" w:rsidRPr="00365763" w:rsidRDefault="00365763" w:rsidP="00365763">
      <w:pPr>
        <w:jc w:val="both"/>
        <w:rPr>
          <w:rFonts w:ascii="EB Garamond" w:eastAsia="EB Garamond" w:hAnsi="EB Garamond" w:cs="EB Garamond"/>
        </w:rPr>
      </w:pPr>
    </w:p>
    <w:p w14:paraId="3F9894D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about ½ down the page</w:t>
      </w:r>
      <w:r w:rsidRPr="00365763">
        <w:rPr>
          <w:rFonts w:ascii="EB Garamond" w:eastAsia="EB Garamond" w:hAnsi="EB Garamond" w:cs="EB Garamond"/>
        </w:rPr>
        <w:t xml:space="preserve">} Took them all to the Villa Doccia, then walked to Fiesole, saw Villa Medici and had tea with Margaret Strong. When I said that Ronald Storrs was coming back, she said, “O it is </w:t>
      </w:r>
      <w:r w:rsidRPr="00365763">
        <w:rPr>
          <w:rFonts w:ascii="EB Garamond" w:eastAsia="EB Garamond" w:hAnsi="EB Garamond" w:cs="EB Garamond"/>
          <w:i/>
        </w:rPr>
        <w:t>too soon</w:t>
      </w:r>
      <w:r w:rsidRPr="00365763">
        <w:rPr>
          <w:rFonts w:ascii="EB Garamond" w:eastAsia="EB Garamond" w:hAnsi="EB Garamond" w:cs="EB Garamond"/>
        </w:rPr>
        <w:t>!” “I don’t know”. “I wish I felt something”.</w:t>
      </w:r>
    </w:p>
    <w:p w14:paraId="5B94081A" w14:textId="77777777" w:rsidR="00365763" w:rsidRPr="00365763" w:rsidRDefault="00365763" w:rsidP="00365763">
      <w:pPr>
        <w:jc w:val="both"/>
        <w:rPr>
          <w:rFonts w:ascii="EB Garamond" w:eastAsia="EB Garamond" w:hAnsi="EB Garamond" w:cs="EB Garamond"/>
        </w:rPr>
      </w:pPr>
    </w:p>
    <w:p w14:paraId="5907A62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[366] Friday, December 8, 1922</w:t>
      </w:r>
    </w:p>
    <w:p w14:paraId="157E4F22"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this page is empty</w:t>
      </w:r>
      <w:r w:rsidRPr="00365763">
        <w:rPr>
          <w:rFonts w:ascii="EB Garamond" w:eastAsia="EB Garamond" w:hAnsi="EB Garamond" w:cs="EB Garamond"/>
        </w:rPr>
        <w:t>}</w:t>
      </w:r>
    </w:p>
    <w:p w14:paraId="29AE95D5" w14:textId="77777777" w:rsidR="00365763" w:rsidRPr="00365763" w:rsidRDefault="00365763" w:rsidP="00365763">
      <w:pPr>
        <w:jc w:val="center"/>
        <w:rPr>
          <w:rFonts w:ascii="EB Garamond" w:eastAsia="EB Garamond" w:hAnsi="EB Garamond" w:cs="EB Garamond"/>
        </w:rPr>
      </w:pPr>
    </w:p>
    <w:p w14:paraId="29B6D4F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[367] Saturday, December 9, 1922</w:t>
      </w:r>
    </w:p>
    <w:p w14:paraId="6615A1C2" w14:textId="77777777" w:rsidR="00365763" w:rsidRPr="00365763" w:rsidRDefault="00365763" w:rsidP="00365763">
      <w:pPr>
        <w:jc w:val="both"/>
        <w:rPr>
          <w:rFonts w:ascii="EB Garamond" w:eastAsia="EB Garamond" w:hAnsi="EB Garamond" w:cs="EB Garamond"/>
          <w:strike/>
        </w:rPr>
      </w:pPr>
      <w:r w:rsidRPr="00365763">
        <w:rPr>
          <w:rFonts w:ascii="EB Garamond" w:eastAsia="EB Garamond" w:hAnsi="EB Garamond" w:cs="EB Garamond"/>
          <w:strike/>
        </w:rPr>
        <w:t>Salvemini</w:t>
      </w:r>
      <w:r w:rsidRPr="00365763">
        <w:rPr>
          <w:rFonts w:ascii="EB Garamond" w:eastAsia="EB Garamond" w:hAnsi="EB Garamond" w:cs="EB Garamond"/>
          <w:strike/>
        </w:rPr>
        <w:tab/>
      </w:r>
      <w:r w:rsidRPr="00365763">
        <w:rPr>
          <w:rFonts w:ascii="EB Garamond" w:eastAsia="EB Garamond" w:hAnsi="EB Garamond" w:cs="EB Garamond"/>
          <w:strike/>
        </w:rPr>
        <w:tab/>
      </w:r>
      <w:r w:rsidRPr="00365763">
        <w:rPr>
          <w:rFonts w:ascii="EB Garamond" w:eastAsia="EB Garamond" w:hAnsi="EB Garamond" w:cs="EB Garamond"/>
          <w:strike/>
        </w:rPr>
        <w:tab/>
      </w:r>
      <w:r w:rsidRPr="00365763">
        <w:rPr>
          <w:rFonts w:ascii="EB Garamond" w:eastAsia="EB Garamond" w:hAnsi="EB Garamond" w:cs="EB Garamond"/>
          <w:strike/>
        </w:rPr>
        <w:tab/>
      </w:r>
      <w:r w:rsidRPr="00365763">
        <w:rPr>
          <w:rFonts w:ascii="EB Garamond" w:eastAsia="EB Garamond" w:hAnsi="EB Garamond" w:cs="EB Garamond"/>
          <w:strike/>
        </w:rPr>
        <w:tab/>
      </w:r>
      <w:r w:rsidRPr="00365763">
        <w:rPr>
          <w:rFonts w:ascii="EB Garamond" w:eastAsia="EB Garamond" w:hAnsi="EB Garamond" w:cs="EB Garamond"/>
          <w:strike/>
        </w:rPr>
        <w:tab/>
      </w:r>
      <w:r w:rsidRPr="00365763">
        <w:rPr>
          <w:rFonts w:ascii="EB Garamond" w:eastAsia="EB Garamond" w:hAnsi="EB Garamond" w:cs="EB Garamond"/>
          <w:strike/>
        </w:rPr>
        <w:tab/>
      </w:r>
      <w:r w:rsidRPr="00365763">
        <w:rPr>
          <w:rFonts w:ascii="EB Garamond" w:eastAsia="EB Garamond" w:hAnsi="EB Garamond" w:cs="EB Garamond"/>
          <w:strike/>
        </w:rPr>
        <w:tab/>
      </w:r>
      <w:r w:rsidRPr="00365763">
        <w:rPr>
          <w:rFonts w:ascii="EB Garamond" w:eastAsia="EB Garamond" w:hAnsi="EB Garamond" w:cs="EB Garamond"/>
          <w:strike/>
        </w:rPr>
        <w:tab/>
      </w:r>
      <w:r w:rsidRPr="00365763">
        <w:rPr>
          <w:rFonts w:ascii="EB Garamond" w:eastAsia="EB Garamond" w:hAnsi="EB Garamond" w:cs="EB Garamond"/>
          <w:strike/>
        </w:rPr>
        <w:tab/>
      </w:r>
      <w:r w:rsidRPr="00365763">
        <w:rPr>
          <w:rFonts w:ascii="EB Garamond" w:eastAsia="EB Garamond" w:hAnsi="EB Garamond" w:cs="EB Garamond"/>
        </w:rPr>
        <w:t xml:space="preserve">      </w:t>
      </w:r>
      <w:r w:rsidRPr="00365763">
        <w:rPr>
          <w:rFonts w:ascii="EB Garamond" w:eastAsia="EB Garamond" w:hAnsi="EB Garamond" w:cs="EB Garamond"/>
          <w:strike/>
        </w:rPr>
        <w:t>Sal</w:t>
      </w:r>
    </w:p>
    <w:p w14:paraId="66EB83FD" w14:textId="77777777" w:rsidR="00365763" w:rsidRPr="00365763" w:rsidRDefault="00365763" w:rsidP="00365763">
      <w:pPr>
        <w:jc w:val="both"/>
        <w:rPr>
          <w:rFonts w:ascii="EB Garamond" w:eastAsia="EB Garamond" w:hAnsi="EB Garamond" w:cs="EB Garamond"/>
          <w:strike/>
        </w:rPr>
      </w:pPr>
      <w:r w:rsidRPr="00365763">
        <w:rPr>
          <w:rFonts w:ascii="EB Garamond" w:eastAsia="EB Garamond" w:hAnsi="EB Garamond" w:cs="EB Garamond"/>
          <w:strike/>
        </w:rPr>
        <w:t>Byba</w:t>
      </w:r>
    </w:p>
    <w:p w14:paraId="74336C0E" w14:textId="77777777" w:rsidR="00365763" w:rsidRPr="00365763" w:rsidRDefault="00365763" w:rsidP="00365763">
      <w:pPr>
        <w:jc w:val="both"/>
        <w:rPr>
          <w:rFonts w:ascii="EB Garamond" w:eastAsia="EB Garamond" w:hAnsi="EB Garamond" w:cs="EB Garamond"/>
        </w:rPr>
      </w:pPr>
    </w:p>
    <w:p w14:paraId="73C54B8B" w14:textId="77777777" w:rsidR="00365763" w:rsidRPr="00365763" w:rsidRDefault="00B8149A" w:rsidP="00365763">
      <w:pPr>
        <w:jc w:val="both"/>
        <w:rPr>
          <w:rFonts w:ascii="EB Garamond" w:eastAsia="EB Garamond" w:hAnsi="EB Garamond" w:cs="EB Garamond"/>
        </w:rPr>
      </w:pPr>
      <w:r>
        <w:rPr>
          <w:noProof/>
        </w:rPr>
        <w:pict w14:anchorId="6A3776C8">
          <v:rect id="_x0000_i1026" alt="" style="width:425.05pt;height:.05pt;mso-width-percent:0;mso-height-percent:0;mso-width-percent:0;mso-height-percent:0" o:hrpct="882" o:hralign="center" o:hrstd="t" o:hr="t" fillcolor="#a0a0a0" stroked="f"/>
        </w:pict>
      </w:r>
    </w:p>
    <w:p w14:paraId="72F01A7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at the bottom of the page, contained within a curly bracket</w:t>
      </w:r>
      <w:r w:rsidRPr="00365763">
        <w:rPr>
          <w:rFonts w:ascii="EB Garamond" w:eastAsia="EB Garamond" w:hAnsi="EB Garamond" w:cs="EB Garamond"/>
        </w:rPr>
        <w:t>} Mr. and Mrs. Trentham came to dine[.] He was very interesting, but Byba and Mrs. Trentham do not understand general conversation, so the evening was not very enlivening</w:t>
      </w:r>
    </w:p>
    <w:p w14:paraId="00334024" w14:textId="77777777" w:rsidR="00365763" w:rsidRPr="00365763" w:rsidRDefault="00365763" w:rsidP="00365763">
      <w:pPr>
        <w:jc w:val="both"/>
        <w:rPr>
          <w:rFonts w:ascii="EB Garamond" w:eastAsia="EB Garamond" w:hAnsi="EB Garamond" w:cs="EB Garamond"/>
        </w:rPr>
      </w:pPr>
    </w:p>
    <w:p w14:paraId="49304586"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This by the way is Sunday</w:t>
      </w:r>
    </w:p>
    <w:p w14:paraId="5BE7F21B" w14:textId="77777777" w:rsidR="00365763" w:rsidRPr="00365763" w:rsidRDefault="00365763" w:rsidP="00365763">
      <w:pPr>
        <w:jc w:val="right"/>
        <w:rPr>
          <w:rFonts w:ascii="EB Garamond" w:eastAsia="EB Garamond" w:hAnsi="EB Garamond" w:cs="EB Garamond"/>
        </w:rPr>
      </w:pPr>
    </w:p>
    <w:p w14:paraId="6C3FE885"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[368] Sunday, December 10, 1922</w:t>
      </w:r>
    </w:p>
    <w:p w14:paraId="6AC83A0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Byba</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Fine</w:t>
      </w:r>
    </w:p>
    <w:p w14:paraId="1E67781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Salvemini</w:t>
      </w:r>
    </w:p>
    <w:p w14:paraId="0275BCFB" w14:textId="77777777" w:rsidR="00365763" w:rsidRPr="00365763" w:rsidRDefault="00365763" w:rsidP="00365763">
      <w:pPr>
        <w:jc w:val="both"/>
        <w:rPr>
          <w:rFonts w:ascii="EB Garamond" w:eastAsia="EB Garamond" w:hAnsi="EB Garamond" w:cs="EB Garamond"/>
        </w:rPr>
      </w:pPr>
    </w:p>
    <w:p w14:paraId="79DFA160"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The Marchesa Farinola came to lunch and was quite amusing[.] We sat in the stanzare and B.B. teazed [</w:t>
      </w:r>
      <w:r w:rsidRPr="00365763">
        <w:rPr>
          <w:rFonts w:ascii="EB Garamond" w:eastAsia="EB Garamond" w:hAnsi="EB Garamond" w:cs="EB Garamond"/>
          <w:i/>
        </w:rPr>
        <w:t>sic</w:t>
      </w:r>
      <w:r w:rsidRPr="00365763">
        <w:rPr>
          <w:rFonts w:ascii="EB Garamond" w:eastAsia="EB Garamond" w:hAnsi="EB Garamond" w:cs="EB Garamond"/>
        </w:rPr>
        <w:t>] her, to her delight.</w:t>
      </w:r>
    </w:p>
    <w:p w14:paraId="133EE8ED"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Van Marle came to tea.</w:t>
      </w:r>
    </w:p>
    <w:p w14:paraId="6F7A78A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about ⅔ down the page</w:t>
      </w:r>
      <w:r w:rsidRPr="00365763">
        <w:rPr>
          <w:rFonts w:ascii="EB Garamond" w:eastAsia="EB Garamond" w:hAnsi="EB Garamond" w:cs="EB Garamond"/>
        </w:rPr>
        <w:t>} See page before for evening.</w:t>
      </w:r>
    </w:p>
    <w:p w14:paraId="487487F9" w14:textId="77777777" w:rsidR="00365763" w:rsidRPr="00365763" w:rsidRDefault="00365763" w:rsidP="00365763">
      <w:pPr>
        <w:jc w:val="both"/>
        <w:rPr>
          <w:rFonts w:ascii="EB Garamond" w:eastAsia="EB Garamond" w:hAnsi="EB Garamond" w:cs="EB Garamond"/>
        </w:rPr>
      </w:pPr>
    </w:p>
    <w:p w14:paraId="39913080"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[369] Monday, December 11, 1922</w:t>
      </w:r>
    </w:p>
    <w:p w14:paraId="11FE7E9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Eugenie Strong</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Fine</w:t>
      </w:r>
    </w:p>
    <w:p w14:paraId="6B4A088A" w14:textId="77777777" w:rsidR="00365763" w:rsidRPr="00365763" w:rsidRDefault="00365763" w:rsidP="00365763">
      <w:pPr>
        <w:jc w:val="both"/>
        <w:rPr>
          <w:rFonts w:ascii="EB Garamond" w:eastAsia="EB Garamond" w:hAnsi="EB Garamond" w:cs="EB Garamond"/>
        </w:rPr>
      </w:pPr>
    </w:p>
    <w:p w14:paraId="1236991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Eugenie arrived at 2.30. I was somehow annoyed, as she said she would come in the evening. However, it was all right, and why should one by annoyed at such a thing? I had to go into town</w:t>
      </w:r>
    </w:p>
    <w:p w14:paraId="539C8E2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3 skipped lines</w:t>
      </w:r>
      <w:r w:rsidRPr="00365763">
        <w:rPr>
          <w:rFonts w:ascii="EB Garamond" w:eastAsia="EB Garamond" w:hAnsi="EB Garamond" w:cs="EB Garamond"/>
        </w:rPr>
        <w:t>}</w:t>
      </w:r>
    </w:p>
    <w:p w14:paraId="3805625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Margaret Strong came to “ask advice” about Storrs and B.B. and I talked to her impersonally, Nicky much more personally. She stayed to dine.</w:t>
      </w:r>
    </w:p>
    <w:p w14:paraId="419AF2C8" w14:textId="77777777" w:rsidR="00365763" w:rsidRPr="00365763" w:rsidRDefault="00365763" w:rsidP="00365763">
      <w:pPr>
        <w:jc w:val="both"/>
        <w:rPr>
          <w:rFonts w:ascii="EB Garamond" w:eastAsia="EB Garamond" w:hAnsi="EB Garamond" w:cs="EB Garamond"/>
        </w:rPr>
      </w:pPr>
    </w:p>
    <w:p w14:paraId="7060C58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[370] Tuesday, December 12, 1922</w:t>
      </w:r>
    </w:p>
    <w:p w14:paraId="4B87F62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Fine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cold        {</w:t>
      </w:r>
      <w:r w:rsidRPr="00365763">
        <w:rPr>
          <w:rFonts w:ascii="EB Garamond" w:eastAsia="EB Garamond" w:hAnsi="EB Garamond" w:cs="EB Garamond"/>
          <w:i/>
        </w:rPr>
        <w:t>straddling both pages</w:t>
      </w:r>
      <w:r w:rsidRPr="00365763">
        <w:rPr>
          <w:rFonts w:ascii="EB Garamond" w:eastAsia="EB Garamond" w:hAnsi="EB Garamond" w:cs="EB Garamond"/>
        </w:rPr>
        <w:t>} Eugenie Strong</w:t>
      </w:r>
    </w:p>
    <w:p w14:paraId="39FB5C6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the rest of this page is empty</w:t>
      </w:r>
      <w:r w:rsidRPr="00365763">
        <w:rPr>
          <w:rFonts w:ascii="EB Garamond" w:eastAsia="EB Garamond" w:hAnsi="EB Garamond" w:cs="EB Garamond"/>
        </w:rPr>
        <w:t>}</w:t>
      </w:r>
    </w:p>
    <w:p w14:paraId="7B15EA7C" w14:textId="77777777" w:rsidR="00365763" w:rsidRPr="00365763" w:rsidRDefault="00365763" w:rsidP="00365763">
      <w:pPr>
        <w:jc w:val="center"/>
        <w:rPr>
          <w:rFonts w:ascii="EB Garamond" w:eastAsia="EB Garamond" w:hAnsi="EB Garamond" w:cs="EB Garamond"/>
        </w:rPr>
      </w:pPr>
    </w:p>
    <w:p w14:paraId="12D180E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[371] Wednesday, December 13, 1922</w:t>
      </w:r>
    </w:p>
    <w:p w14:paraId="0A4BAA8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cold</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Fine</w:t>
      </w:r>
    </w:p>
    <w:p w14:paraId="13DA2A9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the rest of this page is empty</w:t>
      </w:r>
      <w:r w:rsidRPr="00365763">
        <w:rPr>
          <w:rFonts w:ascii="EB Garamond" w:eastAsia="EB Garamond" w:hAnsi="EB Garamond" w:cs="EB Garamond"/>
        </w:rPr>
        <w:t>}</w:t>
      </w:r>
    </w:p>
    <w:p w14:paraId="33A03D51" w14:textId="77777777" w:rsidR="00365763" w:rsidRPr="00365763" w:rsidRDefault="00365763" w:rsidP="00365763">
      <w:pPr>
        <w:jc w:val="center"/>
        <w:rPr>
          <w:rFonts w:ascii="EB Garamond" w:eastAsia="EB Garamond" w:hAnsi="EB Garamond" w:cs="EB Garamond"/>
        </w:rPr>
      </w:pPr>
    </w:p>
    <w:p w14:paraId="255D263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[372] Thursday, December 14, 1922</w:t>
      </w:r>
    </w:p>
    <w:p w14:paraId="018EF08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Misty</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cold        {</w:t>
      </w:r>
      <w:r w:rsidRPr="00365763">
        <w:rPr>
          <w:rFonts w:ascii="EB Garamond" w:eastAsia="EB Garamond" w:hAnsi="EB Garamond" w:cs="EB Garamond"/>
          <w:i/>
        </w:rPr>
        <w:t>straddling both pages</w:t>
      </w:r>
      <w:r w:rsidRPr="00365763">
        <w:rPr>
          <w:rFonts w:ascii="EB Garamond" w:eastAsia="EB Garamond" w:hAnsi="EB Garamond" w:cs="EB Garamond"/>
        </w:rPr>
        <w:t>} Eugénie Strong</w:t>
      </w:r>
    </w:p>
    <w:p w14:paraId="63AD625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scratched</w:t>
      </w:r>
      <w:r w:rsidRPr="00365763">
        <w:rPr>
          <w:rFonts w:ascii="EB Garamond" w:eastAsia="EB Garamond" w:hAnsi="EB Garamond" w:cs="EB Garamond"/>
        </w:rPr>
        <w:t>} fine</w:t>
      </w:r>
    </w:p>
    <w:p w14:paraId="0DA3CABB" w14:textId="77777777" w:rsidR="00365763" w:rsidRPr="00365763" w:rsidRDefault="00365763" w:rsidP="00365763">
      <w:pPr>
        <w:jc w:val="both"/>
        <w:rPr>
          <w:rFonts w:ascii="EB Garamond" w:eastAsia="EB Garamond" w:hAnsi="EB Garamond" w:cs="EB Garamond"/>
        </w:rPr>
      </w:pPr>
    </w:p>
    <w:p w14:paraId="5FA51C4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horrors of dressmaking occupied my morning. Walked with B.B. on hills.</w:t>
      </w:r>
    </w:p>
    <w:p w14:paraId="5C3BDB4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Nicky </w:t>
      </w:r>
      <w:r w:rsidRPr="00365763">
        <w:rPr>
          <w:rFonts w:ascii="EB Garamond" w:eastAsia="EB Garamond" w:hAnsi="EB Garamond" w:cs="EB Garamond"/>
          <w:strike/>
        </w:rPr>
        <w:t>lunched</w:t>
      </w:r>
      <w:r w:rsidRPr="00365763">
        <w:rPr>
          <w:rFonts w:ascii="EB Garamond" w:eastAsia="EB Garamond" w:hAnsi="EB Garamond" w:cs="EB Garamond"/>
        </w:rPr>
        <w:t xml:space="preserve"> dined with Cecil and </w:t>
      </w:r>
      <w:r w:rsidRPr="00365763">
        <w:rPr>
          <w:rFonts w:ascii="EB Garamond" w:eastAsia="EB Garamond" w:hAnsi="EB Garamond" w:cs="EB Garamond"/>
          <w:u w:val="single"/>
        </w:rPr>
        <w:t>went</w:t>
      </w:r>
      <w:r w:rsidRPr="00365763">
        <w:rPr>
          <w:rFonts w:ascii="EB Garamond" w:eastAsia="EB Garamond" w:hAnsi="EB Garamond" w:cs="EB Garamond"/>
        </w:rPr>
        <w:t xml:space="preserve"> to see some Sicilian actors.</w:t>
      </w:r>
    </w:p>
    <w:p w14:paraId="7F578E0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Ray wrote saying she wanted to go to America for 6 weeks and asked B.B. to advance her allowance. It seems a wildcat scheme and I’m so sure he will resent the request that my heart is as heavy as lead. She is certainly not careful about money, and wants to get all she can out of us. I sympathize </w:t>
      </w:r>
      <w:r w:rsidRPr="00365763">
        <w:rPr>
          <w:rFonts w:ascii="EB Garamond" w:eastAsia="EB Garamond" w:hAnsi="EB Garamond" w:cs="EB Garamond"/>
          <w:i/>
        </w:rPr>
        <w:t xml:space="preserve">only too </w:t>
      </w:r>
      <w:r w:rsidRPr="00365763">
        <w:rPr>
          <w:rFonts w:ascii="EB Garamond" w:eastAsia="EB Garamond" w:hAnsi="EB Garamond" w:cs="EB Garamond"/>
          <w:i/>
          <w:u w:val="single"/>
        </w:rPr>
        <w:t>keenly</w:t>
      </w:r>
      <w:r w:rsidRPr="00365763">
        <w:rPr>
          <w:rFonts w:ascii="EB Garamond" w:eastAsia="EB Garamond" w:hAnsi="EB Garamond" w:cs="EB Garamond"/>
        </w:rPr>
        <w:t xml:space="preserve"> with this. But Alys and Logan think she is wrong, and I am no judge where the “fun” of my children is concerned.</w:t>
      </w:r>
    </w:p>
    <w:p w14:paraId="5CEF8F1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Herr and Frau Hammer (Austrians) came to lunch—nice people, as keen as </w:t>
      </w:r>
      <w:r w:rsidRPr="00365763">
        <w:rPr>
          <w:rFonts w:ascii="EB Garamond" w:eastAsia="EB Garamond" w:hAnsi="EB Garamond" w:cs="EB Garamond"/>
          <w:u w:val="single"/>
        </w:rPr>
        <w:t>snu</w:t>
      </w:r>
      <w:r w:rsidRPr="00365763">
        <w:rPr>
          <w:rFonts w:ascii="EB Garamond" w:eastAsia="EB Garamond" w:hAnsi="EB Garamond" w:cs="EB Garamond"/>
        </w:rPr>
        <w:t>ff on art.</w:t>
      </w:r>
    </w:p>
    <w:p w14:paraId="6D5106D9" w14:textId="77777777" w:rsidR="00365763" w:rsidRPr="00365763" w:rsidRDefault="00365763" w:rsidP="00365763">
      <w:pPr>
        <w:jc w:val="both"/>
        <w:rPr>
          <w:rFonts w:ascii="EB Garamond" w:eastAsia="EB Garamond" w:hAnsi="EB Garamond" w:cs="EB Garamond"/>
        </w:rPr>
      </w:pPr>
    </w:p>
    <w:p w14:paraId="5880941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[373] Friday, December 15, 1922</w:t>
      </w:r>
    </w:p>
    <w:p w14:paraId="57BE078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cold</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Cloudy then fine</w:t>
      </w:r>
    </w:p>
    <w:p w14:paraId="3032AED7" w14:textId="77777777" w:rsidR="00365763" w:rsidRPr="00365763" w:rsidRDefault="00365763" w:rsidP="00365763">
      <w:pPr>
        <w:jc w:val="both"/>
        <w:rPr>
          <w:rFonts w:ascii="EB Garamond" w:eastAsia="EB Garamond" w:hAnsi="EB Garamond" w:cs="EB Garamond"/>
        </w:rPr>
      </w:pPr>
    </w:p>
    <w:p w14:paraId="236A32D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Eugénie lunched in town after visiting galleries—gallant old war horse! I admire her spirit. I wrote all my [Christ]mas letters and cards and a letter I </w:t>
      </w:r>
      <w:r w:rsidRPr="00365763">
        <w:rPr>
          <w:rFonts w:ascii="EB Garamond" w:eastAsia="EB Garamond" w:hAnsi="EB Garamond" w:cs="EB Garamond"/>
          <w:i/>
        </w:rPr>
        <w:t>hated</w:t>
      </w:r>
      <w:r w:rsidRPr="00365763">
        <w:rPr>
          <w:rFonts w:ascii="EB Garamond" w:eastAsia="EB Garamond" w:hAnsi="EB Garamond" w:cs="EB Garamond"/>
        </w:rPr>
        <w:t xml:space="preserve"> to write to Ray telling her she is spending too much money. B. B. does not like to be treated like the traditional rich Jew Uncle who is sure to “fork out.”</w:t>
      </w:r>
    </w:p>
    <w:p w14:paraId="3C2C450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At home (after calling at the Villino) to the 3 Hapgoods</w:t>
      </w:r>
    </w:p>
    <w:p w14:paraId="09620EB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2 Waterfields</w:t>
      </w:r>
    </w:p>
    <w:p w14:paraId="11DB5A2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Mrs. Ross</w:t>
      </w:r>
    </w:p>
    <w:p w14:paraId="271E2B3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Lady Bateman</w:t>
      </w:r>
    </w:p>
    <w:p w14:paraId="4B6C946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Lady Ed. Spencer Churchill</w:t>
      </w:r>
    </w:p>
    <w:p w14:paraId="1F87035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Mr. Clifford</w:t>
      </w:r>
    </w:p>
    <w:p w14:paraId="199745F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occupying the next three lines on the left side of</w:t>
      </w:r>
      <w:r w:rsidRPr="00365763">
        <w:rPr>
          <w:rFonts w:ascii="EB Garamond" w:eastAsia="EB Garamond" w:hAnsi="EB Garamond" w:cs="EB Garamond"/>
        </w:rPr>
        <w:t xml:space="preserve">     Miss Windsor</w:t>
      </w:r>
    </w:p>
    <w:p w14:paraId="5B6310A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the page</w:t>
      </w:r>
      <w:r w:rsidRPr="00365763">
        <w:rPr>
          <w:rFonts w:ascii="EB Garamond" w:eastAsia="EB Garamond" w:hAnsi="EB Garamond" w:cs="EB Garamond"/>
        </w:rPr>
        <w:t>} Chat with Eugénie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Harold Acton</w:t>
      </w:r>
    </w:p>
    <w:p w14:paraId="0281E7C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Mr. McComb</w:t>
      </w:r>
    </w:p>
    <w:p w14:paraId="4CA5775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Miss Wainwright (of Boston)</w:t>
      </w:r>
    </w:p>
    <w:p w14:paraId="02E0FBD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Mrs. Lindley</w:t>
      </w:r>
    </w:p>
    <w:p w14:paraId="0C2B05E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Mr. Pr___m</w:t>
      </w:r>
    </w:p>
    <w:p w14:paraId="698F6197" w14:textId="77777777" w:rsidR="00365763" w:rsidRPr="00365763" w:rsidRDefault="00365763" w:rsidP="00365763">
      <w:pPr>
        <w:jc w:val="both"/>
        <w:rPr>
          <w:rFonts w:ascii="EB Garamond" w:eastAsia="EB Garamond" w:hAnsi="EB Garamond" w:cs="EB Garamond"/>
        </w:rPr>
      </w:pPr>
    </w:p>
    <w:p w14:paraId="3C9FBE6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[374] Saturday, December 16, 1922</w:t>
      </w:r>
    </w:p>
    <w:p w14:paraId="575951A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Cloudy</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Eugenie Strong</w:t>
      </w:r>
    </w:p>
    <w:p w14:paraId="189F8A9B" w14:textId="77777777" w:rsidR="00365763" w:rsidRPr="00365763" w:rsidRDefault="00365763" w:rsidP="00365763">
      <w:pPr>
        <w:jc w:val="right"/>
        <w:rPr>
          <w:rFonts w:ascii="EB Garamond" w:eastAsia="EB Garamond" w:hAnsi="EB Garamond" w:cs="EB Garamond"/>
          <w:highlight w:val="white"/>
        </w:rPr>
      </w:pPr>
      <w:r w:rsidRPr="00365763">
        <w:rPr>
          <w:rFonts w:ascii="EB Garamond" w:eastAsia="EB Garamond" w:hAnsi="EB Garamond" w:cs="EB Garamond"/>
        </w:rPr>
        <w:t xml:space="preserve">Naima </w:t>
      </w:r>
      <w:r w:rsidRPr="00365763">
        <w:rPr>
          <w:rFonts w:ascii="EB Garamond" w:eastAsia="EB Garamond" w:hAnsi="EB Garamond" w:cs="EB Garamond"/>
          <w:highlight w:val="white"/>
        </w:rPr>
        <w:t>Löfroth</w:t>
      </w:r>
    </w:p>
    <w:p w14:paraId="3B952298" w14:textId="77777777" w:rsidR="00365763" w:rsidRPr="00365763" w:rsidRDefault="00365763" w:rsidP="00365763">
      <w:pPr>
        <w:jc w:val="right"/>
        <w:rPr>
          <w:rFonts w:ascii="EB Garamond" w:eastAsia="EB Garamond" w:hAnsi="EB Garamond" w:cs="EB Garamond"/>
          <w:highlight w:val="white"/>
        </w:rPr>
      </w:pPr>
      <w:r w:rsidRPr="00365763">
        <w:rPr>
          <w:rFonts w:ascii="EB Garamond" w:eastAsia="EB Garamond" w:hAnsi="EB Garamond" w:cs="EB Garamond"/>
          <w:highlight w:val="white"/>
        </w:rPr>
        <w:t>Cecil Pinsent</w:t>
      </w:r>
    </w:p>
    <w:p w14:paraId="635CE33B" w14:textId="77777777" w:rsidR="00365763" w:rsidRPr="00365763" w:rsidRDefault="00365763" w:rsidP="00365763">
      <w:pPr>
        <w:jc w:val="center"/>
        <w:rPr>
          <w:rFonts w:ascii="EB Garamond" w:eastAsia="EB Garamond" w:hAnsi="EB Garamond" w:cs="EB Garamond"/>
          <w:highlight w:val="white"/>
        </w:rPr>
      </w:pPr>
      <w:r w:rsidRPr="00365763">
        <w:rPr>
          <w:rFonts w:ascii="EB Garamond" w:eastAsia="EB Garamond" w:hAnsi="EB Garamond" w:cs="EB Garamond"/>
          <w:highlight w:val="white"/>
        </w:rPr>
        <w:t>{</w:t>
      </w:r>
      <w:r w:rsidRPr="00365763">
        <w:rPr>
          <w:rFonts w:ascii="EB Garamond" w:eastAsia="EB Garamond" w:hAnsi="EB Garamond" w:cs="EB Garamond"/>
          <w:i/>
          <w:highlight w:val="white"/>
        </w:rPr>
        <w:t>the rest of this page is empty</w:t>
      </w:r>
      <w:r w:rsidRPr="00365763">
        <w:rPr>
          <w:rFonts w:ascii="EB Garamond" w:eastAsia="EB Garamond" w:hAnsi="EB Garamond" w:cs="EB Garamond"/>
          <w:highlight w:val="white"/>
        </w:rPr>
        <w:t>}</w:t>
      </w:r>
    </w:p>
    <w:p w14:paraId="7D86293E" w14:textId="77777777" w:rsidR="00365763" w:rsidRPr="00365763" w:rsidRDefault="00365763" w:rsidP="00365763">
      <w:pPr>
        <w:jc w:val="center"/>
        <w:rPr>
          <w:rFonts w:ascii="EB Garamond" w:eastAsia="EB Garamond" w:hAnsi="EB Garamond" w:cs="EB Garamond"/>
          <w:highlight w:val="white"/>
        </w:rPr>
      </w:pPr>
    </w:p>
    <w:p w14:paraId="1EE9356C" w14:textId="77777777" w:rsidR="00365763" w:rsidRPr="00365763" w:rsidRDefault="00365763" w:rsidP="00365763">
      <w:pPr>
        <w:jc w:val="center"/>
        <w:rPr>
          <w:rFonts w:ascii="EB Garamond" w:eastAsia="EB Garamond" w:hAnsi="EB Garamond" w:cs="EB Garamond"/>
          <w:highlight w:val="white"/>
        </w:rPr>
      </w:pPr>
      <w:r w:rsidRPr="00365763">
        <w:rPr>
          <w:rFonts w:ascii="EB Garamond" w:eastAsia="EB Garamond" w:hAnsi="EB Garamond" w:cs="EB Garamond"/>
          <w:highlight w:val="white"/>
        </w:rPr>
        <w:t>[375] Sunday, December 17, 1922</w:t>
      </w:r>
    </w:p>
    <w:p w14:paraId="73B33A7C" w14:textId="77777777" w:rsidR="00365763" w:rsidRPr="00365763" w:rsidRDefault="00365763" w:rsidP="00365763">
      <w:pPr>
        <w:jc w:val="right"/>
        <w:rPr>
          <w:rFonts w:ascii="EB Garamond" w:eastAsia="EB Garamond" w:hAnsi="EB Garamond" w:cs="EB Garamond"/>
          <w:highlight w:val="white"/>
        </w:rPr>
      </w:pPr>
      <w:r w:rsidRPr="00365763">
        <w:rPr>
          <w:rFonts w:ascii="EB Garamond" w:eastAsia="EB Garamond" w:hAnsi="EB Garamond" w:cs="EB Garamond"/>
          <w:highlight w:val="white"/>
        </w:rPr>
        <w:t>Cloudy</w:t>
      </w:r>
    </w:p>
    <w:p w14:paraId="3DD7A779" w14:textId="77777777" w:rsidR="00365763" w:rsidRPr="00365763" w:rsidRDefault="00365763" w:rsidP="00365763">
      <w:pPr>
        <w:jc w:val="right"/>
        <w:rPr>
          <w:rFonts w:ascii="EB Garamond" w:eastAsia="EB Garamond" w:hAnsi="EB Garamond" w:cs="EB Garamond"/>
          <w:highlight w:val="white"/>
        </w:rPr>
      </w:pPr>
    </w:p>
    <w:p w14:paraId="1540B3B0" w14:textId="77777777" w:rsidR="00365763" w:rsidRPr="00365763" w:rsidRDefault="00365763" w:rsidP="00365763">
      <w:pPr>
        <w:ind w:firstLine="720"/>
        <w:jc w:val="both"/>
        <w:rPr>
          <w:rFonts w:ascii="EB Garamond" w:eastAsia="EB Garamond" w:hAnsi="EB Garamond" w:cs="EB Garamond"/>
          <w:highlight w:val="white"/>
        </w:rPr>
      </w:pPr>
      <w:r w:rsidRPr="00365763">
        <w:rPr>
          <w:rFonts w:ascii="EB Garamond" w:eastAsia="EB Garamond" w:hAnsi="EB Garamond" w:cs="EB Garamond"/>
          <w:highlight w:val="white"/>
        </w:rPr>
        <w:t>Lady Leslie’s younger son, Seymour (1st Cousin of Winston Churchill) came to lunch. He is cripple, and I daresay that accounts for his somewhat aggressive manners (he is really a “Bounder”). Cecil took him to Villa Medici and Le Balze and then called for Nicky and brought her up.</w:t>
      </w:r>
    </w:p>
    <w:p w14:paraId="6E3A1B89" w14:textId="77777777" w:rsidR="00365763" w:rsidRPr="00365763" w:rsidRDefault="00365763" w:rsidP="00365763">
      <w:pPr>
        <w:ind w:firstLine="720"/>
        <w:jc w:val="both"/>
        <w:rPr>
          <w:rFonts w:ascii="EB Garamond" w:eastAsia="EB Garamond" w:hAnsi="EB Garamond" w:cs="EB Garamond"/>
          <w:highlight w:val="white"/>
        </w:rPr>
      </w:pPr>
      <w:r w:rsidRPr="00365763">
        <w:rPr>
          <w:rFonts w:ascii="EB Garamond" w:eastAsia="EB Garamond" w:hAnsi="EB Garamond" w:cs="EB Garamond"/>
          <w:highlight w:val="white"/>
        </w:rPr>
        <w:t>We all looked at art books in the evening.</w:t>
      </w:r>
    </w:p>
    <w:p w14:paraId="463F443D" w14:textId="77777777" w:rsidR="00365763" w:rsidRPr="00365763" w:rsidRDefault="00365763" w:rsidP="00365763">
      <w:pPr>
        <w:ind w:firstLine="720"/>
        <w:jc w:val="both"/>
        <w:rPr>
          <w:rFonts w:ascii="EB Garamond" w:eastAsia="EB Garamond" w:hAnsi="EB Garamond" w:cs="EB Garamond"/>
          <w:highlight w:val="white"/>
        </w:rPr>
      </w:pPr>
    </w:p>
    <w:p w14:paraId="0429C08A" w14:textId="77777777" w:rsidR="00365763" w:rsidRPr="00365763" w:rsidRDefault="00365763" w:rsidP="00365763">
      <w:pPr>
        <w:jc w:val="center"/>
        <w:rPr>
          <w:rFonts w:ascii="EB Garamond" w:eastAsia="EB Garamond" w:hAnsi="EB Garamond" w:cs="EB Garamond"/>
          <w:highlight w:val="white"/>
        </w:rPr>
      </w:pPr>
      <w:r w:rsidRPr="00365763">
        <w:rPr>
          <w:rFonts w:ascii="EB Garamond" w:eastAsia="EB Garamond" w:hAnsi="EB Garamond" w:cs="EB Garamond"/>
          <w:highlight w:val="white"/>
        </w:rPr>
        <w:t>[376] Monday, December 18, 1922</w:t>
      </w:r>
    </w:p>
    <w:p w14:paraId="50CC229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Rain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Eugenie Strong</w:t>
      </w:r>
    </w:p>
    <w:p w14:paraId="42578DAA" w14:textId="77777777" w:rsidR="00365763" w:rsidRPr="00365763" w:rsidRDefault="00365763" w:rsidP="00365763">
      <w:pPr>
        <w:jc w:val="both"/>
        <w:rPr>
          <w:rFonts w:ascii="EB Garamond" w:eastAsia="EB Garamond" w:hAnsi="EB Garamond" w:cs="EB Garamond"/>
        </w:rPr>
      </w:pPr>
    </w:p>
    <w:p w14:paraId="33E27CF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Miss Paget and Young Leslie to lunch.</w:t>
      </w:r>
    </w:p>
    <w:p w14:paraId="12DFD649" w14:textId="77777777" w:rsidR="00365763" w:rsidRPr="00365763" w:rsidRDefault="00365763" w:rsidP="00365763">
      <w:pPr>
        <w:jc w:val="both"/>
        <w:rPr>
          <w:rFonts w:ascii="EB Garamond" w:eastAsia="EB Garamond" w:hAnsi="EB Garamond" w:cs="EB Garamond"/>
        </w:rPr>
      </w:pPr>
    </w:p>
    <w:p w14:paraId="302C72D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Mr. Colin Coote, the new Times correspondent in Rome called, a friend of Ray’s. He is a Balliol man, got into the last Parliament at 22, but failed at the last Election. He is only 27 now. We liked him, and he stayed on to dine, and met Lina Waterfield, who is the “Observer”’s Italian correspondent and her husband, who like himself had been on the Italian front. The understood eachother [</w:t>
      </w:r>
      <w:r w:rsidRPr="00365763">
        <w:rPr>
          <w:rFonts w:ascii="EB Garamond" w:eastAsia="EB Garamond" w:hAnsi="EB Garamond" w:cs="EB Garamond"/>
          <w:i/>
        </w:rPr>
        <w:t>sic</w:t>
      </w:r>
      <w:r w:rsidRPr="00365763">
        <w:rPr>
          <w:rFonts w:ascii="EB Garamond" w:eastAsia="EB Garamond" w:hAnsi="EB Garamond" w:cs="EB Garamond"/>
        </w:rPr>
        <w:t>] without saying a word!</w:t>
      </w:r>
    </w:p>
    <w:p w14:paraId="343F0836" w14:textId="77777777" w:rsidR="00365763" w:rsidRPr="00365763" w:rsidRDefault="00365763" w:rsidP="00365763">
      <w:pPr>
        <w:jc w:val="both"/>
        <w:rPr>
          <w:rFonts w:ascii="EB Garamond" w:eastAsia="EB Garamond" w:hAnsi="EB Garamond" w:cs="EB Garamond"/>
        </w:rPr>
      </w:pPr>
    </w:p>
    <w:p w14:paraId="712AD27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[377] Tuesday, December 19, 1922</w:t>
      </w:r>
    </w:p>
    <w:p w14:paraId="12D9DB35"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Muggy</w:t>
      </w:r>
    </w:p>
    <w:p w14:paraId="4ABB32FB" w14:textId="77777777" w:rsidR="00365763" w:rsidRPr="00365763" w:rsidRDefault="00365763" w:rsidP="00365763">
      <w:pPr>
        <w:jc w:val="right"/>
        <w:rPr>
          <w:rFonts w:ascii="EB Garamond" w:eastAsia="EB Garamond" w:hAnsi="EB Garamond" w:cs="EB Garamond"/>
        </w:rPr>
      </w:pPr>
    </w:p>
    <w:p w14:paraId="0A9F9FE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about ⅓ down the page</w:t>
      </w:r>
      <w:r w:rsidRPr="00365763">
        <w:rPr>
          <w:rFonts w:ascii="EB Garamond" w:eastAsia="EB Garamond" w:hAnsi="EB Garamond" w:cs="EB Garamond"/>
        </w:rPr>
        <w:t>} Mrs. Strong had Sig. Gianelli and _____ Biagi to tea</w:t>
      </w:r>
    </w:p>
    <w:p w14:paraId="28C616CB" w14:textId="77777777" w:rsidR="00365763" w:rsidRPr="00365763" w:rsidRDefault="00365763" w:rsidP="00365763">
      <w:pPr>
        <w:jc w:val="both"/>
        <w:rPr>
          <w:rFonts w:ascii="EB Garamond" w:eastAsia="EB Garamond" w:hAnsi="EB Garamond" w:cs="EB Garamond"/>
        </w:rPr>
      </w:pPr>
    </w:p>
    <w:p w14:paraId="5265343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[378] Wednesday, December 20, 1922</w:t>
      </w:r>
    </w:p>
    <w:p w14:paraId="0F915DA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Rain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Eugenie Strong</w:t>
      </w:r>
    </w:p>
    <w:p w14:paraId="56C3900F"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Bessie Berenson</w:t>
      </w:r>
    </w:p>
    <w:p w14:paraId="277A83F7" w14:textId="77777777" w:rsidR="00365763" w:rsidRPr="00365763" w:rsidRDefault="00365763" w:rsidP="00365763">
      <w:pPr>
        <w:jc w:val="right"/>
        <w:rPr>
          <w:rFonts w:ascii="EB Garamond" w:eastAsia="EB Garamond" w:hAnsi="EB Garamond" w:cs="EB Garamond"/>
        </w:rPr>
      </w:pPr>
    </w:p>
    <w:p w14:paraId="22255F84" w14:textId="77777777" w:rsidR="00365763" w:rsidRPr="00365763" w:rsidRDefault="00365763" w:rsidP="00365763">
      <w:pPr>
        <w:jc w:val="both"/>
        <w:rPr>
          <w:rFonts w:ascii="EB Garamond" w:eastAsia="EB Garamond" w:hAnsi="EB Garamond" w:cs="EB Garamond"/>
          <w:strike/>
        </w:rPr>
      </w:pPr>
      <w:r w:rsidRPr="00365763">
        <w:rPr>
          <w:rFonts w:ascii="EB Garamond" w:eastAsia="EB Garamond" w:hAnsi="EB Garamond" w:cs="EB Garamond"/>
        </w:rPr>
        <w:tab/>
      </w:r>
      <w:r w:rsidRPr="00365763">
        <w:rPr>
          <w:rFonts w:ascii="EB Garamond" w:eastAsia="EB Garamond" w:hAnsi="EB Garamond" w:cs="EB Garamond"/>
          <w:strike/>
        </w:rPr>
        <w:t>Harold Acton came t</w:t>
      </w:r>
    </w:p>
    <w:p w14:paraId="0ECE1B0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The German Consul, Herr Stiller, and Herr Hammer came to lunch. Bessie arrived.</w:t>
      </w:r>
    </w:p>
    <w:p w14:paraId="13F0A23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BB had Toesca</w:t>
      </w:r>
    </w:p>
    <w:p w14:paraId="118C897A" w14:textId="77777777" w:rsidR="00365763" w:rsidRPr="00365763" w:rsidRDefault="00365763" w:rsidP="00365763">
      <w:pPr>
        <w:jc w:val="both"/>
        <w:rPr>
          <w:rFonts w:ascii="EB Garamond" w:eastAsia="EB Garamond" w:hAnsi="EB Garamond" w:cs="EB Garamond"/>
        </w:rPr>
      </w:pPr>
    </w:p>
    <w:p w14:paraId="5782D134"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[379] Thursday, December 21, 1922</w:t>
      </w:r>
    </w:p>
    <w:p w14:paraId="50A0A775"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Rain</w:t>
      </w:r>
    </w:p>
    <w:p w14:paraId="3E451F1A" w14:textId="77777777" w:rsidR="00365763" w:rsidRPr="00365763" w:rsidRDefault="00365763" w:rsidP="00365763">
      <w:pPr>
        <w:jc w:val="right"/>
        <w:rPr>
          <w:rFonts w:ascii="EB Garamond" w:eastAsia="EB Garamond" w:hAnsi="EB Garamond" w:cs="EB Garamond"/>
        </w:rPr>
      </w:pPr>
    </w:p>
    <w:p w14:paraId="7CC6FBF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Harold Acton came to lunch, </w:t>
      </w:r>
      <w:r w:rsidRPr="00365763">
        <w:rPr>
          <w:rFonts w:ascii="EB Garamond" w:eastAsia="EB Garamond" w:hAnsi="EB Garamond" w:cs="EB Garamond"/>
          <w:u w:val="single"/>
        </w:rPr>
        <w:t>his</w:t>
      </w:r>
      <w:r w:rsidRPr="00365763">
        <w:rPr>
          <w:rFonts w:ascii="EB Garamond" w:eastAsia="EB Garamond" w:hAnsi="EB Garamond" w:cs="EB Garamond"/>
        </w:rPr>
        <w:t xml:space="preserve"> young head full of the Sitwells. He has chummed up with Alfred Nicholson at Oxford and they are bringing out a paper together, for which Alfred has written some poems under the rubric of “Mild Aphrodisiacs”</w:t>
      </w:r>
    </w:p>
    <w:p w14:paraId="78BE070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p>
    <w:p w14:paraId="2D217E8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What would his Mother say???</w:t>
      </w:r>
    </w:p>
    <w:p w14:paraId="78FFBDC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062193F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Nicky left for Munich. We shall miss her </w:t>
      </w:r>
      <w:r w:rsidRPr="00365763">
        <w:rPr>
          <w:rFonts w:ascii="EB Garamond" w:eastAsia="EB Garamond" w:hAnsi="EB Garamond" w:cs="EB Garamond"/>
          <w:i/>
        </w:rPr>
        <w:t>awfully</w:t>
      </w:r>
      <w:r w:rsidRPr="00365763">
        <w:rPr>
          <w:rFonts w:ascii="EB Garamond" w:eastAsia="EB Garamond" w:hAnsi="EB Garamond" w:cs="EB Garamond"/>
        </w:rPr>
        <w:t>.</w:t>
      </w:r>
    </w:p>
    <w:p w14:paraId="5135C4E4" w14:textId="77777777" w:rsidR="00365763" w:rsidRPr="00365763" w:rsidRDefault="00365763" w:rsidP="00365763">
      <w:pPr>
        <w:jc w:val="both"/>
        <w:rPr>
          <w:rFonts w:ascii="EB Garamond" w:eastAsia="EB Garamond" w:hAnsi="EB Garamond" w:cs="EB Garamond"/>
        </w:rPr>
      </w:pPr>
    </w:p>
    <w:p w14:paraId="16CF431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[380] Friday, December 22, 1922</w:t>
      </w:r>
    </w:p>
    <w:p w14:paraId="284D57D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Rainy</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w:t>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Bessie</w:t>
      </w:r>
    </w:p>
    <w:p w14:paraId="3A2EC8F0"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Naimi</w:t>
      </w:r>
    </w:p>
    <w:p w14:paraId="2FDF7B20" w14:textId="77777777" w:rsidR="00365763" w:rsidRPr="00365763" w:rsidRDefault="00365763" w:rsidP="00365763">
      <w:pPr>
        <w:jc w:val="both"/>
        <w:rPr>
          <w:rFonts w:ascii="EB Garamond" w:eastAsia="EB Garamond" w:hAnsi="EB Garamond" w:cs="EB Garamond"/>
        </w:rPr>
      </w:pPr>
    </w:p>
    <w:p w14:paraId="2B834F9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Eugenie left at noon. On the whole—tho[ugh] she is a tiresome fusser—her visit went off well. I am really fond of her and so is B.B.</w:t>
      </w:r>
    </w:p>
    <w:p w14:paraId="6791534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Too rainy for calls, but I had</w:t>
      </w:r>
    </w:p>
    <w:p w14:paraId="4D35D66A"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Mr. and Mrs. Norwood Young</w:t>
      </w:r>
    </w:p>
    <w:p w14:paraId="256F7CBF"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Mrs. Clarke</w:t>
      </w:r>
    </w:p>
    <w:p w14:paraId="411175DE"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2 [young] American from Cambridge England</w:t>
      </w:r>
    </w:p>
    <w:p w14:paraId="55E38E41"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Miss Nixon</w:t>
      </w:r>
    </w:p>
    <w:p w14:paraId="15D52DD4"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Miss Shelder</w:t>
      </w:r>
    </w:p>
    <w:p w14:paraId="2E4BEC2B"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Miss Underwood</w:t>
      </w:r>
    </w:p>
    <w:p w14:paraId="31AFF268"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Julia and Hilda</w:t>
      </w:r>
    </w:p>
    <w:p w14:paraId="45F34FE1"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2 skipped lines</w:t>
      </w:r>
      <w:r w:rsidRPr="00365763">
        <w:rPr>
          <w:rFonts w:ascii="EB Garamond" w:eastAsia="EB Garamond" w:hAnsi="EB Garamond" w:cs="EB Garamond"/>
        </w:rPr>
        <w:t>}</w:t>
      </w:r>
    </w:p>
    <w:p w14:paraId="224C4B4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B.B. lost his temper twice once over psycho-analysis and secondly because Parry wasn’t back in time. </w:t>
      </w:r>
      <w:r w:rsidRPr="00365763">
        <w:rPr>
          <w:rFonts w:ascii="EB Garamond" w:eastAsia="EB Garamond" w:hAnsi="EB Garamond" w:cs="EB Garamond"/>
          <w:i/>
        </w:rPr>
        <w:t>This</w:t>
      </w:r>
      <w:r w:rsidRPr="00365763">
        <w:rPr>
          <w:rFonts w:ascii="EB Garamond" w:eastAsia="EB Garamond" w:hAnsi="EB Garamond" w:cs="EB Garamond"/>
        </w:rPr>
        <w:t xml:space="preserve"> led him to rage at my ALWAYS putting HIM last, never considering HIS interests and the whole chain—when such a thing as Parry’s staying </w:t>
      </w:r>
      <w:r w:rsidRPr="00365763">
        <w:rPr>
          <w:rFonts w:ascii="EB Garamond" w:eastAsia="EB Garamond" w:hAnsi="EB Garamond" w:cs="EB Garamond"/>
          <w:u w:val="single"/>
        </w:rPr>
        <w:t>on</w:t>
      </w:r>
      <w:r w:rsidRPr="00365763">
        <w:rPr>
          <w:rFonts w:ascii="EB Garamond" w:eastAsia="EB Garamond" w:hAnsi="EB Garamond" w:cs="EB Garamond"/>
        </w:rPr>
        <w:t xml:space="preserve"> in town was </w:t>
      </w:r>
      <w:r w:rsidRPr="00365763">
        <w:rPr>
          <w:rFonts w:ascii="EB Garamond" w:eastAsia="EB Garamond" w:hAnsi="EB Garamond" w:cs="EB Garamond"/>
          <w:i/>
        </w:rPr>
        <w:t>never</w:t>
      </w:r>
      <w:r w:rsidRPr="00365763">
        <w:rPr>
          <w:rFonts w:ascii="EB Garamond" w:eastAsia="EB Garamond" w:hAnsi="EB Garamond" w:cs="EB Garamond"/>
        </w:rPr>
        <w:t xml:space="preserve"> done before!! Poor B.B. {</w:t>
      </w:r>
      <w:r w:rsidRPr="00365763">
        <w:rPr>
          <w:rFonts w:ascii="EB Garamond" w:eastAsia="EB Garamond" w:hAnsi="EB Garamond" w:cs="EB Garamond"/>
          <w:i/>
        </w:rPr>
        <w:t>a</w:t>
      </w:r>
      <w:r w:rsidRPr="00365763">
        <w:rPr>
          <w:rFonts w:ascii="EB Garamond" w:eastAsia="EB Garamond" w:hAnsi="EB Garamond" w:cs="EB Garamond"/>
        </w:rPr>
        <w:t xml:space="preserve"> </w:t>
      </w:r>
      <w:r w:rsidRPr="00365763">
        <w:rPr>
          <w:rFonts w:ascii="EB Garamond" w:eastAsia="EB Garamond" w:hAnsi="EB Garamond" w:cs="EB Garamond"/>
          <w:i/>
        </w:rPr>
        <w:t>line leads to the next page, where this day’s narrative continues</w:t>
      </w:r>
      <w:r w:rsidRPr="00365763">
        <w:rPr>
          <w:rFonts w:ascii="EB Garamond" w:eastAsia="EB Garamond" w:hAnsi="EB Garamond" w:cs="EB Garamond"/>
        </w:rPr>
        <w:t>}</w:t>
      </w:r>
    </w:p>
    <w:p w14:paraId="63EF87ED" w14:textId="77777777" w:rsidR="00365763" w:rsidRPr="00365763" w:rsidRDefault="00365763" w:rsidP="00365763">
      <w:pPr>
        <w:jc w:val="both"/>
        <w:rPr>
          <w:rFonts w:ascii="EB Garamond" w:eastAsia="EB Garamond" w:hAnsi="EB Garamond" w:cs="EB Garamond"/>
        </w:rPr>
      </w:pPr>
    </w:p>
    <w:p w14:paraId="773E7958"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[381] Saturday, December 23, 19, 1922</w:t>
      </w:r>
    </w:p>
    <w:p w14:paraId="32C2148A"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Rainy</w:t>
      </w:r>
    </w:p>
    <w:p w14:paraId="5A9AB771" w14:textId="77777777" w:rsidR="00365763" w:rsidRPr="00365763" w:rsidRDefault="00365763" w:rsidP="00365763">
      <w:pPr>
        <w:jc w:val="right"/>
        <w:rPr>
          <w:rFonts w:ascii="EB Garamond" w:eastAsia="EB Garamond" w:hAnsi="EB Garamond" w:cs="EB Garamond"/>
        </w:rPr>
      </w:pPr>
    </w:p>
    <w:p w14:paraId="7C7C449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 very dank damp day. B.B. would not go out to walk, but Bessie and I called on Aunt Janet.</w:t>
      </w:r>
    </w:p>
    <w:p w14:paraId="465F325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Have finished the “Prinz der D[”] by Manolesc</w:t>
      </w:r>
      <w:r w:rsidRPr="00365763">
        <w:rPr>
          <w:rFonts w:ascii="EB Garamond" w:eastAsia="EB Garamond" w:hAnsi="EB Garamond" w:cs="EB Garamond"/>
          <w:u w:val="single"/>
        </w:rPr>
        <w:t>u</w:t>
      </w:r>
      <w:r w:rsidRPr="00365763">
        <w:rPr>
          <w:rFonts w:ascii="EB Garamond" w:eastAsia="EB Garamond" w:hAnsi="EB Garamond" w:cs="EB Garamond"/>
        </w:rPr>
        <w:t>—I am really getting on with reading German</w:t>
      </w:r>
    </w:p>
    <w:p w14:paraId="4D1AE7F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4 skipped lines</w:t>
      </w:r>
      <w:r w:rsidRPr="00365763">
        <w:rPr>
          <w:rFonts w:ascii="EB Garamond" w:eastAsia="EB Garamond" w:hAnsi="EB Garamond" w:cs="EB Garamond"/>
        </w:rPr>
        <w:t>}</w:t>
      </w:r>
    </w:p>
    <w:p w14:paraId="1C4260C0" w14:textId="77777777" w:rsidR="00365763" w:rsidRPr="00365763" w:rsidRDefault="00B8149A" w:rsidP="00365763">
      <w:pPr>
        <w:jc w:val="center"/>
        <w:rPr>
          <w:rFonts w:ascii="EB Garamond" w:eastAsia="EB Garamond" w:hAnsi="EB Garamond" w:cs="EB Garamond"/>
        </w:rPr>
      </w:pPr>
      <w:r>
        <w:rPr>
          <w:noProof/>
        </w:rPr>
        <w:pict w14:anchorId="145CA7A3">
          <v:rect id="_x0000_i1025" alt="" style="width:425.05pt;height:.05pt;mso-width-percent:0;mso-height-percent:0;mso-width-percent:0;mso-height-percent:0" o:hrpct="882" o:hralign="center" o:hrstd="t" o:hr="t" fillcolor="#a0a0a0" stroked="f"/>
        </w:pict>
      </w:r>
    </w:p>
    <w:p w14:paraId="3986740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last page’s line leads to this passage</w:t>
      </w:r>
      <w:r w:rsidRPr="00365763">
        <w:rPr>
          <w:rFonts w:ascii="EB Garamond" w:eastAsia="EB Garamond" w:hAnsi="EB Garamond" w:cs="EB Garamond"/>
        </w:rPr>
        <w:t>} Hutch and Neith and Miria</w:t>
      </w:r>
      <w:r w:rsidRPr="00365763">
        <w:rPr>
          <w:rFonts w:ascii="EB Garamond" w:eastAsia="EB Garamond" w:hAnsi="EB Garamond" w:cs="EB Garamond"/>
          <w:u w:val="single"/>
        </w:rPr>
        <w:t>m</w:t>
      </w:r>
      <w:r w:rsidRPr="00365763">
        <w:rPr>
          <w:rFonts w:ascii="EB Garamond" w:eastAsia="EB Garamond" w:hAnsi="EB Garamond" w:cs="EB Garamond"/>
        </w:rPr>
        <w:t xml:space="preserve"> came to dinner. I am in a horrid mood, and their tales of drunken bouts, etc. filled me with real disgust, and his book “The Story of a Lover” seems to me disgusting Exhibitionism, in spite of its depth and sincerity.</w:t>
      </w:r>
    </w:p>
    <w:p w14:paraId="761EE971" w14:textId="77777777" w:rsidR="00365763" w:rsidRPr="00365763" w:rsidRDefault="00365763" w:rsidP="00365763">
      <w:pPr>
        <w:jc w:val="right"/>
        <w:rPr>
          <w:rFonts w:ascii="EB Garamond" w:eastAsia="EB Garamond" w:hAnsi="EB Garamond" w:cs="EB Garamond"/>
        </w:rPr>
      </w:pPr>
    </w:p>
    <w:p w14:paraId="1AEE8246"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[382] Sunday, December 24, 1922</w:t>
      </w:r>
    </w:p>
    <w:p w14:paraId="4B08726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Rain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Alys</w:t>
      </w:r>
    </w:p>
    <w:p w14:paraId="1E198B06"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Naimi</w:t>
      </w:r>
    </w:p>
    <w:p w14:paraId="54F72218" w14:textId="77777777" w:rsidR="00365763" w:rsidRPr="00365763" w:rsidRDefault="00365763" w:rsidP="00365763">
      <w:pPr>
        <w:jc w:val="right"/>
        <w:rPr>
          <w:rFonts w:ascii="EB Garamond" w:eastAsia="EB Garamond" w:hAnsi="EB Garamond" w:cs="EB Garamond"/>
        </w:rPr>
      </w:pPr>
    </w:p>
    <w:p w14:paraId="27E3E66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Alys arrived at 8.25, and we had a long chat and walked in the garden. She walked with B.B. in the afternoon, and I went with Naimi and Bessie to call on the Waterfields.</w:t>
      </w:r>
    </w:p>
    <w:p w14:paraId="6D0B0F0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Wrote a lot of letters to Egypt—</w:t>
      </w:r>
    </w:p>
    <w:p w14:paraId="5C4B706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de Cramer</w:t>
      </w:r>
    </w:p>
    <w:p w14:paraId="5525087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Villamarina</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Winlock</w:t>
      </w:r>
    </w:p>
    <w:p w14:paraId="08C3D67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Patricolo</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Howard Carter</w:t>
      </w:r>
    </w:p>
    <w:p w14:paraId="5C0857E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Creswell</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Davies</w:t>
      </w:r>
    </w:p>
    <w:p w14:paraId="4720C7E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Firth</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Bonté Elgood</w:t>
      </w:r>
    </w:p>
    <w:p w14:paraId="4FA1CF5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Galarza</w:t>
      </w:r>
    </w:p>
    <w:p w14:paraId="0D9C486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Gayer-Anderson</w:t>
      </w:r>
    </w:p>
    <w:p w14:paraId="3F932ED3"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Furness</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dividing slanted vertical line to the bottom</w:t>
      </w:r>
      <w:r w:rsidRPr="00365763">
        <w:rPr>
          <w:rFonts w:ascii="EB Garamond" w:eastAsia="EB Garamond" w:hAnsi="EB Garamond" w:cs="EB Garamond"/>
        </w:rPr>
        <w:t xml:space="preserve"> </w:t>
      </w:r>
    </w:p>
    <w:p w14:paraId="0C783B7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Simaika Pascha</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i/>
        </w:rPr>
        <w:t>starts</w:t>
      </w:r>
      <w:r w:rsidRPr="00365763">
        <w:rPr>
          <w:rFonts w:ascii="EB Garamond" w:eastAsia="EB Garamond" w:hAnsi="EB Garamond" w:cs="EB Garamond"/>
        </w:rPr>
        <w:t>} Ronald Storrs sent us a [young] Syrian</w:t>
      </w:r>
    </w:p>
    <w:p w14:paraId="7B8DB312" w14:textId="77777777" w:rsidR="00365763" w:rsidRPr="00365763" w:rsidRDefault="00365763" w:rsidP="00365763">
      <w:pPr>
        <w:jc w:val="both"/>
        <w:rPr>
          <w:rFonts w:ascii="EB Garamond" w:eastAsia="EB Garamond" w:hAnsi="EB Garamond" w:cs="EB Garamond"/>
          <w:u w:val="single"/>
        </w:rPr>
      </w:pPr>
      <w:r w:rsidRPr="00365763">
        <w:rPr>
          <w:rFonts w:ascii="EB Garamond" w:eastAsia="EB Garamond" w:hAnsi="EB Garamond" w:cs="EB Garamond"/>
        </w:rPr>
        <w:t>Mme. Foucart</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Christian, Mr. George </w:t>
      </w:r>
      <w:r w:rsidRPr="00365763">
        <w:rPr>
          <w:rFonts w:ascii="EB Garamond" w:eastAsia="EB Garamond" w:hAnsi="EB Garamond" w:cs="EB Garamond"/>
          <w:u w:val="single"/>
        </w:rPr>
        <w:t>Antonius</w:t>
      </w:r>
      <w:r w:rsidRPr="00365763">
        <w:rPr>
          <w:rFonts w:ascii="EB Garamond" w:eastAsia="EB Garamond" w:hAnsi="EB Garamond" w:cs="EB Garamond"/>
        </w:rPr>
        <w:t xml:space="preserve">, </w:t>
      </w:r>
      <w:r w:rsidRPr="00365763">
        <w:rPr>
          <w:rFonts w:ascii="EB Garamond" w:eastAsia="EB Garamond" w:hAnsi="EB Garamond" w:cs="EB Garamond"/>
          <w:u w:val="single"/>
        </w:rPr>
        <w:t>Ass[istan]t</w:t>
      </w:r>
    </w:p>
    <w:p w14:paraId="061BA2E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Truman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Superintendent of Education in Palestine,</w:t>
      </w:r>
    </w:p>
    <w:p w14:paraId="6D44C74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Paravicinis</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and he {</w:t>
      </w:r>
      <w:r w:rsidRPr="00365763">
        <w:rPr>
          <w:rFonts w:ascii="EB Garamond" w:eastAsia="EB Garamond" w:hAnsi="EB Garamond" w:cs="EB Garamond"/>
          <w:i/>
        </w:rPr>
        <w:t>continued on the facing page</w:t>
      </w:r>
      <w:r w:rsidRPr="00365763">
        <w:rPr>
          <w:rFonts w:ascii="EB Garamond" w:eastAsia="EB Garamond" w:hAnsi="EB Garamond" w:cs="EB Garamond"/>
        </w:rPr>
        <w:t>}</w:t>
      </w:r>
    </w:p>
    <w:p w14:paraId="029E402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Mackintosh</w:t>
      </w:r>
    </w:p>
    <w:p w14:paraId="0C0F926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___me</w:t>
      </w:r>
    </w:p>
    <w:p w14:paraId="4C702D6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Devonshire</w:t>
      </w:r>
    </w:p>
    <w:p w14:paraId="068B54F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Baxter</w:t>
      </w:r>
    </w:p>
    <w:p w14:paraId="2A46DF32" w14:textId="77777777" w:rsidR="00365763" w:rsidRPr="00365763" w:rsidRDefault="00365763" w:rsidP="00365763">
      <w:pPr>
        <w:rPr>
          <w:rFonts w:ascii="EB Garamond" w:eastAsia="EB Garamond" w:hAnsi="EB Garamond" w:cs="EB Garamond"/>
        </w:rPr>
      </w:pPr>
    </w:p>
    <w:p w14:paraId="7BED50BC"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[383] Monday, December 25, 1922</w:t>
      </w:r>
    </w:p>
    <w:p w14:paraId="5A3F38C0"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Bessie</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Grey and damp</w:t>
      </w:r>
    </w:p>
    <w:p w14:paraId="467112B7" w14:textId="77777777" w:rsidR="00365763" w:rsidRPr="00365763" w:rsidRDefault="00365763" w:rsidP="00365763">
      <w:pPr>
        <w:jc w:val="both"/>
        <w:rPr>
          <w:rFonts w:ascii="EB Garamond" w:eastAsia="EB Garamond" w:hAnsi="EB Garamond" w:cs="EB Garamond"/>
        </w:rPr>
      </w:pPr>
    </w:p>
    <w:p w14:paraId="7AE7BEB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Geoffrey and his friend </w:t>
      </w:r>
      <w:r w:rsidRPr="00365763">
        <w:rPr>
          <w:rFonts w:ascii="EB Garamond" w:eastAsia="EB Garamond" w:hAnsi="EB Garamond" w:cs="EB Garamond"/>
          <w:u w:val="single"/>
        </w:rPr>
        <w:t>Haslam</w:t>
      </w:r>
      <w:r w:rsidRPr="00365763">
        <w:rPr>
          <w:rFonts w:ascii="EB Garamond" w:eastAsia="EB Garamond" w:hAnsi="EB Garamond" w:cs="EB Garamond"/>
        </w:rPr>
        <w:t xml:space="preserve"> came over for tea, and Julia and Miss Pellett arrived. Geoffrey has lost of grey hair, and looked tired and unhappy. The one thing he wanted was Nicky’s address—a hopeless dream, poor man. He did not think much of Capt. Coote.</w:t>
      </w:r>
    </w:p>
    <w:p w14:paraId="278C29D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Alys and Bessie and I walked over to see the Hapgoods in the [morning]. charles has arrived there, a very delicate-looking boy of 18, not attractive at first sight.</w:t>
      </w:r>
    </w:p>
    <w:p w14:paraId="472E7307" w14:textId="77777777" w:rsidR="00365763" w:rsidRPr="00365763" w:rsidRDefault="00365763" w:rsidP="00365763">
      <w:pPr>
        <w:jc w:val="both"/>
        <w:rPr>
          <w:rFonts w:ascii="EB Garamond" w:eastAsia="EB Garamond" w:hAnsi="EB Garamond" w:cs="EB Garamond"/>
        </w:rPr>
      </w:pPr>
    </w:p>
    <w:p w14:paraId="5BFF9D6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Reading “A Raw Youth” by Dostoievsky and “Dead Souls” by Gogol.</w:t>
      </w:r>
    </w:p>
    <w:p w14:paraId="784715D1" w14:textId="77777777" w:rsidR="00365763" w:rsidRPr="00365763" w:rsidRDefault="00365763" w:rsidP="00365763">
      <w:pPr>
        <w:jc w:val="both"/>
        <w:rPr>
          <w:rFonts w:ascii="EB Garamond" w:eastAsia="EB Garamond" w:hAnsi="EB Garamond" w:cs="EB Garamond"/>
        </w:rPr>
      </w:pPr>
    </w:p>
    <w:p w14:paraId="5A1CEE1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continued from the facing page</w:t>
      </w:r>
      <w:r w:rsidRPr="00365763">
        <w:rPr>
          <w:rFonts w:ascii="Nova Mono" w:eastAsia="Nova Mono" w:hAnsi="Nova Mono" w:cs="Nova Mono"/>
        </w:rPr>
        <w:t xml:space="preserve">} came to lunch Sunday—very intelligent, and came also to dine with Julia and her friend and Mrs. Ross[.] He fell in love with Julia at first sight → </w:t>
      </w:r>
    </w:p>
    <w:p w14:paraId="22E77354" w14:textId="77777777" w:rsidR="00365763" w:rsidRPr="00365763" w:rsidRDefault="00365763" w:rsidP="00365763">
      <w:pPr>
        <w:jc w:val="both"/>
        <w:rPr>
          <w:rFonts w:ascii="EB Garamond" w:eastAsia="EB Garamond" w:hAnsi="EB Garamond" w:cs="EB Garamond"/>
        </w:rPr>
      </w:pPr>
    </w:p>
    <w:p w14:paraId="2440181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[384] Tuesday, December 26, 1922</w:t>
      </w:r>
    </w:p>
    <w:p w14:paraId="49E9C5A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Fine day at last!</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w:t>
      </w:r>
      <w:r w:rsidRPr="00365763">
        <w:rPr>
          <w:rFonts w:ascii="EB Garamond" w:eastAsia="EB Garamond" w:hAnsi="EB Garamond" w:cs="EB Garamond"/>
          <w:i/>
        </w:rPr>
        <w:t>straddling both pages</w:t>
      </w:r>
      <w:r w:rsidRPr="00365763">
        <w:rPr>
          <w:rFonts w:ascii="EB Garamond" w:eastAsia="EB Garamond" w:hAnsi="EB Garamond" w:cs="EB Garamond"/>
        </w:rPr>
        <w:t>} Bessie</w:t>
      </w:r>
    </w:p>
    <w:p w14:paraId="2850B5EB"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Alys</w:t>
      </w:r>
    </w:p>
    <w:p w14:paraId="3B5FC3D3" w14:textId="77777777" w:rsidR="00365763" w:rsidRPr="00365763" w:rsidRDefault="00365763" w:rsidP="00365763">
      <w:pPr>
        <w:jc w:val="right"/>
        <w:rPr>
          <w:rFonts w:ascii="EB Garamond" w:eastAsia="EB Garamond" w:hAnsi="EB Garamond" w:cs="EB Garamond"/>
        </w:rPr>
      </w:pPr>
    </w:p>
    <w:p w14:paraId="63E84C1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Called for Julia Mantegazza (Anita Cagnola’s grand daughter) and took him [</w:t>
      </w:r>
      <w:r w:rsidRPr="00365763">
        <w:rPr>
          <w:rFonts w:ascii="EB Garamond" w:eastAsia="EB Garamond" w:hAnsi="EB Garamond" w:cs="EB Garamond"/>
          <w:i/>
        </w:rPr>
        <w:t>sic</w:t>
      </w:r>
      <w:r w:rsidRPr="00365763">
        <w:rPr>
          <w:rFonts w:ascii="EB Garamond" w:eastAsia="EB Garamond" w:hAnsi="EB Garamond" w:cs="EB Garamond"/>
        </w:rPr>
        <w:t>] up to the children’s party at Villa Medici. Geoffrey and I had a walk round the garden and a chat on quite indifferent things, which nevertheless left a pleasant feeling. But I felt despairing sadness behind his nice behaviour. O what a disappointing fool he was!</w:t>
      </w:r>
    </w:p>
    <w:p w14:paraId="61BD0C43" w14:textId="77777777" w:rsidR="00365763" w:rsidRPr="00365763" w:rsidRDefault="00365763" w:rsidP="00365763">
      <w:pPr>
        <w:jc w:val="both"/>
        <w:rPr>
          <w:rFonts w:ascii="EB Garamond" w:eastAsia="EB Garamond" w:hAnsi="EB Garamond" w:cs="EB Garamond"/>
        </w:rPr>
      </w:pPr>
    </w:p>
    <w:p w14:paraId="2C8C5FB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Lina and Aubrey  and Mr. Trevor Bigham (Hon[orable]) came to lunch, and we actually sat out in the stanzare</w:t>
      </w:r>
    </w:p>
    <w:p w14:paraId="20411FF0" w14:textId="77777777" w:rsidR="00365763" w:rsidRPr="00365763" w:rsidRDefault="00365763" w:rsidP="00365763">
      <w:pPr>
        <w:jc w:val="both"/>
        <w:rPr>
          <w:rFonts w:ascii="EB Garamond" w:eastAsia="EB Garamond" w:hAnsi="EB Garamond" w:cs="EB Garamond"/>
        </w:rPr>
      </w:pPr>
    </w:p>
    <w:p w14:paraId="7D730AF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Looked at mediaeval statues (reproductions) in evening. Bessie is very </w:t>
      </w:r>
      <w:r w:rsidRPr="00365763">
        <w:rPr>
          <w:rFonts w:ascii="EB Garamond" w:eastAsia="EB Garamond" w:hAnsi="EB Garamond" w:cs="EB Garamond"/>
          <w:i/>
        </w:rPr>
        <w:t>real</w:t>
      </w:r>
      <w:r w:rsidRPr="00365763">
        <w:rPr>
          <w:rFonts w:ascii="EB Garamond" w:eastAsia="EB Garamond" w:hAnsi="EB Garamond" w:cs="EB Garamond"/>
        </w:rPr>
        <w:t xml:space="preserve"> and intelligent about sculpture, </w:t>
      </w:r>
      <w:r w:rsidRPr="00365763">
        <w:rPr>
          <w:rFonts w:ascii="EB Garamond" w:eastAsia="EB Garamond" w:hAnsi="EB Garamond" w:cs="EB Garamond"/>
          <w:i/>
        </w:rPr>
        <w:t>so much</w:t>
      </w:r>
      <w:r w:rsidRPr="00365763">
        <w:rPr>
          <w:rFonts w:ascii="EB Garamond" w:eastAsia="EB Garamond" w:hAnsi="EB Garamond" w:cs="EB Garamond"/>
        </w:rPr>
        <w:t xml:space="preserve"> improved from the old days when she whined around caring for nothing outside her own skin.</w:t>
      </w:r>
    </w:p>
    <w:p w14:paraId="417851DD" w14:textId="77777777" w:rsidR="00365763" w:rsidRPr="00365763" w:rsidRDefault="00365763" w:rsidP="00365763">
      <w:pPr>
        <w:jc w:val="right"/>
        <w:rPr>
          <w:rFonts w:ascii="EB Garamond" w:eastAsia="EB Garamond" w:hAnsi="EB Garamond" w:cs="EB Garamond"/>
        </w:rPr>
      </w:pPr>
    </w:p>
    <w:p w14:paraId="3FE964AD"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[385] Wednesday, December 27, 1922</w:t>
      </w:r>
    </w:p>
    <w:p w14:paraId="77C80F12"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Rain again</w:t>
      </w:r>
    </w:p>
    <w:p w14:paraId="50F717A7" w14:textId="77777777" w:rsidR="00365763" w:rsidRPr="00365763" w:rsidRDefault="00365763" w:rsidP="00365763">
      <w:pPr>
        <w:jc w:val="right"/>
        <w:rPr>
          <w:rFonts w:ascii="EB Garamond" w:eastAsia="EB Garamond" w:hAnsi="EB Garamond" w:cs="EB Garamond"/>
        </w:rPr>
      </w:pPr>
    </w:p>
    <w:p w14:paraId="3253541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McCombe, Offner and Count Mantegazza came to lunch. Hutch and his 2 children came to tea.</w:t>
      </w:r>
    </w:p>
    <w:p w14:paraId="41CD917B" w14:textId="77777777" w:rsidR="00365763" w:rsidRPr="00365763" w:rsidRDefault="00365763" w:rsidP="00365763">
      <w:pPr>
        <w:jc w:val="both"/>
        <w:rPr>
          <w:rFonts w:ascii="EB Garamond" w:eastAsia="EB Garamond" w:hAnsi="EB Garamond" w:cs="EB Garamond"/>
        </w:rPr>
      </w:pPr>
    </w:p>
    <w:p w14:paraId="0652EC1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Pleasant evening looking at prehistoric drawings and paintings. These evenings to ourselves are really delightful.</w:t>
      </w:r>
    </w:p>
    <w:p w14:paraId="3637B7A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at the bottom of the page, with an arrow pointing to the previous page</w:t>
      </w:r>
      <w:r w:rsidRPr="00365763">
        <w:rPr>
          <w:rFonts w:ascii="EB Garamond" w:eastAsia="EB Garamond" w:hAnsi="EB Garamond" w:cs="EB Garamond"/>
        </w:rPr>
        <w:t>} Mr. Antonius has never left Julia’s side! Lunch, drives, tea, dinner, dance, opera all crowded together.</w:t>
      </w:r>
    </w:p>
    <w:p w14:paraId="128D22DD" w14:textId="77777777" w:rsidR="00365763" w:rsidRPr="00365763" w:rsidRDefault="00365763" w:rsidP="00365763">
      <w:pPr>
        <w:jc w:val="both"/>
        <w:rPr>
          <w:rFonts w:ascii="EB Garamond" w:eastAsia="EB Garamond" w:hAnsi="EB Garamond" w:cs="EB Garamond"/>
        </w:rPr>
      </w:pPr>
    </w:p>
    <w:p w14:paraId="4B7F3DAB"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[386] Thursday, December 28, 1922</w:t>
      </w:r>
    </w:p>
    <w:p w14:paraId="6B6DAA9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Rain</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Alys</w:t>
      </w:r>
    </w:p>
    <w:p w14:paraId="6936BBD8"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Bessie</w:t>
      </w:r>
    </w:p>
    <w:p w14:paraId="73D14EDE" w14:textId="77777777" w:rsidR="00365763" w:rsidRPr="00365763" w:rsidRDefault="00365763" w:rsidP="00365763">
      <w:pPr>
        <w:jc w:val="right"/>
        <w:rPr>
          <w:rFonts w:ascii="EB Garamond" w:eastAsia="EB Garamond" w:hAnsi="EB Garamond" w:cs="EB Garamond"/>
        </w:rPr>
      </w:pPr>
    </w:p>
    <w:p w14:paraId="3FCB8F1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Lovely quiet [morning] of </w:t>
      </w:r>
      <w:r w:rsidRPr="00365763">
        <w:rPr>
          <w:rFonts w:ascii="EB Garamond" w:eastAsia="EB Garamond" w:hAnsi="EB Garamond" w:cs="EB Garamond"/>
          <w:u w:val="single"/>
        </w:rPr>
        <w:t>work</w:t>
      </w:r>
      <w:r w:rsidRPr="00365763">
        <w:rPr>
          <w:rFonts w:ascii="EB Garamond" w:eastAsia="EB Garamond" w:hAnsi="EB Garamond" w:cs="EB Garamond"/>
        </w:rPr>
        <w:t>—I hardly ever get it.</w:t>
      </w:r>
    </w:p>
    <w:p w14:paraId="7F3D2351" w14:textId="77777777" w:rsidR="00365763" w:rsidRPr="00365763" w:rsidRDefault="00365763" w:rsidP="00365763">
      <w:pPr>
        <w:jc w:val="both"/>
        <w:rPr>
          <w:rFonts w:ascii="EB Garamond" w:eastAsia="EB Garamond" w:hAnsi="EB Garamond" w:cs="EB Garamond"/>
        </w:rPr>
      </w:pPr>
    </w:p>
    <w:p w14:paraId="6780E2F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We called on [Margaret] Strong, but B.B. lost his temper and [would] not go in. Bessie says he has exactly his father’s bad temper, so I suppose he can’t help it, but it is degrading and sordid, and I </w:t>
      </w:r>
      <w:r w:rsidRPr="00365763">
        <w:rPr>
          <w:rFonts w:ascii="EB Garamond" w:eastAsia="EB Garamond" w:hAnsi="EB Garamond" w:cs="EB Garamond"/>
          <w:i/>
        </w:rPr>
        <w:t>cannot</w:t>
      </w:r>
      <w:r w:rsidRPr="00365763">
        <w:rPr>
          <w:rFonts w:ascii="EB Garamond" w:eastAsia="EB Garamond" w:hAnsi="EB Garamond" w:cs="EB Garamond"/>
        </w:rPr>
        <w:t xml:space="preserve"> get used to it, not after more than 30 years!!! It is idiotic of me. The poor things [</w:t>
      </w:r>
      <w:r w:rsidRPr="00365763">
        <w:rPr>
          <w:rFonts w:ascii="EB Garamond" w:eastAsia="EB Garamond" w:hAnsi="EB Garamond" w:cs="EB Garamond"/>
          <w:i/>
        </w:rPr>
        <w:t>sic</w:t>
      </w:r>
      <w:r w:rsidRPr="00365763">
        <w:rPr>
          <w:rFonts w:ascii="EB Garamond" w:eastAsia="EB Garamond" w:hAnsi="EB Garamond" w:cs="EB Garamond"/>
        </w:rPr>
        <w:t>] insides are all upset, that is the cause of his hereditary temper coming out.</w:t>
      </w:r>
    </w:p>
    <w:p w14:paraId="568F35F4" w14:textId="77777777" w:rsidR="00365763" w:rsidRPr="00365763" w:rsidRDefault="00365763" w:rsidP="00365763">
      <w:pPr>
        <w:jc w:val="both"/>
        <w:rPr>
          <w:rFonts w:ascii="EB Garamond" w:eastAsia="EB Garamond" w:hAnsi="EB Garamond" w:cs="EB Garamond"/>
        </w:rPr>
      </w:pPr>
    </w:p>
    <w:p w14:paraId="4F15BBE3"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We had the chance (he having walked home in a sulk) to call on the Polkinghames and Aunt Janet.</w:t>
      </w:r>
    </w:p>
    <w:p w14:paraId="0FD5E309"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Pleasant evening looking at books</w:t>
      </w:r>
    </w:p>
    <w:p w14:paraId="1B739581" w14:textId="77777777" w:rsidR="00365763" w:rsidRPr="00365763" w:rsidRDefault="00365763" w:rsidP="00365763">
      <w:pPr>
        <w:jc w:val="both"/>
        <w:rPr>
          <w:rFonts w:ascii="EB Garamond" w:eastAsia="EB Garamond" w:hAnsi="EB Garamond" w:cs="EB Garamond"/>
        </w:rPr>
      </w:pPr>
    </w:p>
    <w:p w14:paraId="3C3B4969"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[387] Friday, December 29, 1922</w:t>
      </w:r>
    </w:p>
    <w:p w14:paraId="497C08ED"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Rain</w:t>
      </w:r>
    </w:p>
    <w:p w14:paraId="366F4663" w14:textId="77777777" w:rsidR="00365763" w:rsidRPr="00365763" w:rsidRDefault="00365763" w:rsidP="00365763">
      <w:pPr>
        <w:jc w:val="right"/>
        <w:rPr>
          <w:rFonts w:ascii="EB Garamond" w:eastAsia="EB Garamond" w:hAnsi="EB Garamond" w:cs="EB Garamond"/>
        </w:rPr>
      </w:pPr>
    </w:p>
    <w:p w14:paraId="65EC191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Shopped for the children’s party in the [morning].</w:t>
      </w:r>
    </w:p>
    <w:p w14:paraId="2D8B21A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A [young] painter from Smith College named Richard Bassett came to lunch and stayed on to tea. There came:</w:t>
      </w:r>
    </w:p>
    <w:p w14:paraId="4D96FA8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Mrs. Ross</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Miss Cescas</w:t>
      </w:r>
    </w:p>
    <w:p w14:paraId="341503D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Mr. Acton and also Sons</w:t>
      </w:r>
      <w:r w:rsidRPr="00365763">
        <w:rPr>
          <w:rFonts w:ascii="EB Garamond" w:eastAsia="EB Garamond" w:hAnsi="EB Garamond" w:cs="EB Garamond"/>
        </w:rPr>
        <w:tab/>
      </w:r>
      <w:r w:rsidRPr="00365763">
        <w:rPr>
          <w:rFonts w:ascii="EB Garamond" w:eastAsia="EB Garamond" w:hAnsi="EB Garamond" w:cs="EB Garamond"/>
        </w:rPr>
        <w:tab/>
        <w:t>Byba</w:t>
      </w:r>
    </w:p>
    <w:p w14:paraId="254185A2" w14:textId="77777777" w:rsidR="00365763" w:rsidRPr="00D43068" w:rsidRDefault="00365763" w:rsidP="00365763">
      <w:pPr>
        <w:jc w:val="both"/>
        <w:rPr>
          <w:rFonts w:ascii="EB Garamond" w:eastAsia="EB Garamond" w:hAnsi="EB Garamond" w:cs="EB Garamond"/>
          <w:lang w:val="it-IT"/>
          <w:rPrChange w:id="1159" w:author="Ilaria Della Monica" w:date="2022-02-20T10:32:00Z">
            <w:rPr>
              <w:rFonts w:ascii="EB Garamond" w:eastAsia="EB Garamond" w:hAnsi="EB Garamond" w:cs="EB Garamond"/>
            </w:rPr>
          </w:rPrChange>
        </w:rPr>
      </w:pPr>
      <w:r w:rsidRPr="00365763">
        <w:rPr>
          <w:rFonts w:ascii="EB Garamond" w:eastAsia="EB Garamond" w:hAnsi="EB Garamond" w:cs="EB Garamond"/>
        </w:rPr>
        <w:tab/>
      </w:r>
      <w:r w:rsidRPr="00D43068">
        <w:rPr>
          <w:rFonts w:ascii="EB Garamond" w:eastAsia="EB Garamond" w:hAnsi="EB Garamond" w:cs="EB Garamond"/>
          <w:lang w:val="it-IT"/>
          <w:rPrChange w:id="1160" w:author="Ilaria Della Monica" w:date="2022-02-20T10:32:00Z">
            <w:rPr>
              <w:rFonts w:ascii="EB Garamond" w:eastAsia="EB Garamond" w:hAnsi="EB Garamond" w:cs="EB Garamond"/>
            </w:rPr>
          </w:rPrChange>
        </w:rPr>
        <w:t>Mr. Niver</w:t>
      </w:r>
      <w:r w:rsidRPr="00D43068">
        <w:rPr>
          <w:rFonts w:ascii="EB Garamond" w:eastAsia="EB Garamond" w:hAnsi="EB Garamond" w:cs="EB Garamond"/>
          <w:lang w:val="it-IT"/>
          <w:rPrChange w:id="1161" w:author="Ilaria Della Monica" w:date="2022-02-20T10:32:00Z">
            <w:rPr>
              <w:rFonts w:ascii="EB Garamond" w:eastAsia="EB Garamond" w:hAnsi="EB Garamond" w:cs="EB Garamond"/>
            </w:rPr>
          </w:rPrChange>
        </w:rPr>
        <w:tab/>
      </w:r>
      <w:r w:rsidRPr="00D43068">
        <w:rPr>
          <w:rFonts w:ascii="EB Garamond" w:eastAsia="EB Garamond" w:hAnsi="EB Garamond" w:cs="EB Garamond"/>
          <w:lang w:val="it-IT"/>
          <w:rPrChange w:id="1162" w:author="Ilaria Della Monica" w:date="2022-02-20T10:32:00Z">
            <w:rPr>
              <w:rFonts w:ascii="EB Garamond" w:eastAsia="EB Garamond" w:hAnsi="EB Garamond" w:cs="EB Garamond"/>
            </w:rPr>
          </w:rPrChange>
        </w:rPr>
        <w:tab/>
      </w:r>
      <w:r w:rsidRPr="00D43068">
        <w:rPr>
          <w:rFonts w:ascii="EB Garamond" w:eastAsia="EB Garamond" w:hAnsi="EB Garamond" w:cs="EB Garamond"/>
          <w:lang w:val="it-IT"/>
          <w:rPrChange w:id="1163" w:author="Ilaria Della Monica" w:date="2022-02-20T10:32:00Z">
            <w:rPr>
              <w:rFonts w:ascii="EB Garamond" w:eastAsia="EB Garamond" w:hAnsi="EB Garamond" w:cs="EB Garamond"/>
            </w:rPr>
          </w:rPrChange>
        </w:rPr>
        <w:tab/>
      </w:r>
      <w:r w:rsidRPr="00D43068">
        <w:rPr>
          <w:rFonts w:ascii="EB Garamond" w:eastAsia="EB Garamond" w:hAnsi="EB Garamond" w:cs="EB Garamond"/>
          <w:lang w:val="it-IT"/>
          <w:rPrChange w:id="1164" w:author="Ilaria Della Monica" w:date="2022-02-20T10:32:00Z">
            <w:rPr>
              <w:rFonts w:ascii="EB Garamond" w:eastAsia="EB Garamond" w:hAnsi="EB Garamond" w:cs="EB Garamond"/>
            </w:rPr>
          </w:rPrChange>
        </w:rPr>
        <w:tab/>
        <w:t>Marchesa Farinola</w:t>
      </w:r>
    </w:p>
    <w:p w14:paraId="5DB05D9C" w14:textId="77777777" w:rsidR="00365763" w:rsidRPr="00D43068" w:rsidRDefault="00365763" w:rsidP="00365763">
      <w:pPr>
        <w:jc w:val="both"/>
        <w:rPr>
          <w:rFonts w:ascii="EB Garamond" w:eastAsia="EB Garamond" w:hAnsi="EB Garamond" w:cs="EB Garamond"/>
          <w:lang w:val="it-IT"/>
          <w:rPrChange w:id="1165" w:author="Ilaria Della Monica" w:date="2022-02-20T10:32:00Z">
            <w:rPr>
              <w:rFonts w:ascii="EB Garamond" w:eastAsia="EB Garamond" w:hAnsi="EB Garamond" w:cs="EB Garamond"/>
            </w:rPr>
          </w:rPrChange>
        </w:rPr>
      </w:pPr>
      <w:r w:rsidRPr="00D43068">
        <w:rPr>
          <w:rFonts w:ascii="EB Garamond" w:eastAsia="EB Garamond" w:hAnsi="EB Garamond" w:cs="EB Garamond"/>
          <w:lang w:val="it-IT"/>
          <w:rPrChange w:id="1166" w:author="Ilaria Della Monica" w:date="2022-02-20T10:32:00Z">
            <w:rPr>
              <w:rFonts w:ascii="EB Garamond" w:eastAsia="EB Garamond" w:hAnsi="EB Garamond" w:cs="EB Garamond"/>
            </w:rPr>
          </w:rPrChange>
        </w:rPr>
        <w:tab/>
        <w:t>Margaret</w:t>
      </w:r>
      <w:r w:rsidRPr="00D43068">
        <w:rPr>
          <w:rFonts w:ascii="EB Garamond" w:eastAsia="EB Garamond" w:hAnsi="EB Garamond" w:cs="EB Garamond"/>
          <w:lang w:val="it-IT"/>
          <w:rPrChange w:id="1167" w:author="Ilaria Della Monica" w:date="2022-02-20T10:32:00Z">
            <w:rPr>
              <w:rFonts w:ascii="EB Garamond" w:eastAsia="EB Garamond" w:hAnsi="EB Garamond" w:cs="EB Garamond"/>
            </w:rPr>
          </w:rPrChange>
        </w:rPr>
        <w:tab/>
      </w:r>
      <w:r w:rsidRPr="00D43068">
        <w:rPr>
          <w:rFonts w:ascii="EB Garamond" w:eastAsia="EB Garamond" w:hAnsi="EB Garamond" w:cs="EB Garamond"/>
          <w:lang w:val="it-IT"/>
          <w:rPrChange w:id="1168" w:author="Ilaria Della Monica" w:date="2022-02-20T10:32:00Z">
            <w:rPr>
              <w:rFonts w:ascii="EB Garamond" w:eastAsia="EB Garamond" w:hAnsi="EB Garamond" w:cs="EB Garamond"/>
            </w:rPr>
          </w:rPrChange>
        </w:rPr>
        <w:tab/>
      </w:r>
      <w:r w:rsidRPr="00D43068">
        <w:rPr>
          <w:rFonts w:ascii="EB Garamond" w:eastAsia="EB Garamond" w:hAnsi="EB Garamond" w:cs="EB Garamond"/>
          <w:lang w:val="it-IT"/>
          <w:rPrChange w:id="1169" w:author="Ilaria Della Monica" w:date="2022-02-20T10:32:00Z">
            <w:rPr>
              <w:rFonts w:ascii="EB Garamond" w:eastAsia="EB Garamond" w:hAnsi="EB Garamond" w:cs="EB Garamond"/>
            </w:rPr>
          </w:rPrChange>
        </w:rPr>
        <w:tab/>
      </w:r>
      <w:r w:rsidRPr="00D43068">
        <w:rPr>
          <w:rFonts w:ascii="EB Garamond" w:eastAsia="EB Garamond" w:hAnsi="EB Garamond" w:cs="EB Garamond"/>
          <w:lang w:val="it-IT"/>
          <w:rPrChange w:id="1170" w:author="Ilaria Della Monica" w:date="2022-02-20T10:32:00Z">
            <w:rPr>
              <w:rFonts w:ascii="EB Garamond" w:eastAsia="EB Garamond" w:hAnsi="EB Garamond" w:cs="EB Garamond"/>
            </w:rPr>
          </w:rPrChange>
        </w:rPr>
        <w:tab/>
        <w:t>Renata Borgata</w:t>
      </w:r>
    </w:p>
    <w:p w14:paraId="520407A2" w14:textId="77777777" w:rsidR="00365763" w:rsidRPr="00D43068" w:rsidRDefault="00365763" w:rsidP="00365763">
      <w:pPr>
        <w:jc w:val="both"/>
        <w:rPr>
          <w:rFonts w:ascii="EB Garamond" w:eastAsia="EB Garamond" w:hAnsi="EB Garamond" w:cs="EB Garamond"/>
          <w:lang w:val="it-IT"/>
          <w:rPrChange w:id="1171" w:author="Ilaria Della Monica" w:date="2022-02-20T10:32:00Z">
            <w:rPr>
              <w:rFonts w:ascii="EB Garamond" w:eastAsia="EB Garamond" w:hAnsi="EB Garamond" w:cs="EB Garamond"/>
            </w:rPr>
          </w:rPrChange>
        </w:rPr>
      </w:pPr>
    </w:p>
    <w:p w14:paraId="7FA5A32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Mr. and Mrs. [William] Ballett came to dine. He is the man who got a splendid treaty out of Lenin and Trotsky, </w:t>
      </w:r>
      <w:r w:rsidRPr="00365763">
        <w:rPr>
          <w:rFonts w:ascii="EB Garamond" w:eastAsia="EB Garamond" w:hAnsi="EB Garamond" w:cs="EB Garamond"/>
          <w:strike/>
        </w:rPr>
        <w:t>which going</w:t>
      </w:r>
      <w:r w:rsidRPr="00365763">
        <w:rPr>
          <w:rFonts w:ascii="EB Garamond" w:eastAsia="EB Garamond" w:hAnsi="EB Garamond" w:cs="EB Garamond"/>
        </w:rPr>
        <w:t xml:space="preserve"> sent on a mission by Wilson and Lloyd George, but because he showed his treaty to the English Premier first Wilson [would] neither see him or look at the Treaty. Think what that bit of petty vanity has cost THE WORLD!</w:t>
      </w:r>
    </w:p>
    <w:p w14:paraId="1070C5B8" w14:textId="77777777" w:rsidR="00365763" w:rsidRPr="00365763" w:rsidRDefault="00365763" w:rsidP="00365763">
      <w:pPr>
        <w:jc w:val="right"/>
        <w:rPr>
          <w:rFonts w:ascii="EB Garamond" w:eastAsia="EB Garamond" w:hAnsi="EB Garamond" w:cs="EB Garamond"/>
        </w:rPr>
      </w:pPr>
    </w:p>
    <w:p w14:paraId="515DE04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[388] Saturday, December 30, 1922</w:t>
      </w:r>
    </w:p>
    <w:p w14:paraId="197326F2"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Cloudy</w:t>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r>
      <w:r w:rsidRPr="00365763">
        <w:rPr>
          <w:rFonts w:ascii="EB Garamond" w:eastAsia="EB Garamond" w:hAnsi="EB Garamond" w:cs="EB Garamond"/>
        </w:rPr>
        <w:tab/>
        <w:t xml:space="preserve">           {</w:t>
      </w:r>
      <w:r w:rsidRPr="00365763">
        <w:rPr>
          <w:rFonts w:ascii="EB Garamond" w:eastAsia="EB Garamond" w:hAnsi="EB Garamond" w:cs="EB Garamond"/>
          <w:i/>
        </w:rPr>
        <w:t>straddling both pages</w:t>
      </w:r>
      <w:r w:rsidRPr="00365763">
        <w:rPr>
          <w:rFonts w:ascii="EB Garamond" w:eastAsia="EB Garamond" w:hAnsi="EB Garamond" w:cs="EB Garamond"/>
        </w:rPr>
        <w:t>} Barbara</w:t>
      </w:r>
    </w:p>
    <w:p w14:paraId="71A9C922"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Bessie</w:t>
      </w:r>
    </w:p>
    <w:p w14:paraId="19961889"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Alys</w:t>
      </w:r>
    </w:p>
    <w:p w14:paraId="2E380AED" w14:textId="77777777" w:rsidR="00365763" w:rsidRPr="00365763" w:rsidRDefault="00365763" w:rsidP="00365763">
      <w:pPr>
        <w:jc w:val="right"/>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straddling both pages</w:t>
      </w:r>
      <w:r w:rsidRPr="00365763">
        <w:rPr>
          <w:rFonts w:ascii="EB Garamond" w:eastAsia="EB Garamond" w:hAnsi="EB Garamond" w:cs="EB Garamond"/>
        </w:rPr>
        <w:t>} Mrs. Hooker</w:t>
      </w:r>
    </w:p>
    <w:p w14:paraId="3707E0B1" w14:textId="77777777" w:rsidR="00365763" w:rsidRPr="00365763" w:rsidRDefault="00365763" w:rsidP="00365763">
      <w:pPr>
        <w:jc w:val="right"/>
        <w:rPr>
          <w:rFonts w:ascii="EB Garamond" w:eastAsia="EB Garamond" w:hAnsi="EB Garamond" w:cs="EB Garamond"/>
        </w:rPr>
      </w:pPr>
    </w:p>
    <w:p w14:paraId="4443C1C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Barbara and Miss Pryme and Dermod arrived at 7.45. </w:t>
      </w:r>
      <w:r w:rsidRPr="00365763">
        <w:rPr>
          <w:rFonts w:ascii="EB Garamond" w:eastAsia="EB Garamond" w:hAnsi="EB Garamond" w:cs="EB Garamond"/>
          <w:i/>
        </w:rPr>
        <w:t>Bliss</w:t>
      </w:r>
      <w:r w:rsidRPr="00365763">
        <w:rPr>
          <w:rFonts w:ascii="EB Garamond" w:eastAsia="EB Garamond" w:hAnsi="EB Garamond" w:cs="EB Garamond"/>
        </w:rPr>
        <w:t xml:space="preserve"> to see Barbara again. She brought her own __i_ de___ in pastelles by Simon Bussy (her uncle), and B. B. likes it.</w:t>
      </w:r>
    </w:p>
    <w:p w14:paraId="766E33E7" w14:textId="77777777" w:rsidR="00365763" w:rsidRPr="00365763" w:rsidRDefault="00365763" w:rsidP="00365763">
      <w:pPr>
        <w:jc w:val="both"/>
        <w:rPr>
          <w:rFonts w:ascii="EB Garamond" w:eastAsia="EB Garamond" w:hAnsi="EB Garamond" w:cs="EB Garamond"/>
        </w:rPr>
      </w:pPr>
    </w:p>
    <w:p w14:paraId="7CCA16B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 xml:space="preserve">Took the </w:t>
      </w:r>
      <w:r w:rsidRPr="00365763">
        <w:rPr>
          <w:rFonts w:ascii="EB Garamond" w:eastAsia="EB Garamond" w:hAnsi="EB Garamond" w:cs="EB Garamond"/>
          <w:u w:val="single"/>
        </w:rPr>
        <w:t>chn</w:t>
      </w:r>
      <w:r w:rsidRPr="00365763">
        <w:rPr>
          <w:rFonts w:ascii="EB Garamond" w:eastAsia="EB Garamond" w:hAnsi="EB Garamond" w:cs="EB Garamond"/>
        </w:rPr>
        <w:t>. to call on Johnny and the Hapgoods, and they played in the podere. They are so good, and Barbara very attractive and pretty.</w:t>
      </w:r>
    </w:p>
    <w:p w14:paraId="6FD700D6" w14:textId="77777777" w:rsidR="00365763" w:rsidRPr="00365763" w:rsidRDefault="00365763" w:rsidP="00365763">
      <w:pPr>
        <w:jc w:val="right"/>
        <w:rPr>
          <w:rFonts w:ascii="EB Garamond" w:eastAsia="EB Garamond" w:hAnsi="EB Garamond" w:cs="EB Garamond"/>
        </w:rPr>
      </w:pPr>
    </w:p>
    <w:p w14:paraId="26480A27"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[389] Sunday, December 31, 1922</w:t>
      </w:r>
    </w:p>
    <w:p w14:paraId="34BA501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Dermod</w:t>
      </w:r>
    </w:p>
    <w:p w14:paraId="6AA0291F"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Miss Pryme</w:t>
      </w:r>
    </w:p>
    <w:p w14:paraId="1D567A22" w14:textId="77777777" w:rsidR="00365763" w:rsidRPr="00365763" w:rsidRDefault="00365763" w:rsidP="00365763">
      <w:pPr>
        <w:jc w:val="both"/>
        <w:rPr>
          <w:rFonts w:ascii="EB Garamond" w:eastAsia="EB Garamond" w:hAnsi="EB Garamond" w:cs="EB Garamond"/>
        </w:rPr>
      </w:pPr>
    </w:p>
    <w:p w14:paraId="19982519"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 xml:space="preserve">Getting ready for the party, with Johnny Waterfield and the Hapgoods. Great games and adventures and </w:t>
      </w:r>
      <w:r w:rsidRPr="00365763">
        <w:rPr>
          <w:rFonts w:ascii="EB Garamond" w:eastAsia="EB Garamond" w:hAnsi="EB Garamond" w:cs="EB Garamond"/>
          <w:u w:val="single"/>
        </w:rPr>
        <w:t>chints</w:t>
      </w:r>
      <w:r w:rsidRPr="00365763">
        <w:rPr>
          <w:rFonts w:ascii="EB Garamond" w:eastAsia="EB Garamond" w:hAnsi="EB Garamond" w:cs="EB Garamond"/>
        </w:rPr>
        <w:t xml:space="preserve"> and hair-breadth escapes. They are happy!!</w:t>
      </w:r>
    </w:p>
    <w:p w14:paraId="7CD3F324" w14:textId="77777777" w:rsidR="00365763" w:rsidRPr="00365763" w:rsidRDefault="00365763" w:rsidP="00365763">
      <w:pPr>
        <w:ind w:firstLine="720"/>
        <w:jc w:val="both"/>
        <w:rPr>
          <w:rFonts w:ascii="EB Garamond" w:eastAsia="EB Garamond" w:hAnsi="EB Garamond" w:cs="EB Garamond"/>
        </w:rPr>
      </w:pPr>
      <w:r w:rsidRPr="00365763">
        <w:rPr>
          <w:rFonts w:ascii="EB Garamond" w:eastAsia="EB Garamond" w:hAnsi="EB Garamond" w:cs="EB Garamond"/>
        </w:rPr>
        <w:t xml:space="preserve">The Bullitts came to lunch, and Alys took them and Bessie to call at Villa Medici, and then to engage rooms at the Aurora in Fiesole. They are </w:t>
      </w:r>
      <w:r w:rsidRPr="00365763">
        <w:rPr>
          <w:rFonts w:ascii="EB Garamond" w:eastAsia="EB Garamond" w:hAnsi="EB Garamond" w:cs="EB Garamond"/>
          <w:u w:val="single"/>
        </w:rPr>
        <w:t>one</w:t>
      </w:r>
      <w:r w:rsidRPr="00365763">
        <w:rPr>
          <w:rFonts w:ascii="EB Garamond" w:eastAsia="EB Garamond" w:hAnsi="EB Garamond" w:cs="EB Garamond"/>
        </w:rPr>
        <w:t xml:space="preserve"> amusing pair.</w:t>
      </w:r>
    </w:p>
    <w:p w14:paraId="6A239BB8" w14:textId="77777777" w:rsidR="00365763" w:rsidRPr="00365763" w:rsidRDefault="00365763" w:rsidP="00365763">
      <w:pPr>
        <w:jc w:val="both"/>
        <w:rPr>
          <w:rFonts w:ascii="EB Garamond" w:eastAsia="EB Garamond" w:hAnsi="EB Garamond" w:cs="EB Garamond"/>
        </w:rPr>
      </w:pPr>
    </w:p>
    <w:p w14:paraId="7319D48E"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[390] Memoranda</w:t>
      </w:r>
    </w:p>
    <w:p w14:paraId="40FC4F4F" w14:textId="77777777" w:rsidR="00365763" w:rsidRPr="00365763" w:rsidRDefault="00365763" w:rsidP="00365763">
      <w:pPr>
        <w:jc w:val="center"/>
        <w:rPr>
          <w:rFonts w:ascii="EB Garamond" w:eastAsia="EB Garamond" w:hAnsi="EB Garamond" w:cs="EB Garamond"/>
        </w:rPr>
      </w:pPr>
      <w:r w:rsidRPr="00365763">
        <w:rPr>
          <w:rFonts w:ascii="EB Garamond" w:eastAsia="EB Garamond" w:hAnsi="EB Garamond" w:cs="EB Garamond"/>
        </w:rPr>
        <w:t>Cairo Addresses</w:t>
      </w:r>
    </w:p>
    <w:p w14:paraId="2A7B7021" w14:textId="77777777" w:rsidR="00365763" w:rsidRPr="00365763" w:rsidRDefault="00365763" w:rsidP="00365763">
      <w:pPr>
        <w:jc w:val="center"/>
        <w:rPr>
          <w:rFonts w:ascii="EB Garamond" w:eastAsia="EB Garamond" w:hAnsi="EB Garamond" w:cs="EB Garamond"/>
        </w:rPr>
      </w:pPr>
    </w:p>
    <w:p w14:paraId="5C89611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Adamoli</w:t>
      </w:r>
      <w:r w:rsidRPr="00365763">
        <w:rPr>
          <w:rFonts w:ascii="EB Garamond" w:eastAsia="EB Garamond" w:hAnsi="EB Garamond" w:cs="EB Garamond"/>
        </w:rPr>
        <w:t xml:space="preserve"> Sen[ator] Giulio</w:t>
      </w:r>
      <w:r w:rsidRPr="00365763">
        <w:rPr>
          <w:rFonts w:ascii="EB Garamond" w:eastAsia="EB Garamond" w:hAnsi="EB Garamond" w:cs="EB Garamond"/>
        </w:rPr>
        <w:tab/>
      </w:r>
      <w:r w:rsidRPr="00365763">
        <w:rPr>
          <w:rFonts w:ascii="EB Garamond" w:eastAsia="EB Garamond" w:hAnsi="EB Garamond" w:cs="EB Garamond"/>
          <w:u w:val="single"/>
        </w:rPr>
        <w:t>Meadi</w:t>
      </w:r>
    </w:p>
    <w:p w14:paraId="1D5E13DC" w14:textId="77777777" w:rsidR="00365763" w:rsidRPr="00D43068" w:rsidRDefault="00365763" w:rsidP="00365763">
      <w:pPr>
        <w:jc w:val="both"/>
        <w:rPr>
          <w:rFonts w:ascii="EB Garamond" w:eastAsia="EB Garamond" w:hAnsi="EB Garamond" w:cs="EB Garamond"/>
          <w:lang w:val="it-IT"/>
          <w:rPrChange w:id="1172" w:author="Ilaria Della Monica" w:date="2022-02-20T10:32:00Z">
            <w:rPr>
              <w:rFonts w:ascii="EB Garamond" w:eastAsia="EB Garamond" w:hAnsi="EB Garamond" w:cs="EB Garamond"/>
            </w:rPr>
          </w:rPrChange>
        </w:rPr>
      </w:pPr>
      <w:r w:rsidRPr="00365763">
        <w:rPr>
          <w:rFonts w:ascii="EB Garamond" w:eastAsia="EB Garamond" w:hAnsi="EB Garamond" w:cs="EB Garamond"/>
        </w:rPr>
        <w:tab/>
      </w:r>
      <w:r w:rsidRPr="00D43068">
        <w:rPr>
          <w:rFonts w:ascii="EB Garamond" w:eastAsia="EB Garamond" w:hAnsi="EB Garamond" w:cs="EB Garamond"/>
          <w:lang w:val="it-IT"/>
          <w:rPrChange w:id="1173" w:author="Ilaria Della Monica" w:date="2022-02-20T10:32:00Z">
            <w:rPr>
              <w:rFonts w:ascii="EB Garamond" w:eastAsia="EB Garamond" w:hAnsi="EB Garamond" w:cs="EB Garamond"/>
            </w:rPr>
          </w:rPrChange>
        </w:rPr>
        <w:t>Délégué d’Italie à la Caisse de la De___</w:t>
      </w:r>
    </w:p>
    <w:p w14:paraId="3D2C9F5C" w14:textId="77777777" w:rsidR="00365763" w:rsidRPr="00D43068" w:rsidRDefault="00365763" w:rsidP="00365763">
      <w:pPr>
        <w:jc w:val="both"/>
        <w:rPr>
          <w:rFonts w:ascii="EB Garamond" w:eastAsia="EB Garamond" w:hAnsi="EB Garamond" w:cs="EB Garamond"/>
          <w:lang w:val="it-IT"/>
          <w:rPrChange w:id="1174" w:author="Ilaria Della Monica" w:date="2022-02-20T10:32:00Z">
            <w:rPr>
              <w:rFonts w:ascii="EB Garamond" w:eastAsia="EB Garamond" w:hAnsi="EB Garamond" w:cs="EB Garamond"/>
            </w:rPr>
          </w:rPrChange>
        </w:rPr>
      </w:pPr>
    </w:p>
    <w:p w14:paraId="73EA6E5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Amos</w:t>
      </w:r>
      <w:r w:rsidRPr="00365763">
        <w:rPr>
          <w:rFonts w:ascii="EB Garamond" w:eastAsia="EB Garamond" w:hAnsi="EB Garamond" w:cs="EB Garamond"/>
        </w:rPr>
        <w:t xml:space="preserve"> M. Sheldon (Athenaeum Club)</w:t>
      </w:r>
    </w:p>
    <w:p w14:paraId="03985C0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Ministry of Justice</w:t>
      </w:r>
    </w:p>
    <w:p w14:paraId="070FFAD3" w14:textId="77777777" w:rsidR="00365763" w:rsidRPr="00365763" w:rsidRDefault="00365763" w:rsidP="00365763">
      <w:pPr>
        <w:jc w:val="both"/>
        <w:rPr>
          <w:rFonts w:ascii="EB Garamond" w:eastAsia="EB Garamond" w:hAnsi="EB Garamond" w:cs="EB Garamond"/>
        </w:rPr>
      </w:pPr>
    </w:p>
    <w:p w14:paraId="0B16288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Anderson</w:t>
      </w:r>
      <w:r w:rsidRPr="00365763">
        <w:rPr>
          <w:rFonts w:ascii="EB Garamond" w:eastAsia="EB Garamond" w:hAnsi="EB Garamond" w:cs="EB Garamond"/>
        </w:rPr>
        <w:t xml:space="preserve"> Gayer-, Major R. G. The Residency</w:t>
      </w:r>
    </w:p>
    <w:p w14:paraId="6C1E700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Ministry of the Interior</w:t>
      </w:r>
    </w:p>
    <w:p w14:paraId="66BCAF55" w14:textId="77777777" w:rsidR="00365763" w:rsidRPr="00365763" w:rsidRDefault="00365763" w:rsidP="00365763">
      <w:pPr>
        <w:jc w:val="both"/>
        <w:rPr>
          <w:rFonts w:ascii="EB Garamond" w:eastAsia="EB Garamond" w:hAnsi="EB Garamond" w:cs="EB Garamond"/>
        </w:rPr>
      </w:pPr>
    </w:p>
    <w:p w14:paraId="6F9F343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Arminjon</w:t>
      </w:r>
      <w:r w:rsidRPr="00365763">
        <w:rPr>
          <w:rFonts w:ascii="EB Garamond" w:eastAsia="EB Garamond" w:hAnsi="EB Garamond" w:cs="EB Garamond"/>
        </w:rPr>
        <w:t xml:space="preserve"> Pierre Juge aux Tribunaux Mixte</w:t>
      </w:r>
    </w:p>
    <w:p w14:paraId="49A2B76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(Continental)</w:t>
      </w:r>
    </w:p>
    <w:p w14:paraId="02630F30" w14:textId="77777777" w:rsidR="00365763" w:rsidRPr="00D43068" w:rsidRDefault="00365763" w:rsidP="00365763">
      <w:pPr>
        <w:jc w:val="both"/>
        <w:rPr>
          <w:rFonts w:ascii="EB Garamond" w:eastAsia="EB Garamond" w:hAnsi="EB Garamond" w:cs="EB Garamond"/>
          <w:lang w:val="it-IT"/>
          <w:rPrChange w:id="1175" w:author="Ilaria Della Monica" w:date="2022-02-20T10:32:00Z">
            <w:rPr>
              <w:rFonts w:ascii="EB Garamond" w:eastAsia="EB Garamond" w:hAnsi="EB Garamond" w:cs="EB Garamond"/>
            </w:rPr>
          </w:rPrChange>
        </w:rPr>
      </w:pPr>
      <w:r w:rsidRPr="00365763">
        <w:rPr>
          <w:rFonts w:ascii="EB Garamond" w:eastAsia="EB Garamond" w:hAnsi="EB Garamond" w:cs="EB Garamond"/>
          <w:i/>
        </w:rPr>
        <w:t>Mrs. de Cramer</w:t>
      </w:r>
      <w:r w:rsidRPr="00365763">
        <w:rPr>
          <w:rFonts w:ascii="EB Garamond" w:eastAsia="EB Garamond" w:hAnsi="EB Garamond" w:cs="EB Garamond"/>
        </w:rPr>
        <w:t xml:space="preserve"> Maadi. </w:t>
      </w:r>
      <w:r w:rsidRPr="00365763">
        <w:rPr>
          <w:rFonts w:ascii="EB Garamond" w:eastAsia="EB Garamond" w:hAnsi="EB Garamond" w:cs="EB Garamond"/>
        </w:rPr>
        <w:tab/>
      </w:r>
      <w:r w:rsidRPr="00D43068">
        <w:rPr>
          <w:rFonts w:ascii="EB Garamond" w:eastAsia="EB Garamond" w:hAnsi="EB Garamond" w:cs="EB Garamond"/>
          <w:lang w:val="it-IT"/>
          <w:rPrChange w:id="1176" w:author="Ilaria Della Monica" w:date="2022-02-20T10:32:00Z">
            <w:rPr>
              <w:rFonts w:ascii="EB Garamond" w:eastAsia="EB Garamond" w:hAnsi="EB Garamond" w:cs="EB Garamond"/>
            </w:rPr>
          </w:rPrChange>
        </w:rPr>
        <w:t>Besozzo. Prov. di Como</w:t>
      </w:r>
    </w:p>
    <w:p w14:paraId="2D4A6853" w14:textId="77777777" w:rsidR="00365763" w:rsidRPr="00D43068" w:rsidRDefault="00365763" w:rsidP="00365763">
      <w:pPr>
        <w:jc w:val="both"/>
        <w:rPr>
          <w:rFonts w:ascii="EB Garamond" w:eastAsia="EB Garamond" w:hAnsi="EB Garamond" w:cs="EB Garamond"/>
          <w:lang w:val="it-IT"/>
          <w:rPrChange w:id="1177" w:author="Ilaria Della Monica" w:date="2022-02-20T10:32:00Z">
            <w:rPr>
              <w:rFonts w:ascii="EB Garamond" w:eastAsia="EB Garamond" w:hAnsi="EB Garamond" w:cs="EB Garamond"/>
            </w:rPr>
          </w:rPrChange>
        </w:rPr>
      </w:pPr>
      <w:r w:rsidRPr="00D43068">
        <w:rPr>
          <w:rFonts w:ascii="EB Garamond" w:eastAsia="EB Garamond" w:hAnsi="EB Garamond" w:cs="EB Garamond"/>
          <w:i/>
          <w:lang w:val="it-IT"/>
          <w:rPrChange w:id="1178" w:author="Ilaria Della Monica" w:date="2022-02-20T10:32:00Z">
            <w:rPr>
              <w:rFonts w:ascii="EB Garamond" w:eastAsia="EB Garamond" w:hAnsi="EB Garamond" w:cs="EB Garamond"/>
              <w:i/>
            </w:rPr>
          </w:rPrChange>
        </w:rPr>
        <w:t>Baxter</w:t>
      </w:r>
      <w:r w:rsidRPr="00D43068">
        <w:rPr>
          <w:rFonts w:ascii="EB Garamond" w:eastAsia="EB Garamond" w:hAnsi="EB Garamond" w:cs="EB Garamond"/>
          <w:lang w:val="it-IT"/>
          <w:rPrChange w:id="1179" w:author="Ilaria Della Monica" w:date="2022-02-20T10:32:00Z">
            <w:rPr>
              <w:rFonts w:ascii="EB Garamond" w:eastAsia="EB Garamond" w:hAnsi="EB Garamond" w:cs="EB Garamond"/>
            </w:rPr>
          </w:rPrChange>
        </w:rPr>
        <w:t xml:space="preserve"> James</w:t>
      </w:r>
      <w:r w:rsidRPr="00D43068">
        <w:rPr>
          <w:rFonts w:ascii="EB Garamond" w:eastAsia="EB Garamond" w:hAnsi="EB Garamond" w:cs="EB Garamond"/>
          <w:lang w:val="it-IT"/>
          <w:rPrChange w:id="1180" w:author="Ilaria Della Monica" w:date="2022-02-20T10:32:00Z">
            <w:rPr>
              <w:rFonts w:ascii="EB Garamond" w:eastAsia="EB Garamond" w:hAnsi="EB Garamond" w:cs="EB Garamond"/>
            </w:rPr>
          </w:rPrChange>
        </w:rPr>
        <w:tab/>
        <w:t>1 Sharia El Qadi Ed Fadl</w:t>
      </w:r>
    </w:p>
    <w:p w14:paraId="1A91015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Boyd</w:t>
      </w:r>
      <w:r w:rsidRPr="00365763">
        <w:rPr>
          <w:rFonts w:ascii="EB Garamond" w:eastAsia="EB Garamond" w:hAnsi="EB Garamond" w:cs="EB Garamond"/>
        </w:rPr>
        <w:t xml:space="preserve"> Dr. </w:t>
      </w:r>
      <w:r w:rsidRPr="00365763">
        <w:rPr>
          <w:rFonts w:ascii="EB Garamond" w:eastAsia="EB Garamond" w:hAnsi="EB Garamond" w:cs="EB Garamond"/>
          <w:u w:val="single"/>
        </w:rPr>
        <w:t>Shepherd</w:t>
      </w:r>
      <w:r w:rsidRPr="00365763">
        <w:rPr>
          <w:rFonts w:ascii="EB Garamond" w:eastAsia="EB Garamond" w:hAnsi="EB Garamond" w:cs="EB Garamond"/>
        </w:rPr>
        <w:tab/>
        <w:t>Shepheard’s Hotel.</w:t>
      </w:r>
    </w:p>
    <w:p w14:paraId="47EE02A9" w14:textId="77777777" w:rsidR="00365763" w:rsidRPr="00D43068" w:rsidRDefault="00365763" w:rsidP="00365763">
      <w:pPr>
        <w:jc w:val="both"/>
        <w:rPr>
          <w:rFonts w:ascii="EB Garamond" w:eastAsia="EB Garamond" w:hAnsi="EB Garamond" w:cs="EB Garamond"/>
          <w:lang w:val="it-IT"/>
          <w:rPrChange w:id="1181" w:author="Ilaria Della Monica" w:date="2022-02-20T10:32:00Z">
            <w:rPr>
              <w:rFonts w:ascii="EB Garamond" w:eastAsia="EB Garamond" w:hAnsi="EB Garamond" w:cs="EB Garamond"/>
            </w:rPr>
          </w:rPrChange>
        </w:rPr>
      </w:pPr>
      <w:r w:rsidRPr="00D43068">
        <w:rPr>
          <w:rFonts w:ascii="EB Garamond" w:eastAsia="EB Garamond" w:hAnsi="EB Garamond" w:cs="EB Garamond"/>
          <w:i/>
          <w:lang w:val="it-IT"/>
          <w:rPrChange w:id="1182" w:author="Ilaria Della Monica" w:date="2022-02-20T10:32:00Z">
            <w:rPr>
              <w:rFonts w:ascii="EB Garamond" w:eastAsia="EB Garamond" w:hAnsi="EB Garamond" w:cs="EB Garamond"/>
              <w:i/>
            </w:rPr>
          </w:rPrChange>
        </w:rPr>
        <w:t>Bazil</w:t>
      </w:r>
      <w:r w:rsidRPr="00D43068">
        <w:rPr>
          <w:rFonts w:ascii="EB Garamond" w:eastAsia="EB Garamond" w:hAnsi="EB Garamond" w:cs="EB Garamond"/>
          <w:lang w:val="it-IT"/>
          <w:rPrChange w:id="1183" w:author="Ilaria Della Monica" w:date="2022-02-20T10:32:00Z">
            <w:rPr>
              <w:rFonts w:ascii="EB Garamond" w:eastAsia="EB Garamond" w:hAnsi="EB Garamond" w:cs="EB Garamond"/>
            </w:rPr>
          </w:rPrChange>
        </w:rPr>
        <w:t xml:space="preserve"> Hervé</w:t>
      </w:r>
      <w:r w:rsidRPr="00D43068">
        <w:rPr>
          <w:rFonts w:ascii="EB Garamond" w:eastAsia="EB Garamond" w:hAnsi="EB Garamond" w:cs="EB Garamond"/>
          <w:lang w:val="it-IT"/>
          <w:rPrChange w:id="1184" w:author="Ilaria Della Monica" w:date="2022-02-20T10:32:00Z">
            <w:rPr>
              <w:rFonts w:ascii="EB Garamond" w:eastAsia="EB Garamond" w:hAnsi="EB Garamond" w:cs="EB Garamond"/>
            </w:rPr>
          </w:rPrChange>
        </w:rPr>
        <w:tab/>
        <w:t>Musée de Caire</w:t>
      </w:r>
    </w:p>
    <w:p w14:paraId="10E8D7E0" w14:textId="77777777" w:rsidR="00365763" w:rsidRPr="00365763" w:rsidRDefault="00365763" w:rsidP="00365763">
      <w:pPr>
        <w:jc w:val="both"/>
        <w:rPr>
          <w:rFonts w:ascii="EB Garamond" w:eastAsia="EB Garamond" w:hAnsi="EB Garamond" w:cs="EB Garamond"/>
        </w:rPr>
      </w:pPr>
      <w:r w:rsidRPr="00D43068">
        <w:rPr>
          <w:rFonts w:ascii="EB Garamond" w:eastAsia="EB Garamond" w:hAnsi="EB Garamond" w:cs="EB Garamond"/>
          <w:lang w:val="it-IT"/>
          <w:rPrChange w:id="1185" w:author="Ilaria Della Monica" w:date="2022-02-20T10:32:00Z">
            <w:rPr>
              <w:rFonts w:ascii="EB Garamond" w:eastAsia="EB Garamond" w:hAnsi="EB Garamond" w:cs="EB Garamond"/>
            </w:rPr>
          </w:rPrChange>
        </w:rPr>
        <w:t>{</w:t>
      </w:r>
      <w:r w:rsidRPr="00D43068">
        <w:rPr>
          <w:rFonts w:ascii="EB Garamond" w:eastAsia="EB Garamond" w:hAnsi="EB Garamond" w:cs="EB Garamond"/>
          <w:i/>
          <w:lang w:val="it-IT"/>
          <w:rPrChange w:id="1186" w:author="Ilaria Della Monica" w:date="2022-02-20T10:32:00Z">
            <w:rPr>
              <w:rFonts w:ascii="EB Garamond" w:eastAsia="EB Garamond" w:hAnsi="EB Garamond" w:cs="EB Garamond"/>
              <w:i/>
            </w:rPr>
          </w:rPrChange>
        </w:rPr>
        <w:t>in between lines</w:t>
      </w:r>
      <w:r w:rsidRPr="00D43068">
        <w:rPr>
          <w:rFonts w:ascii="EB Garamond" w:eastAsia="EB Garamond" w:hAnsi="EB Garamond" w:cs="EB Garamond"/>
          <w:lang w:val="it-IT"/>
          <w:rPrChange w:id="1187" w:author="Ilaria Della Monica" w:date="2022-02-20T10:32:00Z">
            <w:rPr>
              <w:rFonts w:ascii="EB Garamond" w:eastAsia="EB Garamond" w:hAnsi="EB Garamond" w:cs="EB Garamond"/>
            </w:rPr>
          </w:rPrChange>
        </w:rPr>
        <w:t xml:space="preserve">} </w:t>
      </w:r>
      <w:r w:rsidRPr="00D43068">
        <w:rPr>
          <w:rFonts w:ascii="EB Garamond" w:eastAsia="EB Garamond" w:hAnsi="EB Garamond" w:cs="EB Garamond"/>
          <w:i/>
          <w:lang w:val="it-IT"/>
          <w:rPrChange w:id="1188" w:author="Ilaria Della Monica" w:date="2022-02-20T10:32:00Z">
            <w:rPr>
              <w:rFonts w:ascii="EB Garamond" w:eastAsia="EB Garamond" w:hAnsi="EB Garamond" w:cs="EB Garamond"/>
              <w:i/>
            </w:rPr>
          </w:rPrChange>
        </w:rPr>
        <w:t>E Colombo</w:t>
      </w:r>
      <w:r w:rsidRPr="00D43068">
        <w:rPr>
          <w:rFonts w:ascii="EB Garamond" w:eastAsia="EB Garamond" w:hAnsi="EB Garamond" w:cs="EB Garamond"/>
          <w:lang w:val="it-IT"/>
          <w:rPrChange w:id="1189" w:author="Ilaria Della Monica" w:date="2022-02-20T10:32:00Z">
            <w:rPr>
              <w:rFonts w:ascii="EB Garamond" w:eastAsia="EB Garamond" w:hAnsi="EB Garamond" w:cs="EB Garamond"/>
            </w:rPr>
          </w:rPrChange>
        </w:rPr>
        <w:t xml:space="preserve"> (</w:t>
      </w:r>
      <w:r w:rsidRPr="00D43068">
        <w:rPr>
          <w:rFonts w:ascii="EB Garamond" w:eastAsia="EB Garamond" w:hAnsi="EB Garamond" w:cs="EB Garamond"/>
          <w:u w:val="single"/>
          <w:lang w:val="it-IT"/>
          <w:rPrChange w:id="1190" w:author="Ilaria Della Monica" w:date="2022-02-20T10:32:00Z">
            <w:rPr>
              <w:rFonts w:ascii="EB Garamond" w:eastAsia="EB Garamond" w:hAnsi="EB Garamond" w:cs="EB Garamond"/>
              <w:u w:val="single"/>
            </w:rPr>
          </w:rPrChange>
        </w:rPr>
        <w:t>St</w:t>
      </w:r>
      <w:r w:rsidRPr="00D43068">
        <w:rPr>
          <w:rFonts w:ascii="EB Garamond" w:eastAsia="EB Garamond" w:hAnsi="EB Garamond" w:cs="EB Garamond"/>
          <w:lang w:val="it-IT"/>
          <w:rPrChange w:id="1191" w:author="Ilaria Della Monica" w:date="2022-02-20T10:32:00Z">
            <w:rPr>
              <w:rFonts w:ascii="EB Garamond" w:eastAsia="EB Garamond" w:hAnsi="EB Garamond" w:cs="EB Garamond"/>
            </w:rPr>
          </w:rPrChange>
        </w:rPr>
        <w:t>___</w:t>
      </w:r>
      <w:r w:rsidRPr="00D43068">
        <w:rPr>
          <w:rFonts w:ascii="EB Garamond" w:eastAsia="EB Garamond" w:hAnsi="EB Garamond" w:cs="EB Garamond"/>
          <w:u w:val="single"/>
          <w:lang w:val="it-IT"/>
          <w:rPrChange w:id="1192" w:author="Ilaria Della Monica" w:date="2022-02-20T10:32:00Z">
            <w:rPr>
              <w:rFonts w:ascii="EB Garamond" w:eastAsia="EB Garamond" w:hAnsi="EB Garamond" w:cs="EB Garamond"/>
              <w:u w:val="single"/>
            </w:rPr>
          </w:rPrChange>
        </w:rPr>
        <w:t>ard</w:t>
      </w:r>
      <w:r w:rsidRPr="00D43068">
        <w:rPr>
          <w:rFonts w:ascii="EB Garamond" w:eastAsia="EB Garamond" w:hAnsi="EB Garamond" w:cs="EB Garamond"/>
          <w:lang w:val="it-IT"/>
          <w:rPrChange w:id="1193" w:author="Ilaria Della Monica" w:date="2022-02-20T10:32:00Z">
            <w:rPr>
              <w:rFonts w:ascii="EB Garamond" w:eastAsia="EB Garamond" w:hAnsi="EB Garamond" w:cs="EB Garamond"/>
            </w:rPr>
          </w:rPrChange>
        </w:rPr>
        <w:t xml:space="preserve"> Egypt) 28 Via Cara___. Lecco. </w:t>
      </w:r>
      <w:r w:rsidRPr="00365763">
        <w:rPr>
          <w:rFonts w:ascii="EB Garamond" w:eastAsia="EB Garamond" w:hAnsi="EB Garamond" w:cs="EB Garamond"/>
        </w:rPr>
        <w:t>{</w:t>
      </w:r>
      <w:r w:rsidRPr="00365763">
        <w:rPr>
          <w:rFonts w:ascii="EB Garamond" w:eastAsia="EB Garamond" w:hAnsi="EB Garamond" w:cs="EB Garamond"/>
          <w:i/>
        </w:rPr>
        <w:t>diagonally upwards across the space left at the end of the two previous lines</w:t>
      </w:r>
      <w:r w:rsidRPr="00365763">
        <w:rPr>
          <w:rFonts w:ascii="EB Garamond" w:eastAsia="EB Garamond" w:hAnsi="EB Garamond" w:cs="EB Garamond"/>
        </w:rPr>
        <w:t xml:space="preserve">} (73 </w:t>
      </w:r>
      <w:r w:rsidRPr="00365763">
        <w:rPr>
          <w:rFonts w:ascii="EB Garamond" w:eastAsia="EB Garamond" w:hAnsi="EB Garamond" w:cs="EB Garamond"/>
          <w:u w:val="single"/>
        </w:rPr>
        <w:t>Castor</w:t>
      </w:r>
      <w:r w:rsidRPr="00365763">
        <w:rPr>
          <w:rFonts w:ascii="EB Garamond" w:eastAsia="EB Garamond" w:hAnsi="EB Garamond" w:cs="EB Garamond"/>
        </w:rPr>
        <w:t xml:space="preserve"> St. George’s Rd. Peckham S.E. 15)</w:t>
      </w:r>
    </w:p>
    <w:p w14:paraId="4FAE74F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Creswell</w:t>
      </w:r>
      <w:r w:rsidRPr="00365763">
        <w:rPr>
          <w:rFonts w:ascii="EB Garamond" w:eastAsia="EB Garamond" w:hAnsi="EB Garamond" w:cs="EB Garamond"/>
        </w:rPr>
        <w:t xml:space="preserve"> Cap[tain]</w:t>
      </w:r>
      <w:r w:rsidRPr="00365763">
        <w:rPr>
          <w:rFonts w:ascii="EB Garamond" w:eastAsia="EB Garamond" w:hAnsi="EB Garamond" w:cs="EB Garamond"/>
        </w:rPr>
        <w:tab/>
        <w:t>1 Sharia Hassan, el Akbar. Cairo</w:t>
      </w:r>
    </w:p>
    <w:p w14:paraId="72CA9B6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Bertelli</w:t>
      </w:r>
      <w:r w:rsidRPr="00365763">
        <w:rPr>
          <w:rFonts w:ascii="EB Garamond" w:eastAsia="EB Garamond" w:hAnsi="EB Garamond" w:cs="EB Garamond"/>
        </w:rPr>
        <w:t xml:space="preserve"> A.</w:t>
      </w:r>
      <w:r w:rsidRPr="00365763">
        <w:rPr>
          <w:rFonts w:ascii="EB Garamond" w:eastAsia="EB Garamond" w:hAnsi="EB Garamond" w:cs="EB Garamond"/>
        </w:rPr>
        <w:tab/>
        <w:t>Tho[ma]s Cook and Son</w:t>
      </w:r>
    </w:p>
    <w:p w14:paraId="61B86634"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Devonshire</w:t>
      </w:r>
      <w:r w:rsidRPr="00365763">
        <w:rPr>
          <w:rFonts w:ascii="EB Garamond" w:eastAsia="EB Garamond" w:hAnsi="EB Garamond" w:cs="EB Garamond"/>
        </w:rPr>
        <w:t xml:space="preserve"> Mrs. </w:t>
      </w:r>
      <w:r w:rsidRPr="00365763">
        <w:rPr>
          <w:rFonts w:ascii="EB Garamond" w:eastAsia="EB Garamond" w:hAnsi="EB Garamond" w:cs="EB Garamond"/>
          <w:strike/>
        </w:rPr>
        <w:t>R H</w:t>
      </w:r>
      <w:r w:rsidRPr="00365763">
        <w:rPr>
          <w:rFonts w:ascii="EB Garamond" w:eastAsia="EB Garamond" w:hAnsi="EB Garamond" w:cs="EB Garamond"/>
        </w:rPr>
        <w:t xml:space="preserve"> H L</w:t>
      </w:r>
      <w:r w:rsidRPr="00365763">
        <w:rPr>
          <w:rFonts w:ascii="EB Garamond" w:eastAsia="EB Garamond" w:hAnsi="EB Garamond" w:cs="EB Garamond"/>
        </w:rPr>
        <w:tab/>
        <w:t>Meadi</w:t>
      </w:r>
    </w:p>
    <w:p w14:paraId="7A35C41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Bramly</w:t>
      </w:r>
      <w:r w:rsidRPr="00365763">
        <w:rPr>
          <w:rFonts w:ascii="EB Garamond" w:eastAsia="EB Garamond" w:hAnsi="EB Garamond" w:cs="EB Garamond"/>
        </w:rPr>
        <w:t xml:space="preserve"> Lt. Col. A. W. Jenning Police School</w:t>
      </w:r>
    </w:p>
    <w:p w14:paraId="7BB16399"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E Good</w:t>
      </w:r>
      <w:r w:rsidRPr="00365763">
        <w:rPr>
          <w:rFonts w:ascii="EB Garamond" w:eastAsia="EB Garamond" w:hAnsi="EB Garamond" w:cs="EB Garamond"/>
        </w:rPr>
        <w:t xml:space="preserve"> {</w:t>
      </w:r>
      <w:r w:rsidRPr="00365763">
        <w:rPr>
          <w:rFonts w:ascii="EB Garamond" w:eastAsia="EB Garamond" w:hAnsi="EB Garamond" w:cs="EB Garamond"/>
          <w:i/>
        </w:rPr>
        <w:t>in the same line</w:t>
      </w:r>
      <w:r w:rsidRPr="00365763">
        <w:rPr>
          <w:rFonts w:ascii="Arial Unicode MS" w:eastAsia="Arial Unicode MS" w:hAnsi="Arial Unicode MS" w:cs="Arial Unicode MS"/>
        </w:rPr>
        <w:t>} _____ Percival [⏎] Villa Bedi [⏎] Heliopolis {</w:t>
      </w:r>
      <w:r w:rsidRPr="00365763">
        <w:rPr>
          <w:rFonts w:ascii="EB Garamond" w:eastAsia="EB Garamond" w:hAnsi="EB Garamond" w:cs="EB Garamond"/>
          <w:i/>
        </w:rPr>
        <w:t>back to principal line</w:t>
      </w:r>
      <w:r w:rsidRPr="00365763">
        <w:rPr>
          <w:rFonts w:ascii="EB Garamond" w:eastAsia="EB Garamond" w:hAnsi="EB Garamond" w:cs="EB Garamond"/>
        </w:rPr>
        <w:t>} Police School Abbassia</w:t>
      </w:r>
    </w:p>
    <w:p w14:paraId="5F46E77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Dowson</w:t>
      </w:r>
      <w:r w:rsidRPr="00365763">
        <w:rPr>
          <w:rFonts w:ascii="EB Garamond" w:eastAsia="EB Garamond" w:hAnsi="EB Garamond" w:cs="EB Garamond"/>
        </w:rPr>
        <w:t xml:space="preserve"> E. M. Gezira (Zamilek)</w:t>
      </w:r>
    </w:p>
    <w:p w14:paraId="3E2B401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in between lines</w:t>
      </w:r>
      <w:r w:rsidRPr="00365763">
        <w:rPr>
          <w:rFonts w:ascii="EB Garamond" w:eastAsia="EB Garamond" w:hAnsi="EB Garamond" w:cs="EB Garamond"/>
        </w:rPr>
        <w:t xml:space="preserve">} </w:t>
      </w:r>
      <w:r w:rsidRPr="00365763">
        <w:rPr>
          <w:rFonts w:ascii="EB Garamond" w:eastAsia="EB Garamond" w:hAnsi="EB Garamond" w:cs="EB Garamond"/>
          <w:strike/>
        </w:rPr>
        <w:t>Firth</w:t>
      </w:r>
      <w:r w:rsidRPr="00365763">
        <w:rPr>
          <w:rFonts w:ascii="EB Garamond" w:eastAsia="EB Garamond" w:hAnsi="EB Garamond" w:cs="EB Garamond"/>
        </w:rPr>
        <w:t xml:space="preserve">—Sakkara. </w:t>
      </w:r>
      <w:r w:rsidRPr="00365763">
        <w:rPr>
          <w:rFonts w:ascii="EB Garamond" w:eastAsia="EB Garamond" w:hAnsi="EB Garamond" w:cs="EB Garamond"/>
          <w:u w:val="single"/>
        </w:rPr>
        <w:t>Cairo</w:t>
      </w:r>
    </w:p>
    <w:p w14:paraId="1C4757A1"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Furness</w:t>
      </w:r>
      <w:r w:rsidRPr="00365763">
        <w:rPr>
          <w:rFonts w:ascii="EB Garamond" w:eastAsia="EB Garamond" w:hAnsi="EB Garamond" w:cs="EB Garamond"/>
        </w:rPr>
        <w:t>. Robin. The Residency</w:t>
      </w:r>
    </w:p>
    <w:p w14:paraId="77F96CB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 xml:space="preserve">Graham </w:t>
      </w:r>
      <w:r w:rsidRPr="00365763">
        <w:rPr>
          <w:rFonts w:ascii="EB Garamond" w:eastAsia="EB Garamond" w:hAnsi="EB Garamond" w:cs="EB Garamond"/>
        </w:rPr>
        <w:t xml:space="preserve"> W. Murray Dahabieh Dongola</w:t>
      </w:r>
    </w:p>
    <w:p w14:paraId="36CC8F4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 xml:space="preserve">Lacau </w:t>
      </w:r>
      <w:r w:rsidRPr="00365763">
        <w:rPr>
          <w:rFonts w:ascii="EB Garamond" w:eastAsia="EB Garamond" w:hAnsi="EB Garamond" w:cs="EB Garamond"/>
        </w:rPr>
        <w:t>Pierre</w:t>
      </w:r>
      <w:r w:rsidRPr="00365763">
        <w:rPr>
          <w:rFonts w:ascii="EB Garamond" w:eastAsia="EB Garamond" w:hAnsi="EB Garamond" w:cs="EB Garamond"/>
        </w:rPr>
        <w:tab/>
        <w:t>Musée de Caire</w:t>
      </w:r>
    </w:p>
    <w:p w14:paraId="60A19F1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Home</w:t>
      </w:r>
      <w:r w:rsidRPr="00365763">
        <w:rPr>
          <w:rFonts w:ascii="EB Garamond" w:eastAsia="EB Garamond" w:hAnsi="EB Garamond" w:cs="EB Garamond"/>
        </w:rPr>
        <w:t xml:space="preserve"> John. 19 Sharia Saleh el Din Gezira</w:t>
      </w:r>
    </w:p>
    <w:p w14:paraId="3360F858"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w:t>
      </w:r>
      <w:r w:rsidRPr="00365763">
        <w:rPr>
          <w:rFonts w:ascii="EB Garamond" w:eastAsia="EB Garamond" w:hAnsi="EB Garamond" w:cs="EB Garamond"/>
          <w:i/>
        </w:rPr>
        <w:t>vertically along the left margin</w:t>
      </w:r>
      <w:r w:rsidRPr="00365763">
        <w:rPr>
          <w:rFonts w:ascii="EB Garamond" w:eastAsia="EB Garamond" w:hAnsi="EB Garamond" w:cs="EB Garamond"/>
        </w:rPr>
        <w:t>} Davies Mr. and Mrs. H</w:t>
      </w:r>
      <w:r w:rsidRPr="00365763">
        <w:rPr>
          <w:rFonts w:ascii="EB Garamond" w:eastAsia="EB Garamond" w:hAnsi="EB Garamond" w:cs="EB Garamond"/>
          <w:u w:val="single"/>
        </w:rPr>
        <w:t>e</w:t>
      </w:r>
      <w:r w:rsidRPr="00365763">
        <w:rPr>
          <w:rFonts w:ascii="EB Garamond" w:eastAsia="EB Garamond" w:hAnsi="EB Garamond" w:cs="EB Garamond"/>
        </w:rPr>
        <w:t>dderle</w:t>
      </w:r>
      <w:r w:rsidRPr="00365763">
        <w:rPr>
          <w:rFonts w:ascii="EB Garamond" w:eastAsia="EB Garamond" w:hAnsi="EB Garamond" w:cs="EB Garamond"/>
          <w:u w:val="single"/>
        </w:rPr>
        <w:t>y</w:t>
      </w:r>
      <w:r w:rsidRPr="00365763">
        <w:rPr>
          <w:rFonts w:ascii="EB Garamond" w:eastAsia="EB Garamond" w:hAnsi="EB Garamond" w:cs="EB Garamond"/>
        </w:rPr>
        <w:t xml:space="preserve">s </w:t>
      </w:r>
      <w:r w:rsidRPr="00365763">
        <w:rPr>
          <w:rFonts w:ascii="EB Garamond" w:eastAsia="EB Garamond" w:hAnsi="EB Garamond" w:cs="EB Garamond"/>
          <w:u w:val="single"/>
        </w:rPr>
        <w:t>Boars</w:t>
      </w:r>
      <w:r w:rsidRPr="00365763">
        <w:rPr>
          <w:rFonts w:ascii="EB Garamond" w:eastAsia="EB Garamond" w:hAnsi="EB Garamond" w:cs="EB Garamond"/>
        </w:rPr>
        <w:t xml:space="preserve"> Hill _____ Oxford</w:t>
      </w:r>
    </w:p>
    <w:p w14:paraId="2A240A48" w14:textId="77777777" w:rsidR="00365763" w:rsidRPr="00D43068" w:rsidRDefault="00365763" w:rsidP="00365763">
      <w:pPr>
        <w:jc w:val="both"/>
        <w:rPr>
          <w:rFonts w:ascii="EB Garamond" w:eastAsia="EB Garamond" w:hAnsi="EB Garamond" w:cs="EB Garamond"/>
          <w:lang w:val="it-IT"/>
          <w:rPrChange w:id="1194" w:author="Ilaria Della Monica" w:date="2022-02-20T10:32:00Z">
            <w:rPr>
              <w:rFonts w:ascii="EB Garamond" w:eastAsia="EB Garamond" w:hAnsi="EB Garamond" w:cs="EB Garamond"/>
            </w:rPr>
          </w:rPrChange>
        </w:rPr>
      </w:pPr>
      <w:r w:rsidRPr="00365763">
        <w:rPr>
          <w:rFonts w:ascii="EB Garamond" w:eastAsia="EB Garamond" w:hAnsi="EB Garamond" w:cs="EB Garamond"/>
        </w:rPr>
        <w:t>{</w:t>
      </w:r>
      <w:r w:rsidRPr="00365763">
        <w:rPr>
          <w:rFonts w:ascii="EB Garamond" w:eastAsia="EB Garamond" w:hAnsi="EB Garamond" w:cs="EB Garamond"/>
          <w:i/>
        </w:rPr>
        <w:t>vertically along the right margin</w:t>
      </w:r>
      <w:r w:rsidRPr="00365763">
        <w:rPr>
          <w:rFonts w:ascii="EB Garamond" w:eastAsia="EB Garamond" w:hAnsi="EB Garamond" w:cs="EB Garamond"/>
        </w:rPr>
        <w:t xml:space="preserve">} also _____ Mr. </w:t>
      </w:r>
      <w:r w:rsidRPr="00D43068">
        <w:rPr>
          <w:rFonts w:ascii="EB Garamond" w:eastAsia="EB Garamond" w:hAnsi="EB Garamond" w:cs="EB Garamond"/>
          <w:lang w:val="it-IT"/>
          <w:rPrChange w:id="1195" w:author="Ilaria Della Monica" w:date="2022-02-20T10:32:00Z">
            <w:rPr>
              <w:rFonts w:ascii="EB Garamond" w:eastAsia="EB Garamond" w:hAnsi="EB Garamond" w:cs="EB Garamond"/>
            </w:rPr>
          </w:rPrChange>
        </w:rPr>
        <w:t>_____ Salsberg. 1 Rue Rouli Cairo</w:t>
      </w:r>
    </w:p>
    <w:p w14:paraId="43AB3C7B" w14:textId="77777777" w:rsidR="00365763" w:rsidRPr="00D43068" w:rsidRDefault="00365763" w:rsidP="00365763">
      <w:pPr>
        <w:jc w:val="both"/>
        <w:rPr>
          <w:rFonts w:ascii="EB Garamond" w:eastAsia="EB Garamond" w:hAnsi="EB Garamond" w:cs="EB Garamond"/>
          <w:lang w:val="it-IT"/>
          <w:rPrChange w:id="1196" w:author="Ilaria Della Monica" w:date="2022-02-20T10:32:00Z">
            <w:rPr>
              <w:rFonts w:ascii="EB Garamond" w:eastAsia="EB Garamond" w:hAnsi="EB Garamond" w:cs="EB Garamond"/>
            </w:rPr>
          </w:rPrChange>
        </w:rPr>
      </w:pPr>
    </w:p>
    <w:p w14:paraId="1B3C09BC" w14:textId="77777777" w:rsidR="00365763" w:rsidRPr="00D43068" w:rsidRDefault="00365763" w:rsidP="00365763">
      <w:pPr>
        <w:jc w:val="center"/>
        <w:rPr>
          <w:rFonts w:ascii="EB Garamond" w:eastAsia="EB Garamond" w:hAnsi="EB Garamond" w:cs="EB Garamond"/>
          <w:lang w:val="it-IT"/>
          <w:rPrChange w:id="1197" w:author="Ilaria Della Monica" w:date="2022-02-20T10:32:00Z">
            <w:rPr>
              <w:rFonts w:ascii="EB Garamond" w:eastAsia="EB Garamond" w:hAnsi="EB Garamond" w:cs="EB Garamond"/>
            </w:rPr>
          </w:rPrChange>
        </w:rPr>
      </w:pPr>
      <w:r w:rsidRPr="00D43068">
        <w:rPr>
          <w:rFonts w:ascii="EB Garamond" w:eastAsia="EB Garamond" w:hAnsi="EB Garamond" w:cs="EB Garamond"/>
          <w:lang w:val="it-IT"/>
          <w:rPrChange w:id="1198" w:author="Ilaria Della Monica" w:date="2022-02-20T10:32:00Z">
            <w:rPr>
              <w:rFonts w:ascii="EB Garamond" w:eastAsia="EB Garamond" w:hAnsi="EB Garamond" w:cs="EB Garamond"/>
            </w:rPr>
          </w:rPrChange>
        </w:rPr>
        <w:t>[391] Memoranda</w:t>
      </w:r>
    </w:p>
    <w:p w14:paraId="694E3CF9" w14:textId="77777777" w:rsidR="00365763" w:rsidRPr="00D43068" w:rsidRDefault="00365763" w:rsidP="00365763">
      <w:pPr>
        <w:jc w:val="center"/>
        <w:rPr>
          <w:rFonts w:ascii="EB Garamond" w:eastAsia="EB Garamond" w:hAnsi="EB Garamond" w:cs="EB Garamond"/>
          <w:lang w:val="it-IT"/>
          <w:rPrChange w:id="1199" w:author="Ilaria Della Monica" w:date="2022-02-20T10:32:00Z">
            <w:rPr>
              <w:rFonts w:ascii="EB Garamond" w:eastAsia="EB Garamond" w:hAnsi="EB Garamond" w:cs="EB Garamond"/>
            </w:rPr>
          </w:rPrChange>
        </w:rPr>
      </w:pPr>
    </w:p>
    <w:p w14:paraId="798607D3" w14:textId="77777777" w:rsidR="00365763" w:rsidRPr="00D43068" w:rsidRDefault="00365763" w:rsidP="00365763">
      <w:pPr>
        <w:jc w:val="both"/>
        <w:rPr>
          <w:rFonts w:ascii="EB Garamond" w:eastAsia="EB Garamond" w:hAnsi="EB Garamond" w:cs="EB Garamond"/>
          <w:u w:val="single"/>
          <w:lang w:val="it-IT"/>
          <w:rPrChange w:id="1200" w:author="Ilaria Della Monica" w:date="2022-02-20T10:32:00Z">
            <w:rPr>
              <w:rFonts w:ascii="EB Garamond" w:eastAsia="EB Garamond" w:hAnsi="EB Garamond" w:cs="EB Garamond"/>
              <w:u w:val="single"/>
            </w:rPr>
          </w:rPrChange>
        </w:rPr>
      </w:pPr>
      <w:r w:rsidRPr="00D43068">
        <w:rPr>
          <w:rFonts w:ascii="EB Garamond" w:eastAsia="EB Garamond" w:hAnsi="EB Garamond" w:cs="EB Garamond"/>
          <w:i/>
          <w:lang w:val="it-IT"/>
          <w:rPrChange w:id="1201" w:author="Ilaria Della Monica" w:date="2022-02-20T10:32:00Z">
            <w:rPr>
              <w:rFonts w:ascii="EB Garamond" w:eastAsia="EB Garamond" w:hAnsi="EB Garamond" w:cs="EB Garamond"/>
              <w:i/>
            </w:rPr>
          </w:rPrChange>
        </w:rPr>
        <w:t>Galarza</w:t>
      </w:r>
      <w:r w:rsidRPr="00D43068">
        <w:rPr>
          <w:rFonts w:ascii="EB Garamond" w:eastAsia="EB Garamond" w:hAnsi="EB Garamond" w:cs="EB Garamond"/>
          <w:lang w:val="it-IT"/>
          <w:rPrChange w:id="1202" w:author="Ilaria Della Monica" w:date="2022-02-20T10:32:00Z">
            <w:rPr>
              <w:rFonts w:ascii="EB Garamond" w:eastAsia="EB Garamond" w:hAnsi="EB Garamond" w:cs="EB Garamond"/>
            </w:rPr>
          </w:rPrChange>
        </w:rPr>
        <w:t xml:space="preserve"> Conte V. de 4 Rue el </w:t>
      </w:r>
      <w:r w:rsidRPr="00D43068">
        <w:rPr>
          <w:rFonts w:ascii="EB Garamond" w:eastAsia="EB Garamond" w:hAnsi="EB Garamond" w:cs="EB Garamond"/>
          <w:u w:val="single"/>
          <w:lang w:val="it-IT"/>
          <w:rPrChange w:id="1203" w:author="Ilaria Della Monica" w:date="2022-02-20T10:32:00Z">
            <w:rPr>
              <w:rFonts w:ascii="EB Garamond" w:eastAsia="EB Garamond" w:hAnsi="EB Garamond" w:cs="EB Garamond"/>
              <w:u w:val="single"/>
            </w:rPr>
          </w:rPrChange>
        </w:rPr>
        <w:t>Tork</w:t>
      </w:r>
      <w:r w:rsidRPr="00D43068">
        <w:rPr>
          <w:rFonts w:ascii="EB Garamond" w:eastAsia="EB Garamond" w:hAnsi="EB Garamond" w:cs="EB Garamond"/>
          <w:lang w:val="it-IT"/>
          <w:rPrChange w:id="1204" w:author="Ilaria Della Monica" w:date="2022-02-20T10:32:00Z">
            <w:rPr>
              <w:rFonts w:ascii="EB Garamond" w:eastAsia="EB Garamond" w:hAnsi="EB Garamond" w:cs="EB Garamond"/>
            </w:rPr>
          </w:rPrChange>
        </w:rPr>
        <w:t xml:space="preserve"> el </w:t>
      </w:r>
      <w:r w:rsidRPr="00D43068">
        <w:rPr>
          <w:rFonts w:ascii="EB Garamond" w:eastAsia="EB Garamond" w:hAnsi="EB Garamond" w:cs="EB Garamond"/>
          <w:u w:val="single"/>
          <w:lang w:val="it-IT"/>
          <w:rPrChange w:id="1205" w:author="Ilaria Della Monica" w:date="2022-02-20T10:32:00Z">
            <w:rPr>
              <w:rFonts w:ascii="EB Garamond" w:eastAsia="EB Garamond" w:hAnsi="EB Garamond" w:cs="EB Garamond"/>
              <w:u w:val="single"/>
            </w:rPr>
          </w:rPrChange>
        </w:rPr>
        <w:t>Chaik</w:t>
      </w:r>
    </w:p>
    <w:p w14:paraId="25E73505"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Mackintosh</w:t>
      </w:r>
      <w:r w:rsidRPr="00365763">
        <w:rPr>
          <w:rFonts w:ascii="EB Garamond" w:eastAsia="EB Garamond" w:hAnsi="EB Garamond" w:cs="EB Garamond"/>
        </w:rPr>
        <w:t xml:space="preserve"> Mrs. C.A.G. Villa Scarabée</w:t>
      </w:r>
    </w:p>
    <w:p w14:paraId="31E9D4F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Sharia Gabalaya Gezira</w:t>
      </w:r>
    </w:p>
    <w:p w14:paraId="729BBA8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L’Abbé Saint-Paul Girard</w:t>
      </w:r>
      <w:r w:rsidRPr="00365763">
        <w:rPr>
          <w:rFonts w:ascii="EB Garamond" w:eastAsia="EB Garamond" w:hAnsi="EB Garamond" w:cs="EB Garamond"/>
        </w:rPr>
        <w:t>. Palais de Mounira—Tel (2711)</w:t>
      </w:r>
    </w:p>
    <w:p w14:paraId="5B4FD31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Neguib</w:t>
      </w:r>
      <w:r w:rsidRPr="00365763">
        <w:rPr>
          <w:rFonts w:ascii="EB Garamond" w:eastAsia="EB Garamond" w:hAnsi="EB Garamond" w:cs="EB Garamond"/>
        </w:rPr>
        <w:t xml:space="preserve"> Pacha Boutros-Ghali</w:t>
      </w:r>
    </w:p>
    <w:p w14:paraId="2061F18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Dahabieh Ammon Ra</w:t>
      </w:r>
    </w:p>
    <w:p w14:paraId="687C59A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Nahman</w:t>
      </w:r>
      <w:r w:rsidRPr="00365763">
        <w:rPr>
          <w:rFonts w:ascii="EB Garamond" w:eastAsia="EB Garamond" w:hAnsi="EB Garamond" w:cs="EB Garamond"/>
        </w:rPr>
        <w:t xml:space="preserve"> Maurice (dealer) 27 Shareh el Madabegh</w:t>
      </w:r>
    </w:p>
    <w:p w14:paraId="05894F8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Oakes</w:t>
      </w:r>
      <w:r w:rsidRPr="00365763">
        <w:rPr>
          <w:rFonts w:ascii="EB Garamond" w:eastAsia="EB Garamond" w:hAnsi="EB Garamond" w:cs="EB Garamond"/>
        </w:rPr>
        <w:t xml:space="preserve"> Sir Reginald.</w:t>
      </w:r>
      <w:r w:rsidRPr="00365763">
        <w:rPr>
          <w:rFonts w:ascii="EB Garamond" w:eastAsia="EB Garamond" w:hAnsi="EB Garamond" w:cs="EB Garamond"/>
        </w:rPr>
        <w:tab/>
        <w:t>Heliopolis</w:t>
      </w:r>
    </w:p>
    <w:p w14:paraId="7FBD271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S. Maria Formosa 6140 Venezia</w:t>
      </w:r>
    </w:p>
    <w:p w14:paraId="1692766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Patricolo</w:t>
      </w:r>
      <w:r w:rsidRPr="00365763">
        <w:rPr>
          <w:rFonts w:ascii="EB Garamond" w:eastAsia="EB Garamond" w:hAnsi="EB Garamond" w:cs="EB Garamond"/>
        </w:rPr>
        <w:t xml:space="preserve"> A Com[mit]te de Conservation des Monuments de l’Art Arabe</w:t>
      </w:r>
    </w:p>
    <w:p w14:paraId="0BD5126E"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 xml:space="preserve">Tel till 1.30 </w:t>
      </w:r>
      <w:r w:rsidRPr="00365763">
        <w:rPr>
          <w:rFonts w:ascii="EB Garamond" w:eastAsia="EB Garamond" w:hAnsi="EB Garamond" w:cs="EB Garamond"/>
          <w:strike/>
        </w:rPr>
        <w:t>42.71 (33)</w:t>
      </w:r>
      <w:r w:rsidRPr="00365763">
        <w:rPr>
          <w:rFonts w:ascii="EB Garamond" w:eastAsia="EB Garamond" w:hAnsi="EB Garamond" w:cs="EB Garamond"/>
        </w:rPr>
        <w:t xml:space="preserve"> 21.43 afterwards 42.71 (33)</w:t>
      </w:r>
    </w:p>
    <w:p w14:paraId="0830C49B" w14:textId="77777777" w:rsidR="00365763" w:rsidRPr="00D43068" w:rsidRDefault="00365763" w:rsidP="00365763">
      <w:pPr>
        <w:jc w:val="both"/>
        <w:rPr>
          <w:rFonts w:ascii="EB Garamond" w:eastAsia="EB Garamond" w:hAnsi="EB Garamond" w:cs="EB Garamond"/>
          <w:lang w:val="it-IT"/>
          <w:rPrChange w:id="1206" w:author="Ilaria Della Monica" w:date="2022-02-20T10:32:00Z">
            <w:rPr>
              <w:rFonts w:ascii="EB Garamond" w:eastAsia="EB Garamond" w:hAnsi="EB Garamond" w:cs="EB Garamond"/>
            </w:rPr>
          </w:rPrChange>
        </w:rPr>
      </w:pPr>
      <w:r w:rsidRPr="00D43068">
        <w:rPr>
          <w:rFonts w:ascii="EB Garamond" w:eastAsia="EB Garamond" w:hAnsi="EB Garamond" w:cs="EB Garamond"/>
          <w:i/>
          <w:lang w:val="it-IT"/>
          <w:rPrChange w:id="1207" w:author="Ilaria Della Monica" w:date="2022-02-20T10:32:00Z">
            <w:rPr>
              <w:rFonts w:ascii="EB Garamond" w:eastAsia="EB Garamond" w:hAnsi="EB Garamond" w:cs="EB Garamond"/>
              <w:i/>
            </w:rPr>
          </w:rPrChange>
        </w:rPr>
        <w:t>Paravicini</w:t>
      </w:r>
      <w:r w:rsidRPr="00D43068">
        <w:rPr>
          <w:rFonts w:ascii="EB Garamond" w:eastAsia="EB Garamond" w:hAnsi="EB Garamond" w:cs="EB Garamond"/>
          <w:lang w:val="it-IT"/>
          <w:rPrChange w:id="1208" w:author="Ilaria Della Monica" w:date="2022-02-20T10:32:00Z">
            <w:rPr>
              <w:rFonts w:ascii="EB Garamond" w:eastAsia="EB Garamond" w:hAnsi="EB Garamond" w:cs="EB Garamond"/>
            </w:rPr>
          </w:rPrChange>
        </w:rPr>
        <w:t xml:space="preserve"> Emile </w:t>
      </w:r>
      <w:r w:rsidRPr="00D43068">
        <w:rPr>
          <w:rFonts w:ascii="EB Garamond" w:eastAsia="EB Garamond" w:hAnsi="EB Garamond" w:cs="EB Garamond"/>
          <w:i/>
          <w:lang w:val="it-IT"/>
          <w:rPrChange w:id="1209" w:author="Ilaria Della Monica" w:date="2022-02-20T10:32:00Z">
            <w:rPr>
              <w:rFonts w:ascii="EB Garamond" w:eastAsia="EB Garamond" w:hAnsi="EB Garamond" w:cs="EB Garamond"/>
              <w:i/>
            </w:rPr>
          </w:rPrChange>
        </w:rPr>
        <w:t>Vill</w:t>
      </w:r>
      <w:r w:rsidRPr="00D43068">
        <w:rPr>
          <w:rFonts w:ascii="EB Garamond" w:eastAsia="EB Garamond" w:hAnsi="EB Garamond" w:cs="EB Garamond"/>
          <w:i/>
          <w:u w:val="single"/>
          <w:lang w:val="it-IT"/>
          <w:rPrChange w:id="1210" w:author="Ilaria Della Monica" w:date="2022-02-20T10:32:00Z">
            <w:rPr>
              <w:rFonts w:ascii="EB Garamond" w:eastAsia="EB Garamond" w:hAnsi="EB Garamond" w:cs="EB Garamond"/>
              <w:i/>
              <w:u w:val="single"/>
            </w:rPr>
          </w:rPrChange>
        </w:rPr>
        <w:t>a</w:t>
      </w:r>
      <w:r w:rsidRPr="00D43068">
        <w:rPr>
          <w:rFonts w:ascii="EB Garamond" w:eastAsia="EB Garamond" w:hAnsi="EB Garamond" w:cs="EB Garamond"/>
          <w:i/>
          <w:lang w:val="it-IT"/>
          <w:rPrChange w:id="1211" w:author="Ilaria Della Monica" w:date="2022-02-20T10:32:00Z">
            <w:rPr>
              <w:rFonts w:ascii="EB Garamond" w:eastAsia="EB Garamond" w:hAnsi="EB Garamond" w:cs="EB Garamond"/>
              <w:i/>
            </w:rPr>
          </w:rPrChange>
        </w:rPr>
        <w:t xml:space="preserve"> du Soleil</w:t>
      </w:r>
      <w:r w:rsidRPr="00D43068">
        <w:rPr>
          <w:rFonts w:ascii="EB Garamond" w:eastAsia="EB Garamond" w:hAnsi="EB Garamond" w:cs="EB Garamond"/>
          <w:lang w:val="it-IT"/>
          <w:rPrChange w:id="1212" w:author="Ilaria Della Monica" w:date="2022-02-20T10:32:00Z">
            <w:rPr>
              <w:rFonts w:ascii="EB Garamond" w:eastAsia="EB Garamond" w:hAnsi="EB Garamond" w:cs="EB Garamond"/>
            </w:rPr>
          </w:rPrChange>
        </w:rPr>
        <w:t>. _____. Palais de Koubbeh</w:t>
      </w:r>
    </w:p>
    <w:p w14:paraId="51F31C17" w14:textId="77777777" w:rsidR="00365763" w:rsidRPr="00D43068" w:rsidRDefault="00365763" w:rsidP="00365763">
      <w:pPr>
        <w:jc w:val="both"/>
        <w:rPr>
          <w:rFonts w:ascii="EB Garamond" w:eastAsia="EB Garamond" w:hAnsi="EB Garamond" w:cs="EB Garamond"/>
          <w:lang w:val="it-IT"/>
          <w:rPrChange w:id="1213" w:author="Ilaria Della Monica" w:date="2022-02-20T10:32:00Z">
            <w:rPr>
              <w:rFonts w:ascii="EB Garamond" w:eastAsia="EB Garamond" w:hAnsi="EB Garamond" w:cs="EB Garamond"/>
            </w:rPr>
          </w:rPrChange>
        </w:rPr>
      </w:pPr>
      <w:r w:rsidRPr="00D43068">
        <w:rPr>
          <w:rFonts w:ascii="EB Garamond" w:eastAsia="EB Garamond" w:hAnsi="EB Garamond" w:cs="EB Garamond"/>
          <w:i/>
          <w:lang w:val="it-IT"/>
          <w:rPrChange w:id="1214" w:author="Ilaria Della Monica" w:date="2022-02-20T10:32:00Z">
            <w:rPr>
              <w:rFonts w:ascii="EB Garamond" w:eastAsia="EB Garamond" w:hAnsi="EB Garamond" w:cs="EB Garamond"/>
              <w:i/>
            </w:rPr>
          </w:rPrChange>
        </w:rPr>
        <w:t>Quibell</w:t>
      </w:r>
      <w:r w:rsidRPr="00D43068">
        <w:rPr>
          <w:rFonts w:ascii="EB Garamond" w:eastAsia="EB Garamond" w:hAnsi="EB Garamond" w:cs="EB Garamond"/>
          <w:lang w:val="it-IT"/>
          <w:rPrChange w:id="1215" w:author="Ilaria Della Monica" w:date="2022-02-20T10:32:00Z">
            <w:rPr>
              <w:rFonts w:ascii="EB Garamond" w:eastAsia="EB Garamond" w:hAnsi="EB Garamond" w:cs="EB Garamond"/>
            </w:rPr>
          </w:rPrChange>
        </w:rPr>
        <w:t xml:space="preserve"> </w:t>
      </w:r>
      <w:r w:rsidRPr="00D43068">
        <w:rPr>
          <w:rFonts w:ascii="EB Garamond" w:eastAsia="EB Garamond" w:hAnsi="EB Garamond" w:cs="EB Garamond"/>
          <w:u w:val="single"/>
          <w:lang w:val="it-IT"/>
          <w:rPrChange w:id="1216" w:author="Ilaria Della Monica" w:date="2022-02-20T10:32:00Z">
            <w:rPr>
              <w:rFonts w:ascii="EB Garamond" w:eastAsia="EB Garamond" w:hAnsi="EB Garamond" w:cs="EB Garamond"/>
              <w:u w:val="single"/>
            </w:rPr>
          </w:rPrChange>
        </w:rPr>
        <w:t>J.</w:t>
      </w:r>
      <w:r w:rsidRPr="00D43068">
        <w:rPr>
          <w:rFonts w:ascii="EB Garamond" w:eastAsia="EB Garamond" w:hAnsi="EB Garamond" w:cs="EB Garamond"/>
          <w:lang w:val="it-IT"/>
          <w:rPrChange w:id="1217" w:author="Ilaria Della Monica" w:date="2022-02-20T10:32:00Z">
            <w:rPr>
              <w:rFonts w:ascii="EB Garamond" w:eastAsia="EB Garamond" w:hAnsi="EB Garamond" w:cs="EB Garamond"/>
            </w:rPr>
          </w:rPrChange>
        </w:rPr>
        <w:t xml:space="preserve"> E. Musée de Cairo</w:t>
      </w:r>
    </w:p>
    <w:p w14:paraId="76897784" w14:textId="77777777" w:rsidR="00365763" w:rsidRPr="00D43068" w:rsidRDefault="00365763" w:rsidP="00365763">
      <w:pPr>
        <w:jc w:val="both"/>
        <w:rPr>
          <w:rFonts w:ascii="EB Garamond" w:eastAsia="EB Garamond" w:hAnsi="EB Garamond" w:cs="EB Garamond"/>
          <w:lang w:val="it-IT"/>
          <w:rPrChange w:id="1218" w:author="Ilaria Della Monica" w:date="2022-02-20T10:32:00Z">
            <w:rPr>
              <w:rFonts w:ascii="EB Garamond" w:eastAsia="EB Garamond" w:hAnsi="EB Garamond" w:cs="EB Garamond"/>
            </w:rPr>
          </w:rPrChange>
        </w:rPr>
      </w:pPr>
      <w:r w:rsidRPr="00D43068">
        <w:rPr>
          <w:rFonts w:ascii="EB Garamond" w:eastAsia="EB Garamond" w:hAnsi="EB Garamond" w:cs="EB Garamond"/>
          <w:i/>
          <w:lang w:val="it-IT"/>
          <w:rPrChange w:id="1219" w:author="Ilaria Della Monica" w:date="2022-02-20T10:32:00Z">
            <w:rPr>
              <w:rFonts w:ascii="EB Garamond" w:eastAsia="EB Garamond" w:hAnsi="EB Garamond" w:cs="EB Garamond"/>
              <w:i/>
            </w:rPr>
          </w:rPrChange>
        </w:rPr>
        <w:t>Philipps</w:t>
      </w:r>
      <w:r w:rsidRPr="00D43068">
        <w:rPr>
          <w:rFonts w:ascii="Nova Mono" w:eastAsia="Nova Mono" w:hAnsi="Nova Mono" w:cs="Nova Mono"/>
          <w:lang w:val="it-IT"/>
          <w:rPrChange w:id="1220" w:author="Ilaria Della Monica" w:date="2022-02-20T10:32:00Z">
            <w:rPr>
              <w:rFonts w:ascii="Nova Mono" w:eastAsia="Nova Mono" w:hAnsi="Nova Mono" w:cs="Nova Mono"/>
            </w:rPr>
          </w:rPrChange>
        </w:rPr>
        <w:t xml:space="preserve"> D. L.</w:t>
      </w:r>
      <w:r w:rsidRPr="00D43068">
        <w:rPr>
          <w:rFonts w:ascii="Nova Mono" w:eastAsia="Nova Mono" w:hAnsi="Nova Mono" w:cs="Nova Mono"/>
          <w:lang w:val="it-IT"/>
          <w:rPrChange w:id="1221" w:author="Ilaria Della Monica" w:date="2022-02-20T10:32:00Z">
            <w:rPr>
              <w:rFonts w:ascii="Nova Mono" w:eastAsia="Nova Mono" w:hAnsi="Nova Mono" w:cs="Nova Mono"/>
            </w:rPr>
          </w:rPrChange>
        </w:rPr>
        <w:tab/>
        <w:t>8 Sharia Suliman Pasha</w:t>
      </w:r>
      <w:r w:rsidRPr="00D43068">
        <w:rPr>
          <w:rFonts w:ascii="Nova Mono" w:eastAsia="Nova Mono" w:hAnsi="Nova Mono" w:cs="Nova Mono"/>
          <w:lang w:val="it-IT"/>
          <w:rPrChange w:id="1222" w:author="Ilaria Della Monica" w:date="2022-02-20T10:32:00Z">
            <w:rPr>
              <w:rFonts w:ascii="Nova Mono" w:eastAsia="Nova Mono" w:hAnsi="Nova Mono" w:cs="Nova Mono"/>
            </w:rPr>
          </w:rPrChange>
        </w:rPr>
        <w:tab/>
      </w:r>
      <w:r w:rsidRPr="00D43068">
        <w:rPr>
          <w:rFonts w:ascii="Nova Mono" w:eastAsia="Nova Mono" w:hAnsi="Nova Mono" w:cs="Nova Mono"/>
          <w:lang w:val="it-IT"/>
          <w:rPrChange w:id="1223" w:author="Ilaria Della Monica" w:date="2022-02-20T10:32:00Z">
            <w:rPr>
              <w:rFonts w:ascii="Nova Mono" w:eastAsia="Nova Mono" w:hAnsi="Nova Mono" w:cs="Nova Mono"/>
            </w:rPr>
          </w:rPrChange>
        </w:rPr>
        <w:tab/>
        <w:t>→</w:t>
      </w:r>
    </w:p>
    <w:p w14:paraId="12BB0901" w14:textId="77777777" w:rsidR="00365763" w:rsidRPr="00D43068" w:rsidRDefault="00365763" w:rsidP="00365763">
      <w:pPr>
        <w:jc w:val="both"/>
        <w:rPr>
          <w:rFonts w:ascii="EB Garamond" w:eastAsia="EB Garamond" w:hAnsi="EB Garamond" w:cs="EB Garamond"/>
          <w:lang w:val="it-IT"/>
          <w:rPrChange w:id="1224" w:author="Ilaria Della Monica" w:date="2022-02-20T10:32:00Z">
            <w:rPr>
              <w:rFonts w:ascii="EB Garamond" w:eastAsia="EB Garamond" w:hAnsi="EB Garamond" w:cs="EB Garamond"/>
            </w:rPr>
          </w:rPrChange>
        </w:rPr>
      </w:pPr>
      <w:r w:rsidRPr="00D43068">
        <w:rPr>
          <w:rFonts w:ascii="EB Garamond" w:eastAsia="EB Garamond" w:hAnsi="EB Garamond" w:cs="EB Garamond"/>
          <w:i/>
          <w:lang w:val="it-IT"/>
          <w:rPrChange w:id="1225" w:author="Ilaria Della Monica" w:date="2022-02-20T10:32:00Z">
            <w:rPr>
              <w:rFonts w:ascii="EB Garamond" w:eastAsia="EB Garamond" w:hAnsi="EB Garamond" w:cs="EB Garamond"/>
              <w:i/>
            </w:rPr>
          </w:rPrChange>
        </w:rPr>
        <w:t>Simaika</w:t>
      </w:r>
      <w:r w:rsidRPr="00D43068">
        <w:rPr>
          <w:rFonts w:ascii="EB Garamond" w:eastAsia="EB Garamond" w:hAnsi="EB Garamond" w:cs="EB Garamond"/>
          <w:lang w:val="it-IT"/>
          <w:rPrChange w:id="1226" w:author="Ilaria Della Monica" w:date="2022-02-20T10:32:00Z">
            <w:rPr>
              <w:rFonts w:ascii="EB Garamond" w:eastAsia="EB Garamond" w:hAnsi="EB Garamond" w:cs="EB Garamond"/>
            </w:rPr>
          </w:rPrChange>
        </w:rPr>
        <w:t xml:space="preserve"> Marcos Pasha</w:t>
      </w:r>
    </w:p>
    <w:p w14:paraId="2C551D31" w14:textId="77777777" w:rsidR="00365763" w:rsidRPr="00D43068" w:rsidRDefault="00365763" w:rsidP="00365763">
      <w:pPr>
        <w:jc w:val="both"/>
        <w:rPr>
          <w:rFonts w:ascii="EB Garamond" w:eastAsia="EB Garamond" w:hAnsi="EB Garamond" w:cs="EB Garamond"/>
          <w:lang w:val="it-IT"/>
          <w:rPrChange w:id="1227" w:author="Ilaria Della Monica" w:date="2022-02-20T10:32:00Z">
            <w:rPr>
              <w:rFonts w:ascii="EB Garamond" w:eastAsia="EB Garamond" w:hAnsi="EB Garamond" w:cs="EB Garamond"/>
            </w:rPr>
          </w:rPrChange>
        </w:rPr>
      </w:pPr>
      <w:r w:rsidRPr="00D43068">
        <w:rPr>
          <w:rFonts w:ascii="EB Garamond" w:eastAsia="EB Garamond" w:hAnsi="EB Garamond" w:cs="EB Garamond"/>
          <w:lang w:val="it-IT"/>
          <w:rPrChange w:id="1228" w:author="Ilaria Della Monica" w:date="2022-02-20T10:32:00Z">
            <w:rPr>
              <w:rFonts w:ascii="EB Garamond" w:eastAsia="EB Garamond" w:hAnsi="EB Garamond" w:cs="EB Garamond"/>
            </w:rPr>
          </w:rPrChange>
        </w:rPr>
        <w:tab/>
        <w:t>Rue de l’Hôpital français 6</w:t>
      </w:r>
    </w:p>
    <w:p w14:paraId="584DB29F" w14:textId="77777777" w:rsidR="00365763" w:rsidRPr="00365763" w:rsidRDefault="00365763" w:rsidP="00365763">
      <w:pPr>
        <w:jc w:val="both"/>
        <w:rPr>
          <w:rFonts w:ascii="EB Garamond" w:eastAsia="EB Garamond" w:hAnsi="EB Garamond" w:cs="EB Garamond"/>
        </w:rPr>
      </w:pPr>
      <w:r w:rsidRPr="00365763">
        <w:rPr>
          <w:rFonts w:ascii="Nova Mono" w:eastAsia="Nova Mono" w:hAnsi="Nova Mono" w:cs="Nova Mono"/>
        </w:rPr>
        <w:t>S ↑</w:t>
      </w:r>
      <w:r w:rsidRPr="00365763">
        <w:rPr>
          <w:rFonts w:ascii="Nova Mono" w:eastAsia="Nova Mono" w:hAnsi="Nova Mono" w:cs="Nova Mono"/>
        </w:rPr>
        <w:tab/>
      </w:r>
      <w:r w:rsidRPr="00365763">
        <w:rPr>
          <w:rFonts w:ascii="Nova Mono" w:eastAsia="Nova Mono" w:hAnsi="Nova Mono" w:cs="Nova Mono"/>
        </w:rPr>
        <w:tab/>
        <w:t>Abbasieh (Tel 2346)</w:t>
      </w:r>
    </w:p>
    <w:p w14:paraId="37CA651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Thomas</w:t>
      </w:r>
      <w:r w:rsidRPr="00365763">
        <w:rPr>
          <w:rFonts w:ascii="EB Garamond" w:eastAsia="EB Garamond" w:hAnsi="EB Garamond" w:cs="EB Garamond"/>
        </w:rPr>
        <w:t xml:space="preserve"> E</w:t>
      </w:r>
      <w:r w:rsidRPr="00365763">
        <w:rPr>
          <w:rFonts w:ascii="EB Garamond" w:eastAsia="EB Garamond" w:hAnsi="EB Garamond" w:cs="EB Garamond"/>
          <w:strike/>
        </w:rPr>
        <w:t>d</w:t>
      </w:r>
      <w:r w:rsidRPr="00365763">
        <w:rPr>
          <w:rFonts w:ascii="EB Garamond" w:eastAsia="EB Garamond" w:hAnsi="EB Garamond" w:cs="EB Garamond"/>
        </w:rPr>
        <w:t>. S. Residency on Turf Club</w:t>
      </w:r>
    </w:p>
    <w:p w14:paraId="6A94E956"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R</w:t>
      </w:r>
      <w:r w:rsidRPr="00365763">
        <w:rPr>
          <w:rFonts w:ascii="EB Garamond" w:eastAsia="EB Garamond" w:hAnsi="EB Garamond" w:cs="EB Garamond"/>
        </w:rPr>
        <w:t xml:space="preserve">___, Mohammed </w:t>
      </w:r>
      <w:r w:rsidRPr="00365763">
        <w:rPr>
          <w:rFonts w:ascii="EB Garamond" w:eastAsia="EB Garamond" w:hAnsi="EB Garamond" w:cs="EB Garamond"/>
          <w:u w:val="single"/>
        </w:rPr>
        <w:t>Aly</w:t>
      </w:r>
      <w:r w:rsidRPr="00365763">
        <w:rPr>
          <w:rFonts w:ascii="EB Garamond" w:eastAsia="EB Garamond" w:hAnsi="EB Garamond" w:cs="EB Garamond"/>
        </w:rPr>
        <w:t xml:space="preserve">. </w:t>
      </w:r>
      <w:r w:rsidRPr="00365763">
        <w:rPr>
          <w:rFonts w:ascii="EB Garamond" w:eastAsia="EB Garamond" w:hAnsi="EB Garamond" w:cs="EB Garamond"/>
          <w:u w:val="single"/>
        </w:rPr>
        <w:t>G</w:t>
      </w:r>
      <w:r w:rsidRPr="00365763">
        <w:rPr>
          <w:rFonts w:ascii="EB Garamond" w:eastAsia="EB Garamond" w:hAnsi="EB Garamond" w:cs="EB Garamond"/>
        </w:rPr>
        <w:t xml:space="preserve">. S.E. </w:t>
      </w:r>
      <w:r w:rsidRPr="00365763">
        <w:rPr>
          <w:rFonts w:ascii="EB Garamond" w:eastAsia="EB Garamond" w:hAnsi="EB Garamond" w:cs="EB Garamond"/>
          <w:u w:val="single"/>
        </w:rPr>
        <w:t>Moli</w:t>
      </w:r>
      <w:r w:rsidRPr="00365763">
        <w:rPr>
          <w:rFonts w:ascii="EB Garamond" w:eastAsia="EB Garamond" w:hAnsi="EB Garamond" w:cs="EB Garamond"/>
        </w:rPr>
        <w:t xml:space="preserve"> Elsayed Pasha</w:t>
      </w:r>
    </w:p>
    <w:p w14:paraId="6DC87B1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w:t>
      </w:r>
      <w:r w:rsidRPr="00365763">
        <w:rPr>
          <w:rFonts w:ascii="EB Garamond" w:eastAsia="EB Garamond" w:hAnsi="EB Garamond" w:cs="EB Garamond"/>
          <w:i/>
        </w:rPr>
        <w:t>in between lines</w:t>
      </w:r>
      <w:r w:rsidRPr="00365763">
        <w:rPr>
          <w:rFonts w:ascii="EB Garamond" w:eastAsia="EB Garamond" w:hAnsi="EB Garamond" w:cs="EB Garamond"/>
        </w:rPr>
        <w:t xml:space="preserve">} A___ Aly 24 </w:t>
      </w:r>
      <w:r w:rsidRPr="00365763">
        <w:rPr>
          <w:rFonts w:ascii="EB Garamond" w:eastAsia="EB Garamond" w:hAnsi="EB Garamond" w:cs="EB Garamond"/>
          <w:u w:val="single"/>
        </w:rPr>
        <w:t>Incha</w:t>
      </w:r>
      <w:r w:rsidRPr="00365763">
        <w:rPr>
          <w:rFonts w:ascii="EB Garamond" w:eastAsia="EB Garamond" w:hAnsi="EB Garamond" w:cs="EB Garamond"/>
        </w:rPr>
        <w:t xml:space="preserve"> St. _____ City</w:t>
      </w:r>
    </w:p>
    <w:p w14:paraId="3F27A61B"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Thomson</w:t>
      </w:r>
      <w:r w:rsidRPr="00365763">
        <w:rPr>
          <w:rFonts w:ascii="EB Garamond" w:eastAsia="EB Garamond" w:hAnsi="EB Garamond" w:cs="EB Garamond"/>
        </w:rPr>
        <w:t xml:space="preserve"> </w:t>
      </w:r>
      <w:r w:rsidRPr="00365763">
        <w:rPr>
          <w:rFonts w:ascii="EB Garamond" w:eastAsia="EB Garamond" w:hAnsi="EB Garamond" w:cs="EB Garamond"/>
        </w:rPr>
        <w:tab/>
        <w:t>Major C. P.</w:t>
      </w:r>
      <w:r w:rsidRPr="00365763">
        <w:rPr>
          <w:rFonts w:ascii="EB Garamond" w:eastAsia="EB Garamond" w:hAnsi="EB Garamond" w:cs="EB Garamond"/>
        </w:rPr>
        <w:tab/>
        <w:t>Maison Herd</w:t>
      </w:r>
      <w:r w:rsidRPr="00365763">
        <w:rPr>
          <w:rFonts w:ascii="EB Garamond" w:eastAsia="EB Garamond" w:hAnsi="EB Garamond" w:cs="EB Garamond"/>
          <w:u w:val="single"/>
        </w:rPr>
        <w:t>an</w:t>
      </w:r>
    </w:p>
    <w:p w14:paraId="6F1C37D7"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rPr>
        <w:tab/>
        <w:t>Garden City</w:t>
      </w:r>
    </w:p>
    <w:p w14:paraId="289731BC"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Truman</w:t>
      </w:r>
      <w:r w:rsidRPr="00365763">
        <w:rPr>
          <w:rFonts w:ascii="EB Garamond" w:eastAsia="EB Garamond" w:hAnsi="EB Garamond" w:cs="EB Garamond"/>
        </w:rPr>
        <w:t xml:space="preserve"> W. H. 27 Sharia Maghrabi (o</w:t>
      </w:r>
      <w:r w:rsidRPr="00365763">
        <w:rPr>
          <w:rFonts w:ascii="EB Garamond" w:eastAsia="EB Garamond" w:hAnsi="EB Garamond" w:cs="EB Garamond"/>
          <w:u w:val="single"/>
        </w:rPr>
        <w:t>r</w:t>
      </w:r>
      <w:r w:rsidRPr="00365763">
        <w:rPr>
          <w:rFonts w:ascii="EB Garamond" w:eastAsia="EB Garamond" w:hAnsi="EB Garamond" w:cs="EB Garamond"/>
        </w:rPr>
        <w:t xml:space="preserve"> Turf Club)</w:t>
      </w:r>
    </w:p>
    <w:p w14:paraId="4B5BD23D" w14:textId="77777777" w:rsidR="00365763" w:rsidRPr="00D43068" w:rsidRDefault="00365763" w:rsidP="00365763">
      <w:pPr>
        <w:jc w:val="both"/>
        <w:rPr>
          <w:rFonts w:ascii="EB Garamond" w:eastAsia="EB Garamond" w:hAnsi="EB Garamond" w:cs="EB Garamond"/>
          <w:lang w:val="it-IT"/>
          <w:rPrChange w:id="1229" w:author="Ilaria Della Monica" w:date="2022-02-20T10:32:00Z">
            <w:rPr>
              <w:rFonts w:ascii="EB Garamond" w:eastAsia="EB Garamond" w:hAnsi="EB Garamond" w:cs="EB Garamond"/>
            </w:rPr>
          </w:rPrChange>
        </w:rPr>
      </w:pPr>
      <w:r w:rsidRPr="00D43068">
        <w:rPr>
          <w:rFonts w:ascii="EB Garamond" w:eastAsia="EB Garamond" w:hAnsi="EB Garamond" w:cs="EB Garamond"/>
          <w:i/>
          <w:lang w:val="it-IT"/>
          <w:rPrChange w:id="1230" w:author="Ilaria Della Monica" w:date="2022-02-20T10:32:00Z">
            <w:rPr>
              <w:rFonts w:ascii="EB Garamond" w:eastAsia="EB Garamond" w:hAnsi="EB Garamond" w:cs="EB Garamond"/>
              <w:i/>
            </w:rPr>
          </w:rPrChange>
        </w:rPr>
        <w:t>Villamarina</w:t>
      </w:r>
      <w:r w:rsidRPr="00D43068">
        <w:rPr>
          <w:rFonts w:ascii="EB Garamond" w:eastAsia="EB Garamond" w:hAnsi="EB Garamond" w:cs="EB Garamond"/>
          <w:lang w:val="it-IT"/>
          <w:rPrChange w:id="1231" w:author="Ilaria Della Monica" w:date="2022-02-20T10:32:00Z">
            <w:rPr>
              <w:rFonts w:ascii="EB Garamond" w:eastAsia="EB Garamond" w:hAnsi="EB Garamond" w:cs="EB Garamond"/>
            </w:rPr>
          </w:rPrChange>
        </w:rPr>
        <w:t xml:space="preserve"> </w:t>
      </w:r>
      <w:r w:rsidRPr="00D43068">
        <w:rPr>
          <w:rFonts w:ascii="EB Garamond" w:eastAsia="EB Garamond" w:hAnsi="EB Garamond" w:cs="EB Garamond"/>
          <w:lang w:val="it-IT"/>
          <w:rPrChange w:id="1232" w:author="Ilaria Della Monica" w:date="2022-02-20T10:32:00Z">
            <w:rPr>
              <w:rFonts w:ascii="EB Garamond" w:eastAsia="EB Garamond" w:hAnsi="EB Garamond" w:cs="EB Garamond"/>
            </w:rPr>
          </w:rPrChange>
        </w:rPr>
        <w:tab/>
        <w:t>Ethel Pes di</w:t>
      </w:r>
      <w:r w:rsidRPr="00D43068">
        <w:rPr>
          <w:rFonts w:ascii="EB Garamond" w:eastAsia="EB Garamond" w:hAnsi="EB Garamond" w:cs="EB Garamond"/>
          <w:lang w:val="it-IT"/>
          <w:rPrChange w:id="1233" w:author="Ilaria Della Monica" w:date="2022-02-20T10:32:00Z">
            <w:rPr>
              <w:rFonts w:ascii="EB Garamond" w:eastAsia="EB Garamond" w:hAnsi="EB Garamond" w:cs="EB Garamond"/>
            </w:rPr>
          </w:rPrChange>
        </w:rPr>
        <w:tab/>
        <w:t>Comtesse de Contardone.</w:t>
      </w:r>
    </w:p>
    <w:p w14:paraId="1C9D38F1" w14:textId="77777777" w:rsidR="00365763" w:rsidRPr="00365763" w:rsidRDefault="00365763" w:rsidP="00365763">
      <w:pPr>
        <w:jc w:val="both"/>
        <w:rPr>
          <w:rFonts w:ascii="EB Garamond" w:eastAsia="EB Garamond" w:hAnsi="EB Garamond" w:cs="EB Garamond"/>
        </w:rPr>
      </w:pPr>
      <w:r w:rsidRPr="00D43068">
        <w:rPr>
          <w:rFonts w:ascii="EB Garamond" w:eastAsia="EB Garamond" w:hAnsi="EB Garamond" w:cs="EB Garamond"/>
          <w:lang w:val="it-IT"/>
          <w:rPrChange w:id="1234" w:author="Ilaria Della Monica" w:date="2022-02-20T10:32:00Z">
            <w:rPr>
              <w:rFonts w:ascii="EB Garamond" w:eastAsia="EB Garamond" w:hAnsi="EB Garamond" w:cs="EB Garamond"/>
            </w:rPr>
          </w:rPrChange>
        </w:rPr>
        <w:tab/>
      </w:r>
      <w:r w:rsidRPr="00365763">
        <w:rPr>
          <w:rFonts w:ascii="EB Garamond" w:eastAsia="EB Garamond" w:hAnsi="EB Garamond" w:cs="EB Garamond"/>
        </w:rPr>
        <w:t>Hotel Continental</w:t>
      </w:r>
    </w:p>
    <w:p w14:paraId="569E33AA"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Winlock</w:t>
      </w:r>
      <w:r w:rsidRPr="00365763">
        <w:rPr>
          <w:rFonts w:ascii="EB Garamond" w:eastAsia="EB Garamond" w:hAnsi="EB Garamond" w:cs="EB Garamond"/>
        </w:rPr>
        <w:t>. Der el Bahari. Luxor</w:t>
      </w:r>
    </w:p>
    <w:p w14:paraId="0E30F0DB" w14:textId="77777777" w:rsidR="00365763" w:rsidRPr="00D43068" w:rsidRDefault="00365763" w:rsidP="00365763">
      <w:pPr>
        <w:jc w:val="both"/>
        <w:rPr>
          <w:rFonts w:ascii="EB Garamond" w:eastAsia="EB Garamond" w:hAnsi="EB Garamond" w:cs="EB Garamond"/>
          <w:lang w:val="it-IT"/>
          <w:rPrChange w:id="1235" w:author="Ilaria Della Monica" w:date="2022-02-20T10:32:00Z">
            <w:rPr>
              <w:rFonts w:ascii="EB Garamond" w:eastAsia="EB Garamond" w:hAnsi="EB Garamond" w:cs="EB Garamond"/>
            </w:rPr>
          </w:rPrChange>
        </w:rPr>
      </w:pPr>
      <w:r w:rsidRPr="00365763">
        <w:rPr>
          <w:rFonts w:ascii="EB Garamond" w:eastAsia="EB Garamond" w:hAnsi="EB Garamond" w:cs="EB Garamond"/>
        </w:rPr>
        <w:t>{</w:t>
      </w:r>
      <w:r w:rsidRPr="00365763">
        <w:rPr>
          <w:rFonts w:ascii="EB Garamond" w:eastAsia="EB Garamond" w:hAnsi="EB Garamond" w:cs="EB Garamond"/>
          <w:i/>
        </w:rPr>
        <w:t>vertically along the left margin</w:t>
      </w:r>
      <w:r w:rsidRPr="00365763">
        <w:rPr>
          <w:rFonts w:ascii="EB Garamond" w:eastAsia="EB Garamond" w:hAnsi="EB Garamond" w:cs="EB Garamond"/>
        </w:rPr>
        <w:t xml:space="preserve">} </w:t>
      </w:r>
      <w:r w:rsidRPr="00365763">
        <w:rPr>
          <w:rFonts w:ascii="EB Garamond" w:eastAsia="EB Garamond" w:hAnsi="EB Garamond" w:cs="EB Garamond"/>
          <w:i/>
        </w:rPr>
        <w:t>Russell</w:t>
      </w:r>
      <w:r w:rsidRPr="00365763">
        <w:rPr>
          <w:rFonts w:ascii="EB Garamond" w:eastAsia="EB Garamond" w:hAnsi="EB Garamond" w:cs="EB Garamond"/>
        </w:rPr>
        <w:t xml:space="preserve"> Pascha 22 Sharia Ibn Zauki. </w:t>
      </w:r>
      <w:r w:rsidRPr="00D43068">
        <w:rPr>
          <w:rFonts w:ascii="EB Garamond" w:eastAsia="EB Garamond" w:hAnsi="EB Garamond" w:cs="EB Garamond"/>
          <w:lang w:val="it-IT"/>
          <w:rPrChange w:id="1236" w:author="Ilaria Della Monica" w:date="2022-02-20T10:32:00Z">
            <w:rPr>
              <w:rFonts w:ascii="EB Garamond" w:eastAsia="EB Garamond" w:hAnsi="EB Garamond" w:cs="EB Garamond"/>
            </w:rPr>
          </w:rPrChange>
        </w:rPr>
        <w:t>Zamelek Gezireh.</w:t>
      </w:r>
    </w:p>
    <w:p w14:paraId="0694AAD9" w14:textId="77777777" w:rsidR="00365763" w:rsidRPr="00D43068" w:rsidRDefault="00365763" w:rsidP="00365763">
      <w:pPr>
        <w:jc w:val="center"/>
        <w:rPr>
          <w:rFonts w:ascii="EB Garamond" w:eastAsia="EB Garamond" w:hAnsi="EB Garamond" w:cs="EB Garamond"/>
          <w:lang w:val="it-IT"/>
          <w:rPrChange w:id="1237" w:author="Ilaria Della Monica" w:date="2022-02-20T10:32:00Z">
            <w:rPr>
              <w:rFonts w:ascii="EB Garamond" w:eastAsia="EB Garamond" w:hAnsi="EB Garamond" w:cs="EB Garamond"/>
            </w:rPr>
          </w:rPrChange>
        </w:rPr>
      </w:pPr>
    </w:p>
    <w:p w14:paraId="106AFD88" w14:textId="77777777" w:rsidR="00365763" w:rsidRPr="00D43068" w:rsidRDefault="00365763" w:rsidP="00365763">
      <w:pPr>
        <w:jc w:val="center"/>
        <w:rPr>
          <w:rFonts w:ascii="EB Garamond" w:eastAsia="EB Garamond" w:hAnsi="EB Garamond" w:cs="EB Garamond"/>
          <w:lang w:val="it-IT"/>
          <w:rPrChange w:id="1238" w:author="Ilaria Della Monica" w:date="2022-02-20T10:32:00Z">
            <w:rPr>
              <w:rFonts w:ascii="EB Garamond" w:eastAsia="EB Garamond" w:hAnsi="EB Garamond" w:cs="EB Garamond"/>
            </w:rPr>
          </w:rPrChange>
        </w:rPr>
      </w:pPr>
      <w:r w:rsidRPr="00D43068">
        <w:rPr>
          <w:rFonts w:ascii="EB Garamond" w:eastAsia="EB Garamond" w:hAnsi="EB Garamond" w:cs="EB Garamond"/>
          <w:lang w:val="it-IT"/>
          <w:rPrChange w:id="1239" w:author="Ilaria Della Monica" w:date="2022-02-20T10:32:00Z">
            <w:rPr>
              <w:rFonts w:ascii="EB Garamond" w:eastAsia="EB Garamond" w:hAnsi="EB Garamond" w:cs="EB Garamond"/>
            </w:rPr>
          </w:rPrChange>
        </w:rPr>
        <w:t>[392] Memoranda</w:t>
      </w:r>
    </w:p>
    <w:p w14:paraId="738D14CF" w14:textId="77777777" w:rsidR="00365763" w:rsidRPr="00D43068" w:rsidRDefault="00365763" w:rsidP="00365763">
      <w:pPr>
        <w:jc w:val="center"/>
        <w:rPr>
          <w:rFonts w:ascii="EB Garamond" w:eastAsia="EB Garamond" w:hAnsi="EB Garamond" w:cs="EB Garamond"/>
          <w:lang w:val="it-IT"/>
          <w:rPrChange w:id="1240" w:author="Ilaria Della Monica" w:date="2022-02-20T10:32:00Z">
            <w:rPr>
              <w:rFonts w:ascii="EB Garamond" w:eastAsia="EB Garamond" w:hAnsi="EB Garamond" w:cs="EB Garamond"/>
            </w:rPr>
          </w:rPrChange>
        </w:rPr>
      </w:pPr>
    </w:p>
    <w:p w14:paraId="06643134" w14:textId="77777777" w:rsidR="00365763" w:rsidRPr="00D43068" w:rsidRDefault="00365763" w:rsidP="00365763">
      <w:pPr>
        <w:jc w:val="both"/>
        <w:rPr>
          <w:rFonts w:ascii="EB Garamond" w:eastAsia="EB Garamond" w:hAnsi="EB Garamond" w:cs="EB Garamond"/>
          <w:lang w:val="it-IT"/>
          <w:rPrChange w:id="1241" w:author="Ilaria Della Monica" w:date="2022-02-20T10:32:00Z">
            <w:rPr>
              <w:rFonts w:ascii="EB Garamond" w:eastAsia="EB Garamond" w:hAnsi="EB Garamond" w:cs="EB Garamond"/>
            </w:rPr>
          </w:rPrChange>
        </w:rPr>
      </w:pPr>
      <w:r w:rsidRPr="00D43068">
        <w:rPr>
          <w:rFonts w:ascii="EB Garamond" w:eastAsia="EB Garamond" w:hAnsi="EB Garamond" w:cs="EB Garamond"/>
          <w:lang w:val="it-IT"/>
          <w:rPrChange w:id="1242" w:author="Ilaria Della Monica" w:date="2022-02-20T10:32:00Z">
            <w:rPr>
              <w:rFonts w:ascii="EB Garamond" w:eastAsia="EB Garamond" w:hAnsi="EB Garamond" w:cs="EB Garamond"/>
            </w:rPr>
          </w:rPrChange>
        </w:rPr>
        <w:t>{</w:t>
      </w:r>
      <w:r w:rsidRPr="00D43068">
        <w:rPr>
          <w:rFonts w:ascii="EB Garamond" w:eastAsia="EB Garamond" w:hAnsi="EB Garamond" w:cs="EB Garamond"/>
          <w:i/>
          <w:lang w:val="it-IT"/>
          <w:rPrChange w:id="1243" w:author="Ilaria Della Monica" w:date="2022-02-20T10:32:00Z">
            <w:rPr>
              <w:rFonts w:ascii="EB Garamond" w:eastAsia="EB Garamond" w:hAnsi="EB Garamond" w:cs="EB Garamond"/>
              <w:i/>
            </w:rPr>
          </w:rPrChange>
        </w:rPr>
        <w:t>about ½ down the page</w:t>
      </w:r>
      <w:r w:rsidRPr="00D43068">
        <w:rPr>
          <w:rFonts w:ascii="EB Garamond" w:eastAsia="EB Garamond" w:hAnsi="EB Garamond" w:cs="EB Garamond"/>
          <w:lang w:val="it-IT"/>
          <w:rPrChange w:id="1244" w:author="Ilaria Della Monica" w:date="2022-02-20T10:32:00Z">
            <w:rPr>
              <w:rFonts w:ascii="EB Garamond" w:eastAsia="EB Garamond" w:hAnsi="EB Garamond" w:cs="EB Garamond"/>
            </w:rPr>
          </w:rPrChange>
        </w:rPr>
        <w:t xml:space="preserve">} </w:t>
      </w:r>
      <w:r w:rsidRPr="00D43068">
        <w:rPr>
          <w:rFonts w:ascii="EB Garamond" w:eastAsia="EB Garamond" w:hAnsi="EB Garamond" w:cs="EB Garamond"/>
          <w:i/>
          <w:lang w:val="it-IT"/>
          <w:rPrChange w:id="1245" w:author="Ilaria Della Monica" w:date="2022-02-20T10:32:00Z">
            <w:rPr>
              <w:rFonts w:ascii="EB Garamond" w:eastAsia="EB Garamond" w:hAnsi="EB Garamond" w:cs="EB Garamond"/>
              <w:i/>
            </w:rPr>
          </w:rPrChange>
        </w:rPr>
        <w:t>Patricolo</w:t>
      </w:r>
      <w:r w:rsidRPr="00D43068">
        <w:rPr>
          <w:rFonts w:ascii="EB Garamond" w:eastAsia="EB Garamond" w:hAnsi="EB Garamond" w:cs="EB Garamond"/>
          <w:lang w:val="it-IT"/>
          <w:rPrChange w:id="1246" w:author="Ilaria Della Monica" w:date="2022-02-20T10:32:00Z">
            <w:rPr>
              <w:rFonts w:ascii="EB Garamond" w:eastAsia="EB Garamond" w:hAnsi="EB Garamond" w:cs="EB Garamond"/>
            </w:rPr>
          </w:rPrChange>
        </w:rPr>
        <w:t>. Venezia. S. M. Formosa. R___ Petrini 6140</w:t>
      </w:r>
    </w:p>
    <w:p w14:paraId="4CC04FDD" w14:textId="77777777" w:rsidR="00365763" w:rsidRPr="00D43068" w:rsidRDefault="00365763" w:rsidP="00365763">
      <w:pPr>
        <w:jc w:val="both"/>
        <w:rPr>
          <w:rFonts w:ascii="EB Garamond" w:eastAsia="EB Garamond" w:hAnsi="EB Garamond" w:cs="EB Garamond"/>
          <w:lang w:val="it-IT"/>
          <w:rPrChange w:id="1247" w:author="Ilaria Della Monica" w:date="2022-02-20T10:32:00Z">
            <w:rPr>
              <w:rFonts w:ascii="EB Garamond" w:eastAsia="EB Garamond" w:hAnsi="EB Garamond" w:cs="EB Garamond"/>
            </w:rPr>
          </w:rPrChange>
        </w:rPr>
      </w:pPr>
      <w:r w:rsidRPr="00D43068">
        <w:rPr>
          <w:rFonts w:ascii="EB Garamond" w:eastAsia="EB Garamond" w:hAnsi="EB Garamond" w:cs="EB Garamond"/>
          <w:lang w:val="it-IT"/>
          <w:rPrChange w:id="1248" w:author="Ilaria Della Monica" w:date="2022-02-20T10:32:00Z">
            <w:rPr>
              <w:rFonts w:ascii="EB Garamond" w:eastAsia="EB Garamond" w:hAnsi="EB Garamond" w:cs="EB Garamond"/>
            </w:rPr>
          </w:rPrChange>
        </w:rPr>
        <w:tab/>
        <w:t>Pal.[ace]. M</w:t>
      </w:r>
      <w:r w:rsidRPr="00D43068">
        <w:rPr>
          <w:rFonts w:ascii="EB Garamond" w:eastAsia="EB Garamond" w:hAnsi="EB Garamond" w:cs="EB Garamond"/>
          <w:u w:val="single"/>
          <w:lang w:val="it-IT"/>
          <w:rPrChange w:id="1249" w:author="Ilaria Della Monica" w:date="2022-02-20T10:32:00Z">
            <w:rPr>
              <w:rFonts w:ascii="EB Garamond" w:eastAsia="EB Garamond" w:hAnsi="EB Garamond" w:cs="EB Garamond"/>
              <w:u w:val="single"/>
            </w:rPr>
          </w:rPrChange>
        </w:rPr>
        <w:t>o</w:t>
      </w:r>
      <w:r w:rsidRPr="00D43068">
        <w:rPr>
          <w:rFonts w:ascii="EB Garamond" w:eastAsia="EB Garamond" w:hAnsi="EB Garamond" w:cs="EB Garamond"/>
          <w:lang w:val="it-IT"/>
          <w:rPrChange w:id="1250" w:author="Ilaria Della Monica" w:date="2022-02-20T10:32:00Z">
            <w:rPr>
              <w:rFonts w:ascii="EB Garamond" w:eastAsia="EB Garamond" w:hAnsi="EB Garamond" w:cs="EB Garamond"/>
            </w:rPr>
          </w:rPrChange>
        </w:rPr>
        <w:t>rosini, 36 Rue Al-Falaki</w:t>
      </w:r>
    </w:p>
    <w:p w14:paraId="08C49F10" w14:textId="77777777" w:rsidR="00365763" w:rsidRPr="00365763" w:rsidRDefault="00365763" w:rsidP="00365763">
      <w:pPr>
        <w:jc w:val="both"/>
        <w:rPr>
          <w:rFonts w:ascii="EB Garamond" w:eastAsia="EB Garamond" w:hAnsi="EB Garamond" w:cs="EB Garamond"/>
          <w:u w:val="single"/>
        </w:rPr>
      </w:pPr>
      <w:r w:rsidRPr="00365763">
        <w:rPr>
          <w:rFonts w:ascii="EB Garamond" w:eastAsia="EB Garamond" w:hAnsi="EB Garamond" w:cs="EB Garamond"/>
          <w:i/>
        </w:rPr>
        <w:t>P</w:t>
      </w:r>
      <w:r w:rsidRPr="00365763">
        <w:rPr>
          <w:rFonts w:ascii="EB Garamond" w:eastAsia="EB Garamond" w:hAnsi="EB Garamond" w:cs="EB Garamond"/>
        </w:rPr>
        <w:t>__</w:t>
      </w:r>
      <w:r w:rsidRPr="00365763">
        <w:rPr>
          <w:rFonts w:ascii="EB Garamond" w:eastAsia="EB Garamond" w:hAnsi="EB Garamond" w:cs="EB Garamond"/>
          <w:i/>
        </w:rPr>
        <w:t>i</w:t>
      </w:r>
      <w:r w:rsidRPr="00365763">
        <w:rPr>
          <w:rFonts w:ascii="EB Garamond" w:eastAsia="EB Garamond" w:hAnsi="EB Garamond" w:cs="EB Garamond"/>
        </w:rPr>
        <w:t xml:space="preserve">_ Anglo-Swiss </w:t>
      </w:r>
      <w:r w:rsidRPr="00365763">
        <w:rPr>
          <w:rFonts w:ascii="EB Garamond" w:eastAsia="EB Garamond" w:hAnsi="EB Garamond" w:cs="EB Garamond"/>
          <w:u w:val="single"/>
        </w:rPr>
        <w:t>Home</w:t>
      </w:r>
    </w:p>
    <w:p w14:paraId="7A16F11D" w14:textId="77777777" w:rsidR="00365763" w:rsidRPr="00365763" w:rsidRDefault="00365763" w:rsidP="00365763">
      <w:pPr>
        <w:jc w:val="both"/>
        <w:rPr>
          <w:rFonts w:ascii="EB Garamond" w:eastAsia="EB Garamond" w:hAnsi="EB Garamond" w:cs="EB Garamond"/>
        </w:rPr>
      </w:pPr>
      <w:r w:rsidRPr="00365763">
        <w:rPr>
          <w:rFonts w:ascii="EB Garamond" w:eastAsia="EB Garamond" w:hAnsi="EB Garamond" w:cs="EB Garamond"/>
          <w:i/>
        </w:rPr>
        <w:t>Rutherford</w:t>
      </w:r>
      <w:r w:rsidRPr="00365763">
        <w:rPr>
          <w:rFonts w:ascii="EB Garamond" w:eastAsia="EB Garamond" w:hAnsi="EB Garamond" w:cs="EB Garamond"/>
        </w:rPr>
        <w:t xml:space="preserve"> __d_ (engineer on the “Thebes” 1st-2nd Cataract) 53 Gossville Rd. </w:t>
      </w:r>
      <w:r w:rsidRPr="00365763">
        <w:rPr>
          <w:rFonts w:ascii="EB Garamond" w:eastAsia="EB Garamond" w:hAnsi="EB Garamond" w:cs="EB Garamond"/>
          <w:u w:val="single"/>
        </w:rPr>
        <w:t>Bootle</w:t>
      </w:r>
      <w:r w:rsidRPr="00365763">
        <w:rPr>
          <w:rFonts w:ascii="EB Garamond" w:eastAsia="EB Garamond" w:hAnsi="EB Garamond" w:cs="EB Garamond"/>
        </w:rPr>
        <w:t>. Liverpool</w:t>
      </w:r>
    </w:p>
    <w:p w14:paraId="5D2CF09A" w14:textId="77777777" w:rsidR="00D819D4" w:rsidRPr="00365763" w:rsidRDefault="00B8149A"/>
    <w:sectPr w:rsidR="00D819D4" w:rsidRPr="00365763">
      <w:headerReference w:type="even" r:id="rId8"/>
      <w:headerReference w:type="default" r:id="rId9"/>
      <w:footerReference w:type="even" r:id="rId10"/>
      <w:footerReference w:type="default" r:id="rId11"/>
      <w:headerReference w:type="first" r:id="rId12"/>
      <w:footerReference w:type="first" r:id="rId13"/>
      <w:pgSz w:w="11900" w:h="16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F513A" w14:textId="77777777" w:rsidR="00B8149A" w:rsidRDefault="00B8149A" w:rsidP="00365763">
      <w:r>
        <w:separator/>
      </w:r>
    </w:p>
  </w:endnote>
  <w:endnote w:type="continuationSeparator" w:id="0">
    <w:p w14:paraId="5E6B7E80" w14:textId="77777777" w:rsidR="00B8149A" w:rsidRDefault="00B8149A" w:rsidP="00365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Corpo CS)">
    <w:altName w:val="Times New Roman"/>
    <w:panose1 w:val="020206030504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EB Garamond">
    <w:panose1 w:val="020B0604020202020204"/>
    <w:charset w:val="00"/>
    <w:family w:val="auto"/>
    <w:pitch w:val="variable"/>
    <w:sig w:usb0="E00002FF" w:usb1="02000413" w:usb2="00000000" w:usb3="00000000" w:csb0="0000019F" w:csb1="00000000"/>
  </w:font>
  <w:font w:name="Nova Mono">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8221" w14:textId="77777777" w:rsidR="006E681C" w:rsidRDefault="00B8149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9C9F" w14:textId="77777777" w:rsidR="00D968E0" w:rsidRDefault="00B8149A">
    <w:pPr>
      <w:pBdr>
        <w:top w:val="nil"/>
        <w:left w:val="nil"/>
        <w:bottom w:val="nil"/>
        <w:right w:val="nil"/>
        <w:between w:val="nil"/>
      </w:pBdr>
      <w:tabs>
        <w:tab w:val="center" w:pos="4419"/>
        <w:tab w:val="right" w:pos="8838"/>
      </w:tabs>
      <w:jc w:val="center"/>
      <w:rPr>
        <w:rFonts w:ascii="EB Garamond" w:eastAsia="EB Garamond" w:hAnsi="EB Garamond" w:cs="EB Garamond"/>
        <w:color w:val="000000"/>
      </w:rPr>
    </w:pPr>
    <w:r>
      <w:rPr>
        <w:rFonts w:ascii="EB Garamond" w:eastAsia="EB Garamond" w:hAnsi="EB Garamond" w:cs="EB Garamond"/>
        <w:color w:val="000000"/>
      </w:rPr>
      <w:fldChar w:fldCharType="begin"/>
    </w:r>
    <w:r>
      <w:rPr>
        <w:rFonts w:ascii="EB Garamond" w:eastAsia="EB Garamond" w:hAnsi="EB Garamond" w:cs="EB Garamond"/>
        <w:color w:val="000000"/>
      </w:rPr>
      <w:instrText>PAGE</w:instrText>
    </w:r>
    <w:r>
      <w:rPr>
        <w:rFonts w:ascii="EB Garamond" w:eastAsia="EB Garamond" w:hAnsi="EB Garamond" w:cs="EB Garamond"/>
        <w:color w:val="000000"/>
      </w:rPr>
      <w:fldChar w:fldCharType="separate"/>
    </w:r>
    <w:r>
      <w:rPr>
        <w:rFonts w:ascii="EB Garamond" w:eastAsia="EB Garamond" w:hAnsi="EB Garamond" w:cs="EB Garamond"/>
        <w:noProof/>
        <w:color w:val="000000"/>
      </w:rPr>
      <w:t>1</w:t>
    </w:r>
    <w:r>
      <w:rPr>
        <w:rFonts w:ascii="EB Garamond" w:eastAsia="EB Garamond" w:hAnsi="EB Garamond" w:cs="EB Garamond"/>
        <w:color w:val="000000"/>
      </w:rPr>
      <w:fldChar w:fldCharType="end"/>
    </w:r>
  </w:p>
  <w:p w14:paraId="433A61EB" w14:textId="77777777" w:rsidR="00D968E0" w:rsidRDefault="00B8149A">
    <w:pPr>
      <w:pBdr>
        <w:top w:val="nil"/>
        <w:left w:val="nil"/>
        <w:bottom w:val="nil"/>
        <w:right w:val="nil"/>
        <w:between w:val="nil"/>
      </w:pBdr>
      <w:tabs>
        <w:tab w:val="center" w:pos="4419"/>
        <w:tab w:val="right" w:pos="8838"/>
      </w:tabs>
      <w:spacing w:after="708"/>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1CD62" w14:textId="77777777" w:rsidR="006E681C" w:rsidRDefault="00B8149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16F21" w14:textId="77777777" w:rsidR="00B8149A" w:rsidRDefault="00B8149A" w:rsidP="00365763">
      <w:r>
        <w:separator/>
      </w:r>
    </w:p>
  </w:footnote>
  <w:footnote w:type="continuationSeparator" w:id="0">
    <w:p w14:paraId="0BDFFE30" w14:textId="77777777" w:rsidR="00B8149A" w:rsidRDefault="00B8149A" w:rsidP="00365763">
      <w:r>
        <w:continuationSeparator/>
      </w:r>
    </w:p>
  </w:footnote>
  <w:footnote w:id="1">
    <w:p w14:paraId="622C0780" w14:textId="77777777" w:rsidR="00365763" w:rsidDel="00D43068" w:rsidRDefault="00365763" w:rsidP="00365763">
      <w:pPr>
        <w:pBdr>
          <w:top w:val="nil"/>
          <w:left w:val="nil"/>
          <w:bottom w:val="nil"/>
          <w:right w:val="nil"/>
          <w:between w:val="nil"/>
        </w:pBdr>
        <w:jc w:val="both"/>
        <w:rPr>
          <w:del w:id="1" w:author="Ilaria Della Monica" w:date="2022-02-20T10:40:00Z"/>
          <w:rFonts w:ascii="EB Garamond" w:eastAsia="EB Garamond" w:hAnsi="EB Garamond" w:cs="EB Garamond"/>
          <w:color w:val="000000"/>
          <w:sz w:val="22"/>
          <w:szCs w:val="22"/>
        </w:rPr>
      </w:pPr>
      <w:del w:id="2" w:author="Ilaria Della Monica" w:date="2022-02-20T10:40:00Z">
        <w:r w:rsidDel="00D43068">
          <w:rPr>
            <w:vertAlign w:val="superscript"/>
          </w:rPr>
          <w:footnoteRef/>
        </w:r>
        <w:r w:rsidDel="00D43068">
          <w:rPr>
            <w:rFonts w:ascii="EB Garamond" w:eastAsia="EB Garamond" w:hAnsi="EB Garamond" w:cs="EB Garamond"/>
            <w:color w:val="000000"/>
            <w:sz w:val="22"/>
            <w:szCs w:val="22"/>
          </w:rPr>
          <w:delText xml:space="preserve"> Shepheard’s Hotel was founded by Samuel Shepheard in 1841 and hosted a cohort of important guests, including US President Theodore Roosevelt and British Prime Minister Winston Churchill, until its destruction in the Cairo fire of 1952.</w:delText>
        </w:r>
      </w:del>
    </w:p>
  </w:footnote>
  <w:footnote w:id="2">
    <w:p w14:paraId="4E28B1D6" w14:textId="77777777" w:rsidR="00365763" w:rsidDel="00D43068" w:rsidRDefault="00365763" w:rsidP="00365763">
      <w:pPr>
        <w:pBdr>
          <w:top w:val="nil"/>
          <w:left w:val="nil"/>
          <w:bottom w:val="nil"/>
          <w:right w:val="nil"/>
          <w:between w:val="nil"/>
        </w:pBdr>
        <w:jc w:val="both"/>
        <w:rPr>
          <w:del w:id="4" w:author="Ilaria Della Monica" w:date="2022-02-20T10:40:00Z"/>
          <w:rFonts w:ascii="EB Garamond" w:eastAsia="EB Garamond" w:hAnsi="EB Garamond" w:cs="EB Garamond"/>
          <w:color w:val="000000"/>
          <w:sz w:val="22"/>
          <w:szCs w:val="22"/>
        </w:rPr>
      </w:pPr>
      <w:del w:id="5" w:author="Ilaria Della Monica" w:date="2022-02-20T10:40:00Z">
        <w:r w:rsidDel="00D43068">
          <w:rPr>
            <w:vertAlign w:val="superscript"/>
          </w:rPr>
          <w:footnoteRef/>
        </w:r>
        <w:r w:rsidDel="00D43068">
          <w:rPr>
            <w:rFonts w:ascii="EB Garamond" w:eastAsia="EB Garamond" w:hAnsi="EB Garamond" w:cs="EB Garamond"/>
            <w:color w:val="000000"/>
            <w:sz w:val="22"/>
            <w:szCs w:val="22"/>
          </w:rPr>
          <w:delText xml:space="preserve"> Marcus Simaika Pasha (1864-1944) founded the Coptic Museum of Cairo, which was inaugurated in 1910</w:delText>
        </w:r>
      </w:del>
    </w:p>
  </w:footnote>
  <w:footnote w:id="3">
    <w:p w14:paraId="0A3B2DA5" w14:textId="77777777" w:rsidR="00365763" w:rsidDel="00D43068" w:rsidRDefault="00365763" w:rsidP="00365763">
      <w:pPr>
        <w:jc w:val="both"/>
        <w:rPr>
          <w:del w:id="7" w:author="Ilaria Della Monica" w:date="2022-02-20T10:40:00Z"/>
          <w:rFonts w:ascii="EB Garamond" w:eastAsia="EB Garamond" w:hAnsi="EB Garamond" w:cs="EB Garamond"/>
          <w:sz w:val="22"/>
          <w:szCs w:val="22"/>
        </w:rPr>
      </w:pPr>
      <w:del w:id="8" w:author="Ilaria Della Monica" w:date="2022-02-20T10:40:00Z">
        <w:r w:rsidDel="00D43068">
          <w:rPr>
            <w:vertAlign w:val="superscript"/>
          </w:rPr>
          <w:footnoteRef/>
        </w:r>
        <w:r w:rsidDel="00D43068">
          <w:rPr>
            <w:rFonts w:ascii="EB Garamond" w:eastAsia="EB Garamond" w:hAnsi="EB Garamond" w:cs="EB Garamond"/>
            <w:sz w:val="22"/>
            <w:szCs w:val="22"/>
          </w:rPr>
          <w:delText xml:space="preserve"> The wife of Captain C. A. G. Mackintosh, who, by 1919, was an assistant to Herbert Garland, a British military official under Lord Allenby (see note 18 below and </w:delText>
        </w:r>
        <w:r w:rsidDel="00D43068">
          <w:rPr>
            <w:rFonts w:ascii="EB Garamond" w:eastAsia="EB Garamond" w:hAnsi="EB Garamond" w:cs="EB Garamond"/>
            <w:i/>
            <w:sz w:val="22"/>
            <w:szCs w:val="22"/>
          </w:rPr>
          <w:delText>Arab Bureau: British Policy in the Middle East, 1916-1920</w:delText>
        </w:r>
        <w:r w:rsidDel="00D43068">
          <w:rPr>
            <w:rFonts w:ascii="EB Garamond" w:eastAsia="EB Garamond" w:hAnsi="EB Garamond" w:cs="EB Garamond"/>
            <w:sz w:val="22"/>
            <w:szCs w:val="22"/>
          </w:rPr>
          <w:delText>, by Bruce Westrate, page 192, available online). The editor was able to find little else on Mackintosh: he received his Bachelor’s degree from Merton College at Oxford University in 1914 and is described in the university’s rolls of service (available online) as having previously served as a lieutenant in the Royal Flying Corps (Lt. R.F.C.) as well as the Indian Expeditionary Force. The editor was not able to find his assignment in Egypt by 1922.</w:delText>
        </w:r>
      </w:del>
    </w:p>
  </w:footnote>
  <w:footnote w:id="4">
    <w:p w14:paraId="1B52D0AF" w14:textId="77777777" w:rsidR="00365763" w:rsidDel="00D43068" w:rsidRDefault="00365763" w:rsidP="00365763">
      <w:pPr>
        <w:pBdr>
          <w:top w:val="nil"/>
          <w:left w:val="nil"/>
          <w:bottom w:val="nil"/>
          <w:right w:val="nil"/>
          <w:between w:val="nil"/>
        </w:pBdr>
        <w:jc w:val="both"/>
        <w:rPr>
          <w:del w:id="10" w:author="Ilaria Della Monica" w:date="2022-02-20T10:40:00Z"/>
          <w:rFonts w:ascii="EB Garamond" w:eastAsia="EB Garamond" w:hAnsi="EB Garamond" w:cs="EB Garamond"/>
          <w:color w:val="000000"/>
          <w:sz w:val="22"/>
          <w:szCs w:val="22"/>
        </w:rPr>
      </w:pPr>
      <w:del w:id="11" w:author="Ilaria Della Monica" w:date="2022-02-20T10:40:00Z">
        <w:r w:rsidDel="00D43068">
          <w:rPr>
            <w:vertAlign w:val="superscript"/>
          </w:rPr>
          <w:footnoteRef/>
        </w:r>
        <w:r w:rsidDel="00D43068">
          <w:rPr>
            <w:rFonts w:ascii="EB Garamond" w:eastAsia="EB Garamond" w:hAnsi="EB Garamond" w:cs="EB Garamond"/>
            <w:color w:val="000000"/>
            <w:sz w:val="22"/>
            <w:szCs w:val="22"/>
          </w:rPr>
          <w:delText xml:space="preserve"> Sir Ronald Storrs (1881-1955) was a British diplomat who served as Military Governor of Jerusalem (1917-1920), Governor of Jerusalem and Judea (1920-1926), Governor of Cyprus (1926-1932), and Governor of Northern Rhodesia, currently Zambia (1932-1934).</w:delText>
        </w:r>
      </w:del>
    </w:p>
  </w:footnote>
  <w:footnote w:id="5">
    <w:p w14:paraId="531C96D3" w14:textId="77777777" w:rsidR="00365763" w:rsidDel="00D43068" w:rsidRDefault="00365763" w:rsidP="00365763">
      <w:pPr>
        <w:pBdr>
          <w:top w:val="nil"/>
          <w:left w:val="nil"/>
          <w:bottom w:val="nil"/>
          <w:right w:val="nil"/>
          <w:between w:val="nil"/>
        </w:pBdr>
        <w:jc w:val="both"/>
        <w:rPr>
          <w:del w:id="13" w:author="Ilaria Della Monica" w:date="2022-02-20T10:41:00Z"/>
          <w:rFonts w:ascii="EB Garamond" w:eastAsia="EB Garamond" w:hAnsi="EB Garamond" w:cs="EB Garamond"/>
          <w:color w:val="000000"/>
          <w:sz w:val="22"/>
          <w:szCs w:val="22"/>
        </w:rPr>
      </w:pPr>
      <w:del w:id="14" w:author="Ilaria Della Monica" w:date="2022-02-20T10:41:00Z">
        <w:r w:rsidDel="00D43068">
          <w:rPr>
            <w:vertAlign w:val="superscript"/>
          </w:rPr>
          <w:footnoteRef/>
        </w:r>
        <w:r w:rsidDel="00D43068">
          <w:rPr>
            <w:rFonts w:ascii="EB Garamond" w:eastAsia="EB Garamond" w:hAnsi="EB Garamond" w:cs="EB Garamond"/>
            <w:color w:val="000000"/>
            <w:sz w:val="22"/>
            <w:szCs w:val="22"/>
          </w:rPr>
          <w:delText xml:space="preserve"> See note 2. The Coptic Museum became a State institution in 1931 and was restored afterwards, being re-inaugurated in 1984.</w:delText>
        </w:r>
      </w:del>
    </w:p>
  </w:footnote>
  <w:footnote w:id="6">
    <w:p w14:paraId="0AD300E9" w14:textId="77777777" w:rsidR="00365763" w:rsidDel="00D43068" w:rsidRDefault="00365763" w:rsidP="00365763">
      <w:pPr>
        <w:pBdr>
          <w:top w:val="nil"/>
          <w:left w:val="nil"/>
          <w:bottom w:val="nil"/>
          <w:right w:val="nil"/>
          <w:between w:val="nil"/>
        </w:pBdr>
        <w:jc w:val="both"/>
        <w:rPr>
          <w:del w:id="16" w:author="Ilaria Della Monica" w:date="2022-02-20T10:41:00Z"/>
          <w:rFonts w:ascii="EB Garamond" w:eastAsia="EB Garamond" w:hAnsi="EB Garamond" w:cs="EB Garamond"/>
          <w:color w:val="000000"/>
          <w:sz w:val="22"/>
          <w:szCs w:val="22"/>
        </w:rPr>
      </w:pPr>
      <w:del w:id="17" w:author="Ilaria Della Monica" w:date="2022-02-20T10:41:00Z">
        <w:r w:rsidDel="00D43068">
          <w:rPr>
            <w:vertAlign w:val="superscript"/>
          </w:rPr>
          <w:footnoteRef/>
        </w:r>
        <w:r w:rsidDel="00D43068">
          <w:rPr>
            <w:rFonts w:ascii="EB Garamond" w:eastAsia="EB Garamond" w:hAnsi="EB Garamond" w:cs="EB Garamond"/>
            <w:color w:val="000000"/>
            <w:sz w:val="22"/>
            <w:szCs w:val="22"/>
          </w:rPr>
          <w:delText xml:space="preserve"> This is probably the Roman fortress of Babylon in Old Cairo, which is located next to the Coptic Museum. Historical accounts vary regarding its origin and naming.</w:delText>
        </w:r>
      </w:del>
    </w:p>
  </w:footnote>
  <w:footnote w:id="7">
    <w:p w14:paraId="5BD69F78" w14:textId="77777777" w:rsidR="00365763" w:rsidDel="00D43068" w:rsidRDefault="00365763" w:rsidP="00365763">
      <w:pPr>
        <w:pBdr>
          <w:top w:val="nil"/>
          <w:left w:val="nil"/>
          <w:bottom w:val="nil"/>
          <w:right w:val="nil"/>
          <w:between w:val="nil"/>
        </w:pBdr>
        <w:jc w:val="both"/>
        <w:rPr>
          <w:del w:id="20" w:author="Ilaria Della Monica" w:date="2022-02-20T10:41:00Z"/>
          <w:rFonts w:ascii="EB Garamond" w:eastAsia="EB Garamond" w:hAnsi="EB Garamond" w:cs="EB Garamond"/>
          <w:color w:val="000000"/>
          <w:sz w:val="22"/>
          <w:szCs w:val="22"/>
        </w:rPr>
      </w:pPr>
      <w:del w:id="21" w:author="Ilaria Della Monica" w:date="2022-02-20T10:41:00Z">
        <w:r w:rsidDel="00D43068">
          <w:rPr>
            <w:vertAlign w:val="superscript"/>
          </w:rPr>
          <w:footnoteRef/>
        </w:r>
        <w:r w:rsidDel="00D43068">
          <w:rPr>
            <w:rFonts w:ascii="EB Garamond" w:eastAsia="EB Garamond" w:hAnsi="EB Garamond" w:cs="EB Garamond"/>
            <w:color w:val="000000"/>
            <w:sz w:val="22"/>
            <w:szCs w:val="22"/>
          </w:rPr>
          <w:delText xml:space="preserve"> Built in 641 by Amr ibn al-As, the mosque is the oldest Muslim structure in Egypt.</w:delText>
        </w:r>
      </w:del>
    </w:p>
  </w:footnote>
  <w:footnote w:id="8">
    <w:p w14:paraId="53B09A9B" w14:textId="77777777" w:rsidR="00365763" w:rsidDel="00D43068" w:rsidRDefault="00365763" w:rsidP="00365763">
      <w:pPr>
        <w:pBdr>
          <w:top w:val="nil"/>
          <w:left w:val="nil"/>
          <w:bottom w:val="nil"/>
          <w:right w:val="nil"/>
          <w:between w:val="nil"/>
        </w:pBdr>
        <w:jc w:val="both"/>
        <w:rPr>
          <w:del w:id="24" w:author="Ilaria Della Monica" w:date="2022-02-20T10:41:00Z"/>
          <w:rFonts w:ascii="EB Garamond" w:eastAsia="EB Garamond" w:hAnsi="EB Garamond" w:cs="EB Garamond"/>
          <w:color w:val="000000"/>
          <w:sz w:val="22"/>
          <w:szCs w:val="22"/>
        </w:rPr>
      </w:pPr>
      <w:del w:id="25" w:author="Ilaria Della Monica" w:date="2022-02-20T10:41:00Z">
        <w:r w:rsidDel="00D43068">
          <w:rPr>
            <w:vertAlign w:val="superscript"/>
          </w:rPr>
          <w:footnoteRef/>
        </w:r>
        <w:r w:rsidDel="00D43068">
          <w:rPr>
            <w:rFonts w:ascii="EB Garamond" w:eastAsia="EB Garamond" w:hAnsi="EB Garamond" w:cs="EB Garamond"/>
            <w:color w:val="000000"/>
            <w:sz w:val="22"/>
            <w:szCs w:val="22"/>
          </w:rPr>
          <w:delText xml:space="preserve"> Bonté Elgood (1874-1960) was a notable woman doctor who spent most of her life in British Egypt.</w:delText>
        </w:r>
      </w:del>
    </w:p>
  </w:footnote>
  <w:footnote w:id="9">
    <w:p w14:paraId="3928083F" w14:textId="77777777" w:rsidR="00365763" w:rsidDel="00D43068" w:rsidRDefault="00365763" w:rsidP="00365763">
      <w:pPr>
        <w:pBdr>
          <w:top w:val="nil"/>
          <w:left w:val="nil"/>
          <w:bottom w:val="nil"/>
          <w:right w:val="nil"/>
          <w:between w:val="nil"/>
        </w:pBdr>
        <w:jc w:val="both"/>
        <w:rPr>
          <w:del w:id="27" w:author="Ilaria Della Monica" w:date="2022-02-20T10:41:00Z"/>
          <w:rFonts w:ascii="EB Garamond" w:eastAsia="EB Garamond" w:hAnsi="EB Garamond" w:cs="EB Garamond"/>
          <w:color w:val="000000"/>
          <w:sz w:val="22"/>
          <w:szCs w:val="22"/>
        </w:rPr>
      </w:pPr>
      <w:del w:id="28" w:author="Ilaria Della Monica" w:date="2022-02-20T10:41:00Z">
        <w:r w:rsidDel="00D43068">
          <w:rPr>
            <w:vertAlign w:val="superscript"/>
          </w:rPr>
          <w:footnoteRef/>
        </w:r>
        <w:r w:rsidDel="00D43068">
          <w:rPr>
            <w:rFonts w:ascii="EB Garamond" w:eastAsia="EB Garamond" w:hAnsi="EB Garamond" w:cs="EB Garamond"/>
            <w:color w:val="000000"/>
            <w:sz w:val="22"/>
            <w:szCs w:val="22"/>
          </w:rPr>
          <w:delText xml:space="preserve"> Henriette Caroline Devonshire (1864-1949) was an Anglo-French translator and author of a series of travel guides about Islamic history, art, and architecture in Cairo.</w:delText>
        </w:r>
      </w:del>
    </w:p>
  </w:footnote>
  <w:footnote w:id="10">
    <w:p w14:paraId="4FD12DDB" w14:textId="77777777" w:rsidR="00365763" w:rsidDel="00D43068" w:rsidRDefault="00365763" w:rsidP="00365763">
      <w:pPr>
        <w:pBdr>
          <w:top w:val="nil"/>
          <w:left w:val="nil"/>
          <w:bottom w:val="nil"/>
          <w:right w:val="nil"/>
          <w:between w:val="nil"/>
        </w:pBdr>
        <w:jc w:val="both"/>
        <w:rPr>
          <w:del w:id="31" w:author="Ilaria Della Monica" w:date="2022-02-20T10:41:00Z"/>
          <w:rFonts w:ascii="EB Garamond" w:eastAsia="EB Garamond" w:hAnsi="EB Garamond" w:cs="EB Garamond"/>
          <w:color w:val="000000"/>
          <w:sz w:val="22"/>
          <w:szCs w:val="22"/>
        </w:rPr>
      </w:pPr>
      <w:del w:id="32" w:author="Ilaria Della Monica" w:date="2022-02-20T10:41:00Z">
        <w:r w:rsidDel="00D43068">
          <w:rPr>
            <w:vertAlign w:val="superscript"/>
          </w:rPr>
          <w:footnoteRef/>
        </w:r>
        <w:r w:rsidDel="00D43068">
          <w:rPr>
            <w:rFonts w:ascii="EB Garamond" w:eastAsia="EB Garamond" w:hAnsi="EB Garamond" w:cs="EB Garamond"/>
            <w:color w:val="000000"/>
            <w:sz w:val="22"/>
            <w:szCs w:val="22"/>
          </w:rPr>
          <w:delText xml:space="preserve"> The Palace of Beshtak was built by a Mamluk amir in the 14</w:delText>
        </w:r>
        <w:r w:rsidDel="00D43068">
          <w:rPr>
            <w:rFonts w:ascii="EB Garamond" w:eastAsia="EB Garamond" w:hAnsi="EB Garamond" w:cs="EB Garamond"/>
            <w:color w:val="000000"/>
            <w:sz w:val="22"/>
            <w:szCs w:val="22"/>
            <w:vertAlign w:val="superscript"/>
          </w:rPr>
          <w:delText>th</w:delText>
        </w:r>
        <w:r w:rsidDel="00D43068">
          <w:rPr>
            <w:rFonts w:ascii="EB Garamond" w:eastAsia="EB Garamond" w:hAnsi="EB Garamond" w:cs="EB Garamond"/>
            <w:color w:val="000000"/>
            <w:sz w:val="22"/>
            <w:szCs w:val="22"/>
          </w:rPr>
          <w:delText xml:space="preserve"> century.</w:delText>
        </w:r>
      </w:del>
    </w:p>
  </w:footnote>
  <w:footnote w:id="11">
    <w:p w14:paraId="21C66982" w14:textId="77777777" w:rsidR="00365763" w:rsidDel="00991FC8" w:rsidRDefault="00365763" w:rsidP="00365763">
      <w:pPr>
        <w:jc w:val="both"/>
        <w:rPr>
          <w:del w:id="34" w:author="Ilaria Della Monica" w:date="2022-02-20T10:43:00Z"/>
          <w:rFonts w:ascii="EB Garamond" w:eastAsia="EB Garamond" w:hAnsi="EB Garamond" w:cs="EB Garamond"/>
          <w:sz w:val="22"/>
          <w:szCs w:val="22"/>
        </w:rPr>
      </w:pPr>
      <w:del w:id="35" w:author="Ilaria Della Monica" w:date="2022-02-20T10:43:00Z">
        <w:r w:rsidDel="00991FC8">
          <w:rPr>
            <w:vertAlign w:val="superscript"/>
          </w:rPr>
          <w:footnoteRef/>
        </w:r>
        <w:r w:rsidDel="00991FC8">
          <w:rPr>
            <w:rFonts w:ascii="EB Garamond" w:eastAsia="EB Garamond" w:hAnsi="EB Garamond" w:cs="EB Garamond"/>
            <w:sz w:val="22"/>
            <w:szCs w:val="22"/>
          </w:rPr>
          <w:delText xml:space="preserve"> The mosque of Khayrbak (see note 11 below) drew architectural inspiration from the mausoleum of Sultan Qaitbay (r. 1468-1496), which is probably why Mary mentions him in this passage.</w:delText>
        </w:r>
      </w:del>
    </w:p>
  </w:footnote>
  <w:footnote w:id="12">
    <w:p w14:paraId="6E6DD004" w14:textId="77777777" w:rsidR="00365763" w:rsidDel="00D43068" w:rsidRDefault="00365763" w:rsidP="00365763">
      <w:pPr>
        <w:pBdr>
          <w:top w:val="nil"/>
          <w:left w:val="nil"/>
          <w:bottom w:val="nil"/>
          <w:right w:val="nil"/>
          <w:between w:val="nil"/>
        </w:pBdr>
        <w:jc w:val="both"/>
        <w:rPr>
          <w:del w:id="37" w:author="Ilaria Della Monica" w:date="2022-02-20T10:41:00Z"/>
          <w:rFonts w:ascii="EB Garamond" w:eastAsia="EB Garamond" w:hAnsi="EB Garamond" w:cs="EB Garamond"/>
          <w:color w:val="000000"/>
          <w:sz w:val="22"/>
          <w:szCs w:val="22"/>
        </w:rPr>
      </w:pPr>
      <w:del w:id="38" w:author="Ilaria Della Monica" w:date="2022-02-20T10:41:00Z">
        <w:r w:rsidDel="00D43068">
          <w:rPr>
            <w:vertAlign w:val="superscript"/>
          </w:rPr>
          <w:footnoteRef/>
        </w:r>
        <w:r w:rsidDel="00D43068">
          <w:rPr>
            <w:rFonts w:ascii="EB Garamond" w:eastAsia="EB Garamond" w:hAnsi="EB Garamond" w:cs="EB Garamond"/>
            <w:color w:val="000000"/>
            <w:sz w:val="22"/>
            <w:szCs w:val="22"/>
          </w:rPr>
          <w:delText xml:space="preserve"> The mosque, madrasa, and mausoleum of Khayrbak was built in the 16</w:delText>
        </w:r>
        <w:r w:rsidDel="00D43068">
          <w:rPr>
            <w:rFonts w:ascii="EB Garamond" w:eastAsia="EB Garamond" w:hAnsi="EB Garamond" w:cs="EB Garamond"/>
            <w:color w:val="000000"/>
            <w:sz w:val="22"/>
            <w:szCs w:val="22"/>
            <w:vertAlign w:val="superscript"/>
          </w:rPr>
          <w:delText>th</w:delText>
        </w:r>
        <w:r w:rsidDel="00D43068">
          <w:rPr>
            <w:rFonts w:ascii="EB Garamond" w:eastAsia="EB Garamond" w:hAnsi="EB Garamond" w:cs="EB Garamond"/>
            <w:color w:val="000000"/>
            <w:sz w:val="22"/>
            <w:szCs w:val="22"/>
          </w:rPr>
          <w:delText xml:space="preserve"> century by the first Ottoman governor of Egypt.</w:delText>
        </w:r>
      </w:del>
    </w:p>
  </w:footnote>
  <w:footnote w:id="13">
    <w:p w14:paraId="05D22C0F" w14:textId="77777777" w:rsidR="00365763" w:rsidDel="00D43068" w:rsidRDefault="00365763" w:rsidP="00365763">
      <w:pPr>
        <w:pBdr>
          <w:top w:val="nil"/>
          <w:left w:val="nil"/>
          <w:bottom w:val="nil"/>
          <w:right w:val="nil"/>
          <w:between w:val="nil"/>
        </w:pBdr>
        <w:jc w:val="both"/>
        <w:rPr>
          <w:del w:id="40" w:author="Ilaria Della Monica" w:date="2022-02-20T10:42:00Z"/>
          <w:rFonts w:ascii="EB Garamond" w:eastAsia="EB Garamond" w:hAnsi="EB Garamond" w:cs="EB Garamond"/>
          <w:color w:val="000000"/>
          <w:sz w:val="22"/>
          <w:szCs w:val="22"/>
        </w:rPr>
      </w:pPr>
      <w:del w:id="41" w:author="Ilaria Della Monica" w:date="2022-02-20T10:42:00Z">
        <w:r w:rsidDel="00D43068">
          <w:rPr>
            <w:vertAlign w:val="superscript"/>
          </w:rPr>
          <w:footnoteRef/>
        </w:r>
        <w:r w:rsidDel="00D43068">
          <w:rPr>
            <w:rFonts w:ascii="EB Garamond" w:eastAsia="EB Garamond" w:hAnsi="EB Garamond" w:cs="EB Garamond"/>
            <w:color w:val="000000"/>
            <w:sz w:val="22"/>
            <w:szCs w:val="22"/>
          </w:rPr>
          <w:delText xml:space="preserve"> Probably a misspelling of </w:delText>
        </w:r>
        <w:r w:rsidDel="00D43068">
          <w:rPr>
            <w:rFonts w:ascii="EB Garamond" w:eastAsia="EB Garamond" w:hAnsi="EB Garamond" w:cs="EB Garamond"/>
            <w:i/>
            <w:color w:val="000000"/>
            <w:sz w:val="22"/>
            <w:szCs w:val="22"/>
          </w:rPr>
          <w:delText>mushahhar</w:delText>
        </w:r>
        <w:r w:rsidDel="00D43068">
          <w:rPr>
            <w:rFonts w:ascii="EB Garamond" w:eastAsia="EB Garamond" w:hAnsi="EB Garamond" w:cs="EB Garamond"/>
            <w:color w:val="000000"/>
            <w:sz w:val="22"/>
            <w:szCs w:val="22"/>
          </w:rPr>
          <w:delText xml:space="preserve">, the name of the technique that alternates red and white stone in, say, the arches at the mosque in Cordoba. Another, less probable possibility is </w:delText>
        </w:r>
        <w:r w:rsidDel="00D43068">
          <w:rPr>
            <w:rFonts w:ascii="EB Garamond" w:eastAsia="EB Garamond" w:hAnsi="EB Garamond" w:cs="EB Garamond"/>
            <w:i/>
            <w:color w:val="000000"/>
            <w:sz w:val="22"/>
            <w:szCs w:val="22"/>
          </w:rPr>
          <w:delText>mashrabiyya</w:delText>
        </w:r>
        <w:r w:rsidDel="00D43068">
          <w:rPr>
            <w:rFonts w:ascii="EB Garamond" w:eastAsia="EB Garamond" w:hAnsi="EB Garamond" w:cs="EB Garamond"/>
            <w:color w:val="000000"/>
            <w:sz w:val="22"/>
            <w:szCs w:val="22"/>
          </w:rPr>
          <w:delText>, a window-covering wooden screen that cooled a home’s interior and allowed people to look out without being seen.</w:delText>
        </w:r>
      </w:del>
    </w:p>
  </w:footnote>
  <w:footnote w:id="14">
    <w:p w14:paraId="637DC8B0" w14:textId="77777777" w:rsidR="00365763" w:rsidDel="00991FC8" w:rsidRDefault="00365763" w:rsidP="00365763">
      <w:pPr>
        <w:pBdr>
          <w:top w:val="nil"/>
          <w:left w:val="nil"/>
          <w:bottom w:val="nil"/>
          <w:right w:val="nil"/>
          <w:between w:val="nil"/>
        </w:pBdr>
        <w:jc w:val="both"/>
        <w:rPr>
          <w:del w:id="43" w:author="Ilaria Della Monica" w:date="2022-02-20T10:43:00Z"/>
          <w:rFonts w:ascii="EB Garamond" w:eastAsia="EB Garamond" w:hAnsi="EB Garamond" w:cs="EB Garamond"/>
          <w:color w:val="000000"/>
          <w:sz w:val="22"/>
          <w:szCs w:val="22"/>
        </w:rPr>
      </w:pPr>
      <w:del w:id="44" w:author="Ilaria Della Monica" w:date="2022-02-20T10:43:00Z">
        <w:r w:rsidDel="00991FC8">
          <w:rPr>
            <w:vertAlign w:val="superscript"/>
          </w:rPr>
          <w:footnoteRef/>
        </w:r>
        <w:r w:rsidDel="00991FC8">
          <w:rPr>
            <w:rFonts w:ascii="EB Garamond" w:eastAsia="EB Garamond" w:hAnsi="EB Garamond" w:cs="EB Garamond"/>
            <w:color w:val="000000"/>
            <w:sz w:val="22"/>
            <w:szCs w:val="22"/>
          </w:rPr>
          <w:delText xml:space="preserve"> Sir Thomas Wentworth Russell (1879-1954) was the British chief of Cairo’s police from 1917 to 1922.</w:delText>
        </w:r>
      </w:del>
    </w:p>
  </w:footnote>
  <w:footnote w:id="15">
    <w:p w14:paraId="35C06627" w14:textId="77777777" w:rsidR="00365763" w:rsidDel="00991FC8" w:rsidRDefault="00365763" w:rsidP="00365763">
      <w:pPr>
        <w:jc w:val="both"/>
        <w:rPr>
          <w:del w:id="46" w:author="Ilaria Della Monica" w:date="2022-02-20T10:43:00Z"/>
          <w:rFonts w:ascii="EB Garamond" w:eastAsia="EB Garamond" w:hAnsi="EB Garamond" w:cs="EB Garamond"/>
          <w:sz w:val="22"/>
          <w:szCs w:val="22"/>
        </w:rPr>
      </w:pPr>
      <w:del w:id="47" w:author="Ilaria Della Monica" w:date="2022-02-20T10:43:00Z">
        <w:r w:rsidDel="00991FC8">
          <w:rPr>
            <w:vertAlign w:val="superscript"/>
          </w:rPr>
          <w:footnoteRef/>
        </w:r>
        <w:r w:rsidDel="00991FC8">
          <w:rPr>
            <w:rFonts w:ascii="EB Garamond" w:eastAsia="EB Garamond" w:hAnsi="EB Garamond" w:cs="EB Garamond"/>
            <w:sz w:val="22"/>
            <w:szCs w:val="22"/>
          </w:rPr>
          <w:delText xml:space="preserve"> Alice Amic was the wife of Hervé Bazil, who eventually became the financial director of the Service des Antiquités. See “</w:delText>
        </w:r>
        <w:r w:rsidDel="00991FC8">
          <w:rPr>
            <w:rFonts w:ascii="EB Garamond" w:eastAsia="EB Garamond" w:hAnsi="EB Garamond" w:cs="EB Garamond"/>
            <w:sz w:val="22"/>
            <w:szCs w:val="22"/>
            <w:highlight w:val="white"/>
          </w:rPr>
          <w:delText>Un égyptologue : Gaston Maspero (1846-1916),” by Jean Leclant, page 1077, available online, as well as note 61, on the Service des Antiquités, below.</w:delText>
        </w:r>
      </w:del>
    </w:p>
  </w:footnote>
  <w:footnote w:id="16">
    <w:p w14:paraId="311BBC69" w14:textId="77777777" w:rsidR="00365763" w:rsidDel="00991FC8" w:rsidRDefault="00365763" w:rsidP="00365763">
      <w:pPr>
        <w:pBdr>
          <w:top w:val="nil"/>
          <w:left w:val="nil"/>
          <w:bottom w:val="nil"/>
          <w:right w:val="nil"/>
          <w:between w:val="nil"/>
        </w:pBdr>
        <w:jc w:val="both"/>
        <w:rPr>
          <w:del w:id="49" w:author="Ilaria Della Monica" w:date="2022-02-20T10:43:00Z"/>
          <w:rFonts w:ascii="EB Garamond" w:eastAsia="EB Garamond" w:hAnsi="EB Garamond" w:cs="EB Garamond"/>
          <w:color w:val="000000"/>
          <w:sz w:val="22"/>
          <w:szCs w:val="22"/>
        </w:rPr>
      </w:pPr>
      <w:del w:id="50" w:author="Ilaria Della Monica" w:date="2022-02-20T10:43:00Z">
        <w:r w:rsidDel="00991FC8">
          <w:rPr>
            <w:vertAlign w:val="superscript"/>
          </w:rPr>
          <w:footnoteRef/>
        </w:r>
        <w:r w:rsidDel="00991FC8">
          <w:rPr>
            <w:rFonts w:ascii="EB Garamond" w:eastAsia="EB Garamond" w:hAnsi="EB Garamond" w:cs="EB Garamond"/>
            <w:color w:val="000000"/>
            <w:sz w:val="22"/>
            <w:szCs w:val="22"/>
          </w:rPr>
          <w:delText xml:space="preserve"> Elisabetta “Nicky” Mariano (1887-1968) became Bernard Berenson’s secretary in 1917, I Tatti’s librarian in 1919, and the institute’s director from 1945 until Berenson’s death.</w:delText>
        </w:r>
      </w:del>
    </w:p>
  </w:footnote>
  <w:footnote w:id="17">
    <w:p w14:paraId="1017E49C" w14:textId="77777777" w:rsidR="00365763" w:rsidDel="00991FC8" w:rsidRDefault="00365763" w:rsidP="00365763">
      <w:pPr>
        <w:pBdr>
          <w:top w:val="nil"/>
          <w:left w:val="nil"/>
          <w:bottom w:val="nil"/>
          <w:right w:val="nil"/>
          <w:between w:val="nil"/>
        </w:pBdr>
        <w:jc w:val="both"/>
        <w:rPr>
          <w:del w:id="52" w:author="Ilaria Della Monica" w:date="2022-02-20T10:43:00Z"/>
          <w:rFonts w:ascii="EB Garamond" w:eastAsia="EB Garamond" w:hAnsi="EB Garamond" w:cs="EB Garamond"/>
          <w:color w:val="000000"/>
          <w:sz w:val="22"/>
          <w:szCs w:val="22"/>
        </w:rPr>
      </w:pPr>
      <w:del w:id="53" w:author="Ilaria Della Monica" w:date="2022-02-20T10:43:00Z">
        <w:r w:rsidDel="00991FC8">
          <w:rPr>
            <w:vertAlign w:val="superscript"/>
          </w:rPr>
          <w:footnoteRef/>
        </w:r>
        <w:r w:rsidDel="00991FC8">
          <w:rPr>
            <w:rFonts w:ascii="EB Garamond" w:eastAsia="EB Garamond" w:hAnsi="EB Garamond" w:cs="EB Garamond"/>
            <w:color w:val="000000"/>
            <w:sz w:val="22"/>
            <w:szCs w:val="22"/>
          </w:rPr>
          <w:delText xml:space="preserve"> The </w:delText>
        </w:r>
        <w:r w:rsidDel="00991FC8">
          <w:rPr>
            <w:rFonts w:ascii="EB Garamond" w:eastAsia="EB Garamond" w:hAnsi="EB Garamond" w:cs="EB Garamond"/>
            <w:i/>
            <w:color w:val="000000"/>
            <w:sz w:val="22"/>
            <w:szCs w:val="22"/>
          </w:rPr>
          <w:delText>Institut français d’archéologie orientale</w:delText>
        </w:r>
        <w:r w:rsidDel="00991FC8">
          <w:rPr>
            <w:rFonts w:ascii="EB Garamond" w:eastAsia="EB Garamond" w:hAnsi="EB Garamond" w:cs="EB Garamond"/>
            <w:color w:val="000000"/>
            <w:sz w:val="22"/>
            <w:szCs w:val="22"/>
          </w:rPr>
          <w:delText xml:space="preserve"> was founded in 1880 as the </w:delText>
        </w:r>
        <w:r w:rsidDel="00991FC8">
          <w:rPr>
            <w:rFonts w:ascii="EB Garamond" w:eastAsia="EB Garamond" w:hAnsi="EB Garamond" w:cs="EB Garamond"/>
            <w:i/>
            <w:color w:val="000000"/>
            <w:sz w:val="22"/>
            <w:szCs w:val="22"/>
          </w:rPr>
          <w:delText>École française du Caire</w:delText>
        </w:r>
        <w:r w:rsidDel="00991FC8">
          <w:rPr>
            <w:rFonts w:ascii="EB Garamond" w:eastAsia="EB Garamond" w:hAnsi="EB Garamond" w:cs="EB Garamond"/>
            <w:color w:val="000000"/>
            <w:sz w:val="22"/>
            <w:szCs w:val="22"/>
          </w:rPr>
          <w:delText xml:space="preserve"> as a center for Egyptology that mimicked the French Schools of Athens and Rome.</w:delText>
        </w:r>
      </w:del>
    </w:p>
  </w:footnote>
  <w:footnote w:id="18">
    <w:p w14:paraId="7FA9EDB0" w14:textId="77777777" w:rsidR="00365763" w:rsidDel="00991FC8" w:rsidRDefault="00365763" w:rsidP="00365763">
      <w:pPr>
        <w:jc w:val="both"/>
        <w:rPr>
          <w:del w:id="56" w:author="Ilaria Della Monica" w:date="2022-02-20T10:44:00Z"/>
          <w:rFonts w:ascii="EB Garamond" w:eastAsia="EB Garamond" w:hAnsi="EB Garamond" w:cs="EB Garamond"/>
          <w:color w:val="000000"/>
          <w:sz w:val="22"/>
          <w:szCs w:val="22"/>
        </w:rPr>
      </w:pPr>
      <w:del w:id="57" w:author="Ilaria Della Monica" w:date="2022-02-20T10:44:00Z">
        <w:r w:rsidDel="00991FC8">
          <w:rPr>
            <w:vertAlign w:val="superscript"/>
          </w:rPr>
          <w:footnoteRef/>
        </w:r>
        <w:r w:rsidDel="00991FC8">
          <w:rPr>
            <w:rFonts w:ascii="EB Garamond" w:eastAsia="EB Garamond" w:hAnsi="EB Garamond" w:cs="EB Garamond"/>
            <w:color w:val="000000"/>
            <w:sz w:val="22"/>
            <w:szCs w:val="22"/>
          </w:rPr>
          <w:delText xml:space="preserve"> Lady Adelaide, Viscountess Allenby of Megiddo (1869-1942), was the wife of </w:delText>
        </w:r>
        <w:r w:rsidDel="00991FC8">
          <w:fldChar w:fldCharType="begin"/>
        </w:r>
        <w:r w:rsidDel="00991FC8">
          <w:delInstrText xml:space="preserve"> HYPERLINK "https://en.wikipedia.org/wiki/Field_marshal_(United_Kingdom)" \h </w:delInstrText>
        </w:r>
        <w:r w:rsidDel="00991FC8">
          <w:fldChar w:fldCharType="separate"/>
        </w:r>
        <w:r w:rsidDel="00991FC8">
          <w:rPr>
            <w:rFonts w:ascii="EB Garamond" w:eastAsia="EB Garamond" w:hAnsi="EB Garamond" w:cs="EB Garamond"/>
            <w:color w:val="000000"/>
            <w:sz w:val="22"/>
            <w:szCs w:val="22"/>
          </w:rPr>
          <w:delText>Field Marshal</w:delText>
        </w:r>
        <w:r w:rsidDel="00991FC8">
          <w:rPr>
            <w:rFonts w:ascii="EB Garamond" w:eastAsia="EB Garamond" w:hAnsi="EB Garamond" w:cs="EB Garamond"/>
            <w:color w:val="000000"/>
            <w:sz w:val="22"/>
            <w:szCs w:val="22"/>
          </w:rPr>
          <w:fldChar w:fldCharType="end"/>
        </w:r>
        <w:r w:rsidDel="00991FC8">
          <w:rPr>
            <w:rFonts w:ascii="EB Garamond" w:eastAsia="EB Garamond" w:hAnsi="EB Garamond" w:cs="EB Garamond"/>
            <w:color w:val="000000"/>
            <w:sz w:val="22"/>
            <w:szCs w:val="22"/>
            <w:highlight w:val="white"/>
          </w:rPr>
          <w:delText> </w:delText>
        </w:r>
        <w:r w:rsidDel="00991FC8">
          <w:rPr>
            <w:rFonts w:ascii="EB Garamond" w:eastAsia="EB Garamond" w:hAnsi="EB Garamond" w:cs="EB Garamond"/>
            <w:color w:val="000000"/>
            <w:sz w:val="22"/>
            <w:szCs w:val="22"/>
          </w:rPr>
          <w:delText>Edmund Henry Hynman Allenby, 1st Viscount Allenby (1861-1936), who was the British High Commissioner for Egypt and Sudan from 1919 to 1925.</w:delText>
        </w:r>
      </w:del>
    </w:p>
  </w:footnote>
  <w:footnote w:id="19">
    <w:p w14:paraId="351081E8" w14:textId="77777777" w:rsidR="00365763" w:rsidDel="00991FC8" w:rsidRDefault="00365763" w:rsidP="00365763">
      <w:pPr>
        <w:pBdr>
          <w:top w:val="nil"/>
          <w:left w:val="nil"/>
          <w:bottom w:val="nil"/>
          <w:right w:val="nil"/>
          <w:between w:val="nil"/>
        </w:pBdr>
        <w:jc w:val="both"/>
        <w:rPr>
          <w:del w:id="59" w:author="Ilaria Della Monica" w:date="2022-02-20T10:44:00Z"/>
          <w:rFonts w:ascii="EB Garamond" w:eastAsia="EB Garamond" w:hAnsi="EB Garamond" w:cs="EB Garamond"/>
          <w:color w:val="000000"/>
          <w:sz w:val="22"/>
          <w:szCs w:val="22"/>
        </w:rPr>
      </w:pPr>
      <w:del w:id="60" w:author="Ilaria Della Monica" w:date="2022-02-20T10:44:00Z">
        <w:r w:rsidDel="00991FC8">
          <w:rPr>
            <w:vertAlign w:val="superscript"/>
          </w:rPr>
          <w:footnoteRef/>
        </w:r>
        <w:r w:rsidDel="00991FC8">
          <w:rPr>
            <w:rFonts w:ascii="EB Garamond" w:eastAsia="EB Garamond" w:hAnsi="EB Garamond" w:cs="EB Garamond"/>
            <w:color w:val="000000"/>
            <w:sz w:val="22"/>
            <w:szCs w:val="22"/>
          </w:rPr>
          <w:delText xml:space="preserve"> Lucia Adamoli, an Italian musician, was married to Erwin Adolf de Cramer, a civil engineer. Both were expatriates in Egypt.</w:delText>
        </w:r>
      </w:del>
    </w:p>
  </w:footnote>
  <w:footnote w:id="20">
    <w:p w14:paraId="55547C9E" w14:textId="77777777" w:rsidR="00365763" w:rsidDel="00991FC8" w:rsidRDefault="00365763" w:rsidP="00365763">
      <w:pPr>
        <w:pBdr>
          <w:top w:val="nil"/>
          <w:left w:val="nil"/>
          <w:bottom w:val="nil"/>
          <w:right w:val="nil"/>
          <w:between w:val="nil"/>
        </w:pBdr>
        <w:jc w:val="both"/>
        <w:rPr>
          <w:del w:id="63" w:author="Ilaria Della Monica" w:date="2022-02-20T10:45:00Z"/>
          <w:rFonts w:ascii="EB Garamond" w:eastAsia="EB Garamond" w:hAnsi="EB Garamond" w:cs="EB Garamond"/>
          <w:color w:val="000000"/>
          <w:sz w:val="22"/>
          <w:szCs w:val="22"/>
        </w:rPr>
      </w:pPr>
      <w:del w:id="64" w:author="Ilaria Della Monica" w:date="2022-02-20T10:45:00Z">
        <w:r w:rsidDel="00991FC8">
          <w:rPr>
            <w:vertAlign w:val="superscript"/>
          </w:rPr>
          <w:footnoteRef/>
        </w:r>
        <w:r w:rsidDel="00991FC8">
          <w:rPr>
            <w:rFonts w:ascii="EB Garamond" w:eastAsia="EB Garamond" w:hAnsi="EB Garamond" w:cs="EB Garamond"/>
            <w:color w:val="000000"/>
            <w:sz w:val="22"/>
            <w:szCs w:val="22"/>
          </w:rPr>
          <w:delText xml:space="preserve"> Possibly the family of Charles, comte de Sérionne, Agent Supérieur of the Suez Company in Egypt from 1894 to 1929.</w:delText>
        </w:r>
      </w:del>
    </w:p>
  </w:footnote>
  <w:footnote w:id="21">
    <w:p w14:paraId="0C60E0CF" w14:textId="77777777" w:rsidR="00365763" w:rsidDel="00991FC8" w:rsidRDefault="00365763" w:rsidP="00365763">
      <w:pPr>
        <w:jc w:val="both"/>
        <w:rPr>
          <w:del w:id="66" w:author="Ilaria Della Monica" w:date="2022-02-20T10:46:00Z"/>
          <w:rFonts w:ascii="EB Garamond" w:eastAsia="EB Garamond" w:hAnsi="EB Garamond" w:cs="EB Garamond"/>
          <w:color w:val="000000"/>
          <w:sz w:val="22"/>
          <w:szCs w:val="22"/>
        </w:rPr>
      </w:pPr>
      <w:del w:id="67" w:author="Ilaria Della Monica" w:date="2022-02-20T10:46:00Z">
        <w:r w:rsidDel="00991FC8">
          <w:rPr>
            <w:vertAlign w:val="superscript"/>
          </w:rPr>
          <w:footnoteRef/>
        </w:r>
        <w:r w:rsidDel="00991FC8">
          <w:rPr>
            <w:rFonts w:ascii="EB Garamond" w:eastAsia="EB Garamond" w:hAnsi="EB Garamond" w:cs="EB Garamond"/>
            <w:color w:val="000000"/>
            <w:sz w:val="22"/>
            <w:szCs w:val="22"/>
          </w:rPr>
          <w:delText xml:space="preserve"> Professor Sir Keppel Archibald Cameron Creswell (1879-1974) was a British historian of architecture whose work revolved around the Islamic tradition in Egypt.</w:delText>
        </w:r>
      </w:del>
    </w:p>
  </w:footnote>
  <w:footnote w:id="22">
    <w:p w14:paraId="77379D38" w14:textId="6F3DFC30" w:rsidR="00365763" w:rsidDel="00991FC8" w:rsidRDefault="00365763" w:rsidP="00365763">
      <w:pPr>
        <w:pBdr>
          <w:top w:val="nil"/>
          <w:left w:val="nil"/>
          <w:bottom w:val="nil"/>
          <w:right w:val="nil"/>
          <w:between w:val="nil"/>
        </w:pBdr>
        <w:jc w:val="both"/>
        <w:rPr>
          <w:del w:id="69" w:author="Ilaria Della Monica" w:date="2022-02-20T10:48:00Z"/>
          <w:rFonts w:ascii="EB Garamond" w:eastAsia="EB Garamond" w:hAnsi="EB Garamond" w:cs="EB Garamond"/>
          <w:color w:val="000000"/>
          <w:sz w:val="22"/>
          <w:szCs w:val="22"/>
        </w:rPr>
      </w:pPr>
      <w:del w:id="70" w:author="Ilaria Della Monica" w:date="2022-02-20T10:48:00Z">
        <w:r w:rsidDel="00991FC8">
          <w:rPr>
            <w:vertAlign w:val="superscript"/>
          </w:rPr>
          <w:footnoteRef/>
        </w:r>
        <w:r w:rsidDel="00991FC8">
          <w:rPr>
            <w:rFonts w:ascii="EB Garamond" w:eastAsia="EB Garamond" w:hAnsi="EB Garamond" w:cs="EB Garamond"/>
            <w:color w:val="000000"/>
            <w:sz w:val="22"/>
            <w:szCs w:val="22"/>
          </w:rPr>
          <w:delText xml:space="preserve"> The specific identity of Mme. Foucart is unclear, but she could be the wife of Georges Foucart (1865-1943), a French Egyptologist who was the director of the </w:delText>
        </w:r>
        <w:r w:rsidDel="00991FC8">
          <w:rPr>
            <w:rFonts w:ascii="EB Garamond" w:eastAsia="EB Garamond" w:hAnsi="EB Garamond" w:cs="EB Garamond"/>
            <w:i/>
            <w:color w:val="000000"/>
            <w:sz w:val="22"/>
            <w:szCs w:val="22"/>
          </w:rPr>
          <w:delText>Institut Français d’Archéologie Orientale</w:delText>
        </w:r>
        <w:r w:rsidDel="00991FC8">
          <w:rPr>
            <w:rFonts w:ascii="EB Garamond" w:eastAsia="EB Garamond" w:hAnsi="EB Garamond" w:cs="EB Garamond"/>
            <w:color w:val="000000"/>
            <w:sz w:val="22"/>
            <w:szCs w:val="22"/>
          </w:rPr>
          <w:delText xml:space="preserve"> in Cairo from 1915 to 1928.</w:delText>
        </w:r>
      </w:del>
    </w:p>
  </w:footnote>
  <w:footnote w:id="23">
    <w:p w14:paraId="31871F43" w14:textId="77777777" w:rsidR="00365763" w:rsidDel="00F6340B" w:rsidRDefault="00365763" w:rsidP="00365763">
      <w:pPr>
        <w:pBdr>
          <w:top w:val="nil"/>
          <w:left w:val="nil"/>
          <w:bottom w:val="nil"/>
          <w:right w:val="nil"/>
          <w:between w:val="nil"/>
        </w:pBdr>
        <w:jc w:val="both"/>
        <w:rPr>
          <w:del w:id="72" w:author="Ilaria Della Monica" w:date="2022-02-20T10:53:00Z"/>
          <w:rFonts w:ascii="EB Garamond" w:eastAsia="EB Garamond" w:hAnsi="EB Garamond" w:cs="EB Garamond"/>
          <w:color w:val="000000"/>
          <w:sz w:val="22"/>
          <w:szCs w:val="22"/>
        </w:rPr>
      </w:pPr>
      <w:del w:id="73"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 Mosque of Ibn Tulun, one of the oldest and largest in Cairo, was consecrated in 884.</w:delText>
        </w:r>
      </w:del>
    </w:p>
  </w:footnote>
  <w:footnote w:id="24">
    <w:p w14:paraId="0A405CC2" w14:textId="77777777" w:rsidR="00365763" w:rsidDel="00991FC8" w:rsidRDefault="00365763" w:rsidP="00365763">
      <w:pPr>
        <w:jc w:val="both"/>
        <w:rPr>
          <w:del w:id="75" w:author="Ilaria Della Monica" w:date="2022-02-20T10:48:00Z"/>
          <w:rFonts w:ascii="EB Garamond" w:eastAsia="EB Garamond" w:hAnsi="EB Garamond" w:cs="EB Garamond"/>
          <w:sz w:val="22"/>
          <w:szCs w:val="22"/>
        </w:rPr>
      </w:pPr>
      <w:del w:id="76" w:author="Ilaria Della Monica" w:date="2022-02-20T10:48:00Z">
        <w:r w:rsidDel="00991FC8">
          <w:rPr>
            <w:vertAlign w:val="superscript"/>
          </w:rPr>
          <w:footnoteRef/>
        </w:r>
        <w:r w:rsidDel="00991FC8">
          <w:rPr>
            <w:rFonts w:ascii="EB Garamond" w:eastAsia="EB Garamond" w:hAnsi="EB Garamond" w:cs="EB Garamond"/>
            <w:sz w:val="22"/>
            <w:szCs w:val="22"/>
          </w:rPr>
          <w:delText xml:space="preserve"> Achille Patricolo was an Italian architect who worked as the head of the </w:delText>
        </w:r>
        <w:r w:rsidDel="00991FC8">
          <w:rPr>
            <w:rFonts w:ascii="EB Garamond" w:eastAsia="EB Garamond" w:hAnsi="EB Garamond" w:cs="EB Garamond"/>
            <w:i/>
            <w:sz w:val="22"/>
            <w:szCs w:val="22"/>
          </w:rPr>
          <w:delText xml:space="preserve">Comité de Conservation des Monuments de l’Art Arabe </w:delText>
        </w:r>
        <w:r w:rsidDel="00991FC8">
          <w:rPr>
            <w:rFonts w:ascii="EB Garamond" w:eastAsia="EB Garamond" w:hAnsi="EB Garamond" w:cs="EB Garamond"/>
            <w:sz w:val="22"/>
            <w:szCs w:val="22"/>
          </w:rPr>
          <w:delText>in Cairo from 1914 to 1932.</w:delText>
        </w:r>
      </w:del>
    </w:p>
  </w:footnote>
  <w:footnote w:id="25">
    <w:p w14:paraId="3CE39C84" w14:textId="76BBF9BB" w:rsidR="00991FC8" w:rsidDel="00F6340B" w:rsidRDefault="00991FC8" w:rsidP="00365763">
      <w:pPr>
        <w:jc w:val="both"/>
        <w:rPr>
          <w:del w:id="78" w:author="Ilaria Della Monica" w:date="2022-02-20T10:53:00Z"/>
          <w:rFonts w:ascii="EB Garamond" w:eastAsia="EB Garamond" w:hAnsi="EB Garamond" w:cs="EB Garamond"/>
          <w:sz w:val="22"/>
          <w:szCs w:val="22"/>
        </w:rPr>
      </w:pPr>
      <w:del w:id="79" w:author="Ilaria Della Monica" w:date="2022-02-20T10:53:00Z">
        <w:r w:rsidDel="00F6340B">
          <w:rPr>
            <w:rFonts w:ascii="EB Garamond" w:eastAsia="EB Garamond" w:hAnsi="EB Garamond" w:cs="EB Garamond"/>
            <w:sz w:val="22"/>
            <w:szCs w:val="22"/>
          </w:rPr>
          <w:delText xml:space="preserve"> Achille Patricolo was an Italian architect who worked as the head of the </w:delText>
        </w:r>
        <w:r w:rsidDel="00F6340B">
          <w:rPr>
            <w:rFonts w:ascii="EB Garamond" w:eastAsia="EB Garamond" w:hAnsi="EB Garamond" w:cs="EB Garamond"/>
            <w:i/>
            <w:sz w:val="22"/>
            <w:szCs w:val="22"/>
          </w:rPr>
          <w:delText>Comité de Conservation des Monuments de l’Art Ara</w:delText>
        </w:r>
      </w:del>
    </w:p>
  </w:footnote>
  <w:footnote w:id="26">
    <w:p w14:paraId="3CE39C84" w14:textId="76BBF9BB" w:rsidR="00991FC8" w:rsidDel="00F6340B" w:rsidRDefault="00991FC8" w:rsidP="00365763">
      <w:pPr>
        <w:jc w:val="both"/>
        <w:rPr>
          <w:del w:id="81" w:author="Ilaria Della Monica" w:date="2022-02-20T10:53:00Z"/>
          <w:rFonts w:ascii="EB Garamond" w:eastAsia="EB Garamond" w:hAnsi="EB Garamond" w:cs="EB Garamond"/>
          <w:sz w:val="22"/>
          <w:szCs w:val="22"/>
        </w:rPr>
      </w:pPr>
      <w:del w:id="82" w:author="Ilaria Della Monica" w:date="2022-02-20T10:53:00Z">
        <w:r w:rsidDel="00F6340B">
          <w:rPr>
            <w:rFonts w:ascii="EB Garamond" w:eastAsia="EB Garamond" w:hAnsi="EB Garamond" w:cs="EB Garamond"/>
            <w:i/>
            <w:sz w:val="22"/>
            <w:szCs w:val="22"/>
          </w:rPr>
          <w:delText xml:space="preserve">be </w:delText>
        </w:r>
        <w:r w:rsidDel="00F6340B">
          <w:rPr>
            <w:rFonts w:ascii="EB Garamond" w:eastAsia="EB Garamond" w:hAnsi="EB Garamond" w:cs="EB Garamond"/>
            <w:sz w:val="22"/>
            <w:szCs w:val="22"/>
          </w:rPr>
          <w:delText>in Cairo from 1914 to 1932.</w:delText>
        </w:r>
      </w:del>
    </w:p>
    <w:p w14:paraId="6DD6415C" w14:textId="77777777" w:rsidR="00365763" w:rsidDel="00F6340B" w:rsidRDefault="00365763" w:rsidP="00365763">
      <w:pPr>
        <w:rPr>
          <w:del w:id="83" w:author="Ilaria Della Monica" w:date="2022-02-20T10:53:00Z"/>
          <w:rFonts w:ascii="EB Garamond" w:eastAsia="EB Garamond" w:hAnsi="EB Garamond" w:cs="EB Garamond"/>
          <w:sz w:val="22"/>
          <w:szCs w:val="22"/>
        </w:rPr>
      </w:pPr>
      <w:del w:id="84" w:author="Ilaria Della Monica" w:date="2022-02-20T10:53:00Z">
        <w:r w:rsidDel="00F6340B">
          <w:rPr>
            <w:rFonts w:ascii="EB Garamond" w:eastAsia="EB Garamond" w:hAnsi="EB Garamond" w:cs="EB Garamond"/>
            <w:sz w:val="22"/>
            <w:szCs w:val="22"/>
          </w:rPr>
          <w:delText>46) was Mary Berenson’s brother.</w:delText>
        </w:r>
      </w:del>
    </w:p>
  </w:footnote>
  <w:footnote w:id="27">
    <w:p w14:paraId="4F965A69" w14:textId="77777777" w:rsidR="00365763" w:rsidDel="00F6340B" w:rsidRDefault="00365763" w:rsidP="00365763">
      <w:pPr>
        <w:jc w:val="both"/>
        <w:rPr>
          <w:del w:id="86" w:author="Ilaria Della Monica" w:date="2022-02-20T10:53:00Z"/>
          <w:rFonts w:ascii="EB Garamond" w:eastAsia="EB Garamond" w:hAnsi="EB Garamond" w:cs="EB Garamond"/>
          <w:sz w:val="22"/>
          <w:szCs w:val="22"/>
        </w:rPr>
      </w:pPr>
      <w:del w:id="8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Ethel Pes di Villamarina, née Ethel Durand (1864-1933), was the Comtesse de Contardone. Arthur Weigall, an English Egyptologist, described her as a “delightful woman in spite of powder and a little paint I fear. She is lady in waiting to the Queen of Italy and tells the most amusing stories of Italian court life” (quoted in </w:delText>
        </w:r>
        <w:r w:rsidDel="00F6340B">
          <w:rPr>
            <w:rFonts w:ascii="EB Garamond" w:eastAsia="EB Garamond" w:hAnsi="EB Garamond" w:cs="EB Garamond"/>
            <w:i/>
            <w:sz w:val="22"/>
            <w:szCs w:val="22"/>
          </w:rPr>
          <w:delText>A Passion for Egypt: Arthur Weigall, Tutankhamun and the “Curse of the Pharaohs,”</w:delText>
        </w:r>
        <w:r w:rsidDel="00F6340B">
          <w:rPr>
            <w:rFonts w:ascii="EB Garamond" w:eastAsia="EB Garamond" w:hAnsi="EB Garamond" w:cs="EB Garamond"/>
            <w:sz w:val="22"/>
            <w:szCs w:val="22"/>
          </w:rPr>
          <w:delText xml:space="preserve"> by Julie Hankey, page 149, available online). See also [391] below.</w:delText>
        </w:r>
      </w:del>
    </w:p>
  </w:footnote>
  <w:footnote w:id="28">
    <w:p w14:paraId="56174EE0" w14:textId="77777777" w:rsidR="00365763" w:rsidDel="00F6340B" w:rsidRDefault="00365763" w:rsidP="00365763">
      <w:pPr>
        <w:jc w:val="both"/>
        <w:rPr>
          <w:del w:id="89" w:author="Ilaria Della Monica" w:date="2022-02-20T10:53:00Z"/>
          <w:rFonts w:ascii="EB Garamond" w:eastAsia="EB Garamond" w:hAnsi="EB Garamond" w:cs="EB Garamond"/>
          <w:color w:val="000000"/>
          <w:sz w:val="22"/>
          <w:szCs w:val="22"/>
        </w:rPr>
      </w:pPr>
      <w:del w:id="90"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Sir Percy Maurice Maclardie Sheldon Amos (1872-1940) was a British judge in Egypt until 1922.</w:delText>
        </w:r>
      </w:del>
    </w:p>
  </w:footnote>
  <w:footnote w:id="29">
    <w:p w14:paraId="5739D452" w14:textId="77777777" w:rsidR="00365763" w:rsidDel="00991FC8" w:rsidRDefault="00365763" w:rsidP="00365763">
      <w:pPr>
        <w:pBdr>
          <w:top w:val="nil"/>
          <w:left w:val="nil"/>
          <w:bottom w:val="nil"/>
          <w:right w:val="nil"/>
          <w:between w:val="nil"/>
        </w:pBdr>
        <w:jc w:val="both"/>
        <w:rPr>
          <w:del w:id="94" w:author="Ilaria Della Monica" w:date="2022-02-20T10:48:00Z"/>
          <w:rFonts w:ascii="EB Garamond" w:eastAsia="EB Garamond" w:hAnsi="EB Garamond" w:cs="EB Garamond"/>
          <w:color w:val="000000"/>
          <w:sz w:val="22"/>
          <w:szCs w:val="22"/>
        </w:rPr>
      </w:pPr>
      <w:del w:id="95" w:author="Ilaria Della Monica" w:date="2022-02-20T10:48:00Z">
        <w:r w:rsidDel="00991FC8">
          <w:rPr>
            <w:vertAlign w:val="superscript"/>
          </w:rPr>
          <w:footnoteRef/>
        </w:r>
        <w:r w:rsidDel="00991FC8">
          <w:rPr>
            <w:rFonts w:ascii="EB Garamond" w:eastAsia="EB Garamond" w:hAnsi="EB Garamond" w:cs="EB Garamond"/>
            <w:color w:val="000000"/>
            <w:sz w:val="22"/>
            <w:szCs w:val="22"/>
          </w:rPr>
          <w:delText xml:space="preserve"> The Mausoleum of Imam Shafi’i was built by the Ayyubids in 1211.</w:delText>
        </w:r>
      </w:del>
    </w:p>
  </w:footnote>
  <w:footnote w:id="30">
    <w:p w14:paraId="60932BAC" w14:textId="77777777" w:rsidR="00365763" w:rsidDel="00991FC8" w:rsidRDefault="00365763" w:rsidP="00365763">
      <w:pPr>
        <w:pBdr>
          <w:top w:val="nil"/>
          <w:left w:val="nil"/>
          <w:bottom w:val="nil"/>
          <w:right w:val="nil"/>
          <w:between w:val="nil"/>
        </w:pBdr>
        <w:jc w:val="both"/>
        <w:rPr>
          <w:del w:id="97" w:author="Ilaria Della Monica" w:date="2022-02-20T10:48:00Z"/>
          <w:rFonts w:ascii="EB Garamond" w:eastAsia="EB Garamond" w:hAnsi="EB Garamond" w:cs="EB Garamond"/>
          <w:color w:val="000000"/>
          <w:sz w:val="22"/>
          <w:szCs w:val="22"/>
        </w:rPr>
      </w:pPr>
      <w:del w:id="98" w:author="Ilaria Della Monica" w:date="2022-02-20T10:48:00Z">
        <w:r w:rsidDel="00991FC8">
          <w:rPr>
            <w:vertAlign w:val="superscript"/>
          </w:rPr>
          <w:footnoteRef/>
        </w:r>
        <w:r w:rsidDel="00991FC8">
          <w:rPr>
            <w:rFonts w:ascii="EB Garamond" w:eastAsia="EB Garamond" w:hAnsi="EB Garamond" w:cs="EB Garamond"/>
            <w:color w:val="000000"/>
            <w:sz w:val="22"/>
            <w:szCs w:val="22"/>
          </w:rPr>
          <w:delText xml:space="preserve"> Construction of the Basilica della Santissima Annunziata in the Piazza Santissima Annunziata in Florence began in 1250, but the church was only consecrated in 1516 and completely concluded in 1857. Alberti’s domed tribune, supposed to house a miraculous painting of the Annunciation, was sponsored by the Gonzaga family of Mantua and finished in 1481, after the architect’s death.</w:delText>
        </w:r>
      </w:del>
    </w:p>
  </w:footnote>
  <w:footnote w:id="31">
    <w:p w14:paraId="08FF562E" w14:textId="77777777" w:rsidR="00365763" w:rsidDel="00F6340B" w:rsidRDefault="00365763" w:rsidP="00365763">
      <w:pPr>
        <w:pStyle w:val="Titolo1"/>
        <w:spacing w:before="0" w:after="0"/>
        <w:jc w:val="both"/>
        <w:rPr>
          <w:del w:id="100" w:author="Ilaria Della Monica" w:date="2022-02-20T10:53:00Z"/>
          <w:rFonts w:ascii="EB Garamond" w:eastAsia="EB Garamond" w:hAnsi="EB Garamond" w:cs="EB Garamond"/>
          <w:b w:val="0"/>
          <w:sz w:val="22"/>
          <w:szCs w:val="22"/>
        </w:rPr>
      </w:pPr>
      <w:del w:id="101" w:author="Ilaria Della Monica" w:date="2022-02-20T10:53:00Z">
        <w:r w:rsidDel="00F6340B">
          <w:rPr>
            <w:vertAlign w:val="superscript"/>
          </w:rPr>
          <w:footnoteRef/>
        </w:r>
        <w:r w:rsidDel="00F6340B">
          <w:rPr>
            <w:rFonts w:ascii="EB Garamond" w:eastAsia="EB Garamond" w:hAnsi="EB Garamond" w:cs="EB Garamond"/>
            <w:b w:val="0"/>
            <w:sz w:val="22"/>
            <w:szCs w:val="22"/>
          </w:rPr>
          <w:delText xml:space="preserve"> Wilfred Jennings Bramly (1871-1960) was a British military officer, cartographer, and ethnographer of the Bedouins who spent most of his life in Egypt. He married Phyllis de Cosson, the daughter of a French baron, in 1902 in Florence, and they had two daughters. Brian P. Duggan’s </w:delText>
        </w:r>
        <w:r w:rsidDel="00F6340B">
          <w:rPr>
            <w:rFonts w:ascii="EB Garamond" w:eastAsia="EB Garamond" w:hAnsi="EB Garamond" w:cs="EB Garamond"/>
            <w:b w:val="0"/>
            <w:i/>
            <w:sz w:val="22"/>
            <w:szCs w:val="22"/>
          </w:rPr>
          <w:delText>Saluki: The Desert Hound and the English Travelers Who Brought It to the West</w:delText>
        </w:r>
        <w:r w:rsidDel="00F6340B">
          <w:rPr>
            <w:rFonts w:ascii="EB Garamond" w:eastAsia="EB Garamond" w:hAnsi="EB Garamond" w:cs="EB Garamond"/>
            <w:b w:val="0"/>
            <w:sz w:val="22"/>
            <w:szCs w:val="22"/>
          </w:rPr>
          <w:delText xml:space="preserve"> includes a relatively detailed appendix relating Jennings Bramly’s life and career.</w:delText>
        </w:r>
      </w:del>
    </w:p>
  </w:footnote>
  <w:footnote w:id="32">
    <w:p w14:paraId="4699DD61" w14:textId="77777777" w:rsidR="00365763" w:rsidDel="00F6340B" w:rsidRDefault="00365763" w:rsidP="00365763">
      <w:pPr>
        <w:pBdr>
          <w:top w:val="nil"/>
          <w:left w:val="nil"/>
          <w:bottom w:val="nil"/>
          <w:right w:val="nil"/>
          <w:between w:val="nil"/>
        </w:pBdr>
        <w:jc w:val="both"/>
        <w:rPr>
          <w:del w:id="103" w:author="Ilaria Della Monica" w:date="2022-02-20T10:53:00Z"/>
          <w:rFonts w:ascii="EB Garamond" w:eastAsia="EB Garamond" w:hAnsi="EB Garamond" w:cs="EB Garamond"/>
          <w:color w:val="000000"/>
          <w:sz w:val="22"/>
          <w:szCs w:val="22"/>
        </w:rPr>
      </w:pPr>
      <w:del w:id="104"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 Mokattam (also Muqattam, “broken off” in Arabic), is a group of hills in southeast Cairo.</w:delText>
        </w:r>
      </w:del>
    </w:p>
  </w:footnote>
  <w:footnote w:id="33">
    <w:p w14:paraId="17CEB4B2" w14:textId="77777777" w:rsidR="00365763" w:rsidDel="00F6340B" w:rsidRDefault="00365763" w:rsidP="00365763">
      <w:pPr>
        <w:pBdr>
          <w:top w:val="nil"/>
          <w:left w:val="nil"/>
          <w:bottom w:val="nil"/>
          <w:right w:val="nil"/>
          <w:between w:val="nil"/>
        </w:pBdr>
        <w:jc w:val="both"/>
        <w:rPr>
          <w:del w:id="106" w:author="Ilaria Della Monica" w:date="2022-02-20T10:53:00Z"/>
          <w:rFonts w:ascii="EB Garamond" w:eastAsia="EB Garamond" w:hAnsi="EB Garamond" w:cs="EB Garamond"/>
          <w:color w:val="000000"/>
          <w:sz w:val="22"/>
          <w:szCs w:val="22"/>
        </w:rPr>
      </w:pPr>
      <w:del w:id="107"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 Juyushi Mosque on the Mokattam, built by the Fatimids during the 11</w:delText>
        </w:r>
        <w:r w:rsidDel="00F6340B">
          <w:rPr>
            <w:rFonts w:ascii="EB Garamond" w:eastAsia="EB Garamond" w:hAnsi="EB Garamond" w:cs="EB Garamond"/>
            <w:color w:val="000000"/>
            <w:sz w:val="22"/>
            <w:szCs w:val="22"/>
            <w:vertAlign w:val="superscript"/>
          </w:rPr>
          <w:delText>th</w:delText>
        </w:r>
        <w:r w:rsidDel="00F6340B">
          <w:rPr>
            <w:rFonts w:ascii="EB Garamond" w:eastAsia="EB Garamond" w:hAnsi="EB Garamond" w:cs="EB Garamond"/>
            <w:color w:val="000000"/>
            <w:sz w:val="22"/>
            <w:szCs w:val="22"/>
          </w:rPr>
          <w:delText xml:space="preserve"> century, has a panoramic view of Cairo. Mary Berenson seems to misspell the mosque’s name, though her orthographic rendition of the landmark in this entry is unclear.</w:delText>
        </w:r>
      </w:del>
    </w:p>
  </w:footnote>
  <w:footnote w:id="34">
    <w:p w14:paraId="6FF6DE10" w14:textId="77777777" w:rsidR="00365763" w:rsidDel="00F6340B" w:rsidRDefault="00365763" w:rsidP="00365763">
      <w:pPr>
        <w:rPr>
          <w:del w:id="109" w:author="Ilaria Della Monica" w:date="2022-02-20T10:53:00Z"/>
          <w:rFonts w:ascii="EB Garamond" w:eastAsia="EB Garamond" w:hAnsi="EB Garamond" w:cs="EB Garamond"/>
          <w:sz w:val="22"/>
          <w:szCs w:val="22"/>
        </w:rPr>
      </w:pPr>
      <w:del w:id="11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Alfred Nicholson (1898-1964) was an American art historian and Mary Berenson’s cousin.</w:delText>
        </w:r>
      </w:del>
    </w:p>
  </w:footnote>
  <w:footnote w:id="35">
    <w:p w14:paraId="6CB1FE00" w14:textId="77777777" w:rsidR="00365763" w:rsidDel="00F6340B" w:rsidRDefault="00365763" w:rsidP="00365763">
      <w:pPr>
        <w:pBdr>
          <w:top w:val="nil"/>
          <w:left w:val="nil"/>
          <w:bottom w:val="nil"/>
          <w:right w:val="nil"/>
          <w:between w:val="nil"/>
        </w:pBdr>
        <w:jc w:val="both"/>
        <w:rPr>
          <w:del w:id="112" w:author="Ilaria Della Monica" w:date="2022-02-20T10:53:00Z"/>
          <w:rFonts w:ascii="EB Garamond" w:eastAsia="EB Garamond" w:hAnsi="EB Garamond" w:cs="EB Garamond"/>
          <w:color w:val="000000"/>
          <w:sz w:val="22"/>
          <w:szCs w:val="22"/>
        </w:rPr>
      </w:pPr>
      <w:del w:id="113"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Giulio Adamoli (1840-1926) was, from 1898 on, an Italian senator, and, from 1907 until his death, a commissary for the </w:delText>
        </w:r>
        <w:r w:rsidDel="00F6340B">
          <w:rPr>
            <w:rFonts w:ascii="EB Garamond" w:eastAsia="EB Garamond" w:hAnsi="EB Garamond" w:cs="EB Garamond"/>
            <w:i/>
            <w:color w:val="000000"/>
            <w:sz w:val="22"/>
            <w:szCs w:val="22"/>
          </w:rPr>
          <w:delText>Cassa del debito pubblico</w:delText>
        </w:r>
        <w:r w:rsidDel="00F6340B">
          <w:rPr>
            <w:rFonts w:ascii="EB Garamond" w:eastAsia="EB Garamond" w:hAnsi="EB Garamond" w:cs="EB Garamond"/>
            <w:color w:val="000000"/>
            <w:sz w:val="22"/>
            <w:szCs w:val="22"/>
          </w:rPr>
          <w:delText xml:space="preserve"> in Egypt.</w:delText>
        </w:r>
      </w:del>
    </w:p>
  </w:footnote>
  <w:footnote w:id="36">
    <w:p w14:paraId="036A3F50" w14:textId="77777777" w:rsidR="00365763" w:rsidDel="00F6340B" w:rsidRDefault="00365763" w:rsidP="00365763">
      <w:pPr>
        <w:jc w:val="both"/>
        <w:rPr>
          <w:del w:id="115" w:author="Ilaria Della Monica" w:date="2022-02-20T10:53:00Z"/>
          <w:rFonts w:ascii="EB Garamond" w:eastAsia="EB Garamond" w:hAnsi="EB Garamond" w:cs="EB Garamond"/>
          <w:color w:val="000000"/>
          <w:sz w:val="22"/>
          <w:szCs w:val="22"/>
        </w:rPr>
      </w:pPr>
      <w:del w:id="116"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w:delText>
        </w:r>
        <w:r w:rsidDel="00F6340B">
          <w:rPr>
            <w:rFonts w:ascii="EB Garamond" w:eastAsia="EB Garamond" w:hAnsi="EB Garamond" w:cs="EB Garamond"/>
            <w:color w:val="000000"/>
            <w:sz w:val="22"/>
            <w:szCs w:val="22"/>
            <w:highlight w:val="white"/>
          </w:rPr>
          <w:delText>Major Robert Grenville Gayer-Anderson Pasha was a British military officer and an Orientalist. He retired in 1924 but lived in Cairo until 1942, bequeathing his house, today the Gayer-Anderson Museum, to the Egyptian government.</w:delText>
        </w:r>
      </w:del>
    </w:p>
    <w:bookmarkStart w:id="117" w:name="_gjdgxs" w:colFirst="0" w:colLast="0"/>
    <w:bookmarkEnd w:id="117"/>
  </w:footnote>
  <w:footnote w:id="37">
    <w:p w14:paraId="1E0B968A" w14:textId="77777777" w:rsidR="00365763" w:rsidDel="00F6340B" w:rsidRDefault="00365763" w:rsidP="00365763">
      <w:pPr>
        <w:pBdr>
          <w:top w:val="nil"/>
          <w:left w:val="nil"/>
          <w:bottom w:val="nil"/>
          <w:right w:val="nil"/>
          <w:between w:val="nil"/>
        </w:pBdr>
        <w:jc w:val="both"/>
        <w:rPr>
          <w:del w:id="119" w:author="Ilaria Della Monica" w:date="2022-02-20T10:53:00Z"/>
          <w:rFonts w:ascii="EB Garamond" w:eastAsia="EB Garamond" w:hAnsi="EB Garamond" w:cs="EB Garamond"/>
          <w:color w:val="000000"/>
          <w:sz w:val="22"/>
          <w:szCs w:val="22"/>
        </w:rPr>
      </w:pPr>
      <w:bookmarkStart w:id="120" w:name="_gjdgxs" w:colFirst="0" w:colLast="0"/>
      <w:bookmarkEnd w:id="120"/>
      <w:del w:id="121"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Probably the family of Sir Gerald Charles Kitson (1856-1950). Kitson, who was a major-general in the British Army. Kitson, who retired in 1918, fits Mary’s February 8, 1922 description of a “retired General.”</w:delText>
        </w:r>
      </w:del>
    </w:p>
  </w:footnote>
  <w:footnote w:id="38">
    <w:p w14:paraId="3D9AE1A2" w14:textId="77777777" w:rsidR="00365763" w:rsidDel="00F6340B" w:rsidRDefault="00365763" w:rsidP="00365763">
      <w:pPr>
        <w:jc w:val="both"/>
        <w:rPr>
          <w:del w:id="123" w:author="Ilaria Della Monica" w:date="2022-02-20T10:53:00Z"/>
          <w:rFonts w:ascii="EB Garamond" w:eastAsia="EB Garamond" w:hAnsi="EB Garamond" w:cs="EB Garamond"/>
          <w:sz w:val="22"/>
          <w:szCs w:val="22"/>
        </w:rPr>
      </w:pPr>
      <w:del w:id="12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Ernest Seymour Thomas (d. 1935) was a British Egyptologist.</w:delText>
        </w:r>
      </w:del>
    </w:p>
  </w:footnote>
  <w:footnote w:id="39">
    <w:p w14:paraId="79CED1D9" w14:textId="77777777" w:rsidR="00365763" w:rsidDel="00F6340B" w:rsidRDefault="00365763" w:rsidP="00365763">
      <w:pPr>
        <w:jc w:val="both"/>
        <w:rPr>
          <w:del w:id="126" w:author="Ilaria Della Monica" w:date="2022-02-20T10:53:00Z"/>
          <w:rFonts w:ascii="EB Garamond" w:eastAsia="EB Garamond" w:hAnsi="EB Garamond" w:cs="EB Garamond"/>
          <w:color w:val="000000"/>
          <w:sz w:val="22"/>
          <w:szCs w:val="22"/>
        </w:rPr>
      </w:pPr>
      <w:del w:id="127"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James Henry Breasted (1865-1935) was an American Egyptologist. By 1922, his œuvre included six works: </w:delText>
        </w:r>
        <w:r w:rsidDel="00F6340B">
          <w:fldChar w:fldCharType="begin"/>
        </w:r>
        <w:r w:rsidDel="00F6340B">
          <w:delInstrText xml:space="preserve"> HYPERLINK "https://archive.org/details/ahistoryegyptfr00breagoog" \h </w:delInstrText>
        </w:r>
        <w:r w:rsidDel="00F6340B">
          <w:fldChar w:fldCharType="separate"/>
        </w:r>
        <w:r w:rsidDel="00F6340B">
          <w:rPr>
            <w:rFonts w:ascii="EB Garamond" w:eastAsia="EB Garamond" w:hAnsi="EB Garamond" w:cs="EB Garamond"/>
            <w:i/>
            <w:color w:val="000000"/>
            <w:sz w:val="22"/>
            <w:szCs w:val="22"/>
          </w:rPr>
          <w:delText>A History of Egypt from the Earliest Times to the Persian Conquest</w:delText>
        </w:r>
        <w:r w:rsidDel="00F6340B">
          <w:rPr>
            <w:rFonts w:ascii="EB Garamond" w:eastAsia="EB Garamond" w:hAnsi="EB Garamond" w:cs="EB Garamond"/>
            <w:i/>
            <w:color w:val="000000"/>
            <w:sz w:val="22"/>
            <w:szCs w:val="22"/>
          </w:rPr>
          <w:fldChar w:fldCharType="end"/>
        </w:r>
        <w:r w:rsidDel="00F6340B">
          <w:rPr>
            <w:rFonts w:ascii="EB Garamond" w:eastAsia="EB Garamond" w:hAnsi="EB Garamond" w:cs="EB Garamond"/>
            <w:i/>
            <w:color w:val="000000"/>
            <w:sz w:val="22"/>
            <w:szCs w:val="22"/>
          </w:rPr>
          <w:delText xml:space="preserve"> </w:delText>
        </w:r>
        <w:r w:rsidDel="00F6340B">
          <w:rPr>
            <w:rFonts w:ascii="EB Garamond" w:eastAsia="EB Garamond" w:hAnsi="EB Garamond" w:cs="EB Garamond"/>
            <w:color w:val="000000"/>
            <w:sz w:val="22"/>
            <w:szCs w:val="22"/>
          </w:rPr>
          <w:delText xml:space="preserve">(1905); </w:delText>
        </w:r>
        <w:r w:rsidDel="00F6340B">
          <w:fldChar w:fldCharType="begin"/>
        </w:r>
        <w:r w:rsidDel="00F6340B">
          <w:delInstrText xml:space="preserve"> HYPERLINK "https://archive.org/details/BreastedJ.H.AncientRecordsEgyptAll5Vols1906" \h </w:delInstrText>
        </w:r>
        <w:r w:rsidDel="00F6340B">
          <w:fldChar w:fldCharType="separate"/>
        </w:r>
        <w:r w:rsidDel="00F6340B">
          <w:rPr>
            <w:rFonts w:ascii="EB Garamond" w:eastAsia="EB Garamond" w:hAnsi="EB Garamond" w:cs="EB Garamond"/>
            <w:i/>
            <w:color w:val="000000"/>
            <w:sz w:val="22"/>
            <w:szCs w:val="22"/>
          </w:rPr>
          <w:delText>Ancient Records of Egypt: Historical Documents from the Earliest Times to the Persian Conquest, collected, edited, and translated, with Commentary</w:delText>
        </w:r>
        <w:r w:rsidDel="00F6340B">
          <w:rPr>
            <w:rFonts w:ascii="EB Garamond" w:eastAsia="EB Garamond" w:hAnsi="EB Garamond" w:cs="EB Garamond"/>
            <w:i/>
            <w:color w:val="000000"/>
            <w:sz w:val="22"/>
            <w:szCs w:val="22"/>
          </w:rPr>
          <w:fldChar w:fldCharType="end"/>
        </w:r>
        <w:r w:rsidDel="00F6340B">
          <w:rPr>
            <w:rFonts w:ascii="EB Garamond" w:eastAsia="EB Garamond" w:hAnsi="EB Garamond" w:cs="EB Garamond"/>
            <w:i/>
            <w:color w:val="000000"/>
            <w:sz w:val="22"/>
            <w:szCs w:val="22"/>
          </w:rPr>
          <w:delText xml:space="preserve"> </w:delText>
        </w:r>
        <w:r w:rsidDel="00F6340B">
          <w:rPr>
            <w:rFonts w:ascii="EB Garamond" w:eastAsia="EB Garamond" w:hAnsi="EB Garamond" w:cs="EB Garamond"/>
            <w:color w:val="000000"/>
            <w:sz w:val="22"/>
            <w:szCs w:val="22"/>
          </w:rPr>
          <w:delText xml:space="preserve">(1906–1907); </w:delText>
        </w:r>
        <w:r w:rsidDel="00F6340B">
          <w:fldChar w:fldCharType="begin"/>
        </w:r>
        <w:r w:rsidDel="00F6340B">
          <w:delInstrText xml:space="preserve"> HYPERLINK "https://archive.org/details/historyoftheanci034958mbp" \h </w:delInstrText>
        </w:r>
        <w:r w:rsidDel="00F6340B">
          <w:fldChar w:fldCharType="separate"/>
        </w:r>
        <w:r w:rsidDel="00F6340B">
          <w:rPr>
            <w:rFonts w:ascii="EB Garamond" w:eastAsia="EB Garamond" w:hAnsi="EB Garamond" w:cs="EB Garamond"/>
            <w:i/>
            <w:color w:val="000000"/>
            <w:sz w:val="22"/>
            <w:szCs w:val="22"/>
          </w:rPr>
          <w:delText>A History of the Ancient Egyptians</w:delText>
        </w:r>
        <w:r w:rsidDel="00F6340B">
          <w:rPr>
            <w:rFonts w:ascii="EB Garamond" w:eastAsia="EB Garamond" w:hAnsi="EB Garamond" w:cs="EB Garamond"/>
            <w:i/>
            <w:color w:val="000000"/>
            <w:sz w:val="22"/>
            <w:szCs w:val="22"/>
          </w:rPr>
          <w:fldChar w:fldCharType="end"/>
        </w:r>
        <w:r w:rsidDel="00F6340B">
          <w:rPr>
            <w:rFonts w:ascii="EB Garamond" w:eastAsia="EB Garamond" w:hAnsi="EB Garamond" w:cs="EB Garamond"/>
            <w:color w:val="000000"/>
            <w:sz w:val="22"/>
            <w:szCs w:val="22"/>
          </w:rPr>
          <w:delText xml:space="preserve"> (1908); </w:delText>
        </w:r>
        <w:r w:rsidDel="00F6340B">
          <w:fldChar w:fldCharType="begin"/>
        </w:r>
        <w:r w:rsidDel="00F6340B">
          <w:delInstrText xml:space="preserve"> HYPERLINK "https://archive.org/details/developmentreli01breagoog" \h </w:delInstrText>
        </w:r>
        <w:r w:rsidDel="00F6340B">
          <w:fldChar w:fldCharType="separate"/>
        </w:r>
        <w:r w:rsidDel="00F6340B">
          <w:rPr>
            <w:rFonts w:ascii="EB Garamond" w:eastAsia="EB Garamond" w:hAnsi="EB Garamond" w:cs="EB Garamond"/>
            <w:i/>
            <w:color w:val="000000"/>
            <w:sz w:val="22"/>
            <w:szCs w:val="22"/>
          </w:rPr>
          <w:delText>Development of Religion and Thought in Ancient Egypt: Lectures delivered on the Morse Foundation at Union Theological Seminary</w:delText>
        </w:r>
        <w:r w:rsidDel="00F6340B">
          <w:rPr>
            <w:rFonts w:ascii="EB Garamond" w:eastAsia="EB Garamond" w:hAnsi="EB Garamond" w:cs="EB Garamond"/>
            <w:i/>
            <w:color w:val="000000"/>
            <w:sz w:val="22"/>
            <w:szCs w:val="22"/>
          </w:rPr>
          <w:fldChar w:fldCharType="end"/>
        </w:r>
        <w:r w:rsidDel="00F6340B">
          <w:rPr>
            <w:rFonts w:ascii="EB Garamond" w:eastAsia="EB Garamond" w:hAnsi="EB Garamond" w:cs="EB Garamond"/>
            <w:i/>
            <w:color w:val="000000"/>
            <w:sz w:val="22"/>
            <w:szCs w:val="22"/>
          </w:rPr>
          <w:delText xml:space="preserve"> </w:delText>
        </w:r>
        <w:r w:rsidDel="00F6340B">
          <w:rPr>
            <w:rFonts w:ascii="EB Garamond" w:eastAsia="EB Garamond" w:hAnsi="EB Garamond" w:cs="EB Garamond"/>
            <w:color w:val="000000"/>
            <w:sz w:val="22"/>
            <w:szCs w:val="22"/>
          </w:rPr>
          <w:delText xml:space="preserve">(1912); </w:delText>
        </w:r>
        <w:r w:rsidDel="00F6340B">
          <w:rPr>
            <w:rFonts w:ascii="EB Garamond" w:eastAsia="EB Garamond" w:hAnsi="EB Garamond" w:cs="EB Garamond"/>
            <w:i/>
            <w:color w:val="000000"/>
            <w:sz w:val="22"/>
            <w:szCs w:val="22"/>
          </w:rPr>
          <w:delText xml:space="preserve">Ancient Times — A History of the Early World </w:delText>
        </w:r>
        <w:r w:rsidDel="00F6340B">
          <w:rPr>
            <w:rFonts w:ascii="EB Garamond" w:eastAsia="EB Garamond" w:hAnsi="EB Garamond" w:cs="EB Garamond"/>
            <w:color w:val="000000"/>
            <w:sz w:val="22"/>
            <w:szCs w:val="22"/>
          </w:rPr>
          <w:delText>(1916); and</w:delText>
        </w:r>
        <w:r w:rsidDel="00F6340B">
          <w:rPr>
            <w:rFonts w:ascii="EB Garamond" w:eastAsia="EB Garamond" w:hAnsi="EB Garamond" w:cs="EB Garamond"/>
            <w:i/>
            <w:color w:val="000000"/>
            <w:sz w:val="22"/>
            <w:szCs w:val="22"/>
          </w:rPr>
          <w:delText xml:space="preserve"> </w:delText>
        </w:r>
        <w:r w:rsidDel="00F6340B">
          <w:fldChar w:fldCharType="begin"/>
        </w:r>
        <w:r w:rsidDel="00F6340B">
          <w:delInstrText xml:space="preserve"> HYPERLINK "https://archive.org/details/surveyancientwo01breagoog" \h </w:delInstrText>
        </w:r>
        <w:r w:rsidDel="00F6340B">
          <w:fldChar w:fldCharType="separate"/>
        </w:r>
        <w:r w:rsidDel="00F6340B">
          <w:rPr>
            <w:rFonts w:ascii="EB Garamond" w:eastAsia="EB Garamond" w:hAnsi="EB Garamond" w:cs="EB Garamond"/>
            <w:i/>
            <w:color w:val="000000"/>
            <w:sz w:val="22"/>
            <w:szCs w:val="22"/>
          </w:rPr>
          <w:delText>Survey of the Ancient World</w:delText>
        </w:r>
        <w:r w:rsidDel="00F6340B">
          <w:rPr>
            <w:rFonts w:ascii="EB Garamond" w:eastAsia="EB Garamond" w:hAnsi="EB Garamond" w:cs="EB Garamond"/>
            <w:i/>
            <w:color w:val="000000"/>
            <w:sz w:val="22"/>
            <w:szCs w:val="22"/>
          </w:rPr>
          <w:fldChar w:fldCharType="end"/>
        </w:r>
        <w:r w:rsidDel="00F6340B">
          <w:rPr>
            <w:rFonts w:ascii="EB Garamond" w:eastAsia="EB Garamond" w:hAnsi="EB Garamond" w:cs="EB Garamond"/>
            <w:i/>
            <w:color w:val="000000"/>
            <w:sz w:val="22"/>
            <w:szCs w:val="22"/>
          </w:rPr>
          <w:delText xml:space="preserve"> </w:delText>
        </w:r>
        <w:r w:rsidDel="00F6340B">
          <w:rPr>
            <w:rFonts w:ascii="EB Garamond" w:eastAsia="EB Garamond" w:hAnsi="EB Garamond" w:cs="EB Garamond"/>
            <w:color w:val="000000"/>
            <w:sz w:val="22"/>
            <w:szCs w:val="22"/>
          </w:rPr>
          <w:delText>(1919).</w:delText>
        </w:r>
      </w:del>
    </w:p>
  </w:footnote>
  <w:footnote w:id="40">
    <w:p w14:paraId="0E557569" w14:textId="77777777" w:rsidR="00365763" w:rsidDel="00F6340B" w:rsidRDefault="00365763" w:rsidP="00365763">
      <w:pPr>
        <w:pBdr>
          <w:top w:val="nil"/>
          <w:left w:val="nil"/>
          <w:bottom w:val="nil"/>
          <w:right w:val="nil"/>
          <w:between w:val="nil"/>
        </w:pBdr>
        <w:jc w:val="both"/>
        <w:rPr>
          <w:del w:id="129" w:author="Ilaria Della Monica" w:date="2022-02-20T10:53:00Z"/>
          <w:rFonts w:ascii="EB Garamond" w:eastAsia="EB Garamond" w:hAnsi="EB Garamond" w:cs="EB Garamond"/>
          <w:color w:val="000000"/>
          <w:sz w:val="22"/>
          <w:szCs w:val="22"/>
        </w:rPr>
      </w:pPr>
      <w:del w:id="130"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Fayka Azmi married Maguib Pasha Mahfouz in 1911. Mahfouz was Egypt’s first obstetrical and gynaecological doctor.</w:delText>
        </w:r>
      </w:del>
    </w:p>
  </w:footnote>
  <w:footnote w:id="41">
    <w:p w14:paraId="7F85EF1E" w14:textId="77777777" w:rsidR="00365763" w:rsidDel="00F6340B" w:rsidRDefault="00365763" w:rsidP="00365763">
      <w:pPr>
        <w:pBdr>
          <w:top w:val="nil"/>
          <w:left w:val="nil"/>
          <w:bottom w:val="nil"/>
          <w:right w:val="nil"/>
          <w:between w:val="nil"/>
        </w:pBdr>
        <w:jc w:val="both"/>
        <w:rPr>
          <w:del w:id="132" w:author="Ilaria Della Monica" w:date="2022-02-20T10:53:00Z"/>
          <w:rFonts w:ascii="EB Garamond" w:eastAsia="EB Garamond" w:hAnsi="EB Garamond" w:cs="EB Garamond"/>
          <w:color w:val="000000"/>
          <w:sz w:val="22"/>
          <w:szCs w:val="22"/>
        </w:rPr>
      </w:pPr>
      <w:del w:id="133"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General Henri Gouraud (1867-1946) was the representative of the French government in the Middle East and the commander of the French Army of the Levant from 1919 to 1923.</w:delText>
        </w:r>
      </w:del>
    </w:p>
  </w:footnote>
  <w:footnote w:id="42">
    <w:p w14:paraId="50335805" w14:textId="77777777" w:rsidR="00365763" w:rsidDel="00F6340B" w:rsidRDefault="00365763" w:rsidP="00365763">
      <w:pPr>
        <w:pBdr>
          <w:top w:val="nil"/>
          <w:left w:val="nil"/>
          <w:bottom w:val="nil"/>
          <w:right w:val="nil"/>
          <w:between w:val="nil"/>
        </w:pBdr>
        <w:jc w:val="both"/>
        <w:rPr>
          <w:del w:id="135" w:author="Ilaria Della Monica" w:date="2022-02-20T10:53:00Z"/>
          <w:rFonts w:ascii="EB Garamond" w:eastAsia="EB Garamond" w:hAnsi="EB Garamond" w:cs="EB Garamond"/>
          <w:color w:val="000000"/>
          <w:sz w:val="22"/>
          <w:szCs w:val="22"/>
        </w:rPr>
      </w:pPr>
      <w:del w:id="136"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Cecil Firth (1878-1931) was a British Egyptologist.</w:delText>
        </w:r>
      </w:del>
    </w:p>
  </w:footnote>
  <w:footnote w:id="43">
    <w:p w14:paraId="5CC4970D" w14:textId="77777777" w:rsidR="00365763" w:rsidDel="00F6340B" w:rsidRDefault="00365763" w:rsidP="00365763">
      <w:pPr>
        <w:pBdr>
          <w:top w:val="nil"/>
          <w:left w:val="nil"/>
          <w:bottom w:val="nil"/>
          <w:right w:val="nil"/>
          <w:between w:val="nil"/>
        </w:pBdr>
        <w:jc w:val="both"/>
        <w:rPr>
          <w:del w:id="138" w:author="Ilaria Della Monica" w:date="2022-02-20T10:53:00Z"/>
          <w:rFonts w:ascii="EB Garamond" w:eastAsia="EB Garamond" w:hAnsi="EB Garamond" w:cs="EB Garamond"/>
          <w:color w:val="000000"/>
          <w:sz w:val="22"/>
          <w:szCs w:val="22"/>
        </w:rPr>
      </w:pPr>
      <w:del w:id="139"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Saqqara, an archaeological site 30 kilometers south of Cairo, comprises the necropolis of Ancient Egyptian capital Memphis. The site’s most significant monument is the Step Pyramid of Djoser.</w:delText>
        </w:r>
      </w:del>
    </w:p>
  </w:footnote>
  <w:footnote w:id="44">
    <w:p w14:paraId="7CE3A263" w14:textId="77777777" w:rsidR="00365763" w:rsidDel="00F6340B" w:rsidRDefault="00365763" w:rsidP="00365763">
      <w:pPr>
        <w:pBdr>
          <w:top w:val="nil"/>
          <w:left w:val="nil"/>
          <w:bottom w:val="nil"/>
          <w:right w:val="nil"/>
          <w:between w:val="nil"/>
        </w:pBdr>
        <w:jc w:val="both"/>
        <w:rPr>
          <w:del w:id="141" w:author="Ilaria Della Monica" w:date="2022-02-20T10:53:00Z"/>
          <w:rFonts w:ascii="EB Garamond" w:eastAsia="EB Garamond" w:hAnsi="EB Garamond" w:cs="EB Garamond"/>
          <w:color w:val="000000"/>
          <w:sz w:val="22"/>
          <w:szCs w:val="22"/>
        </w:rPr>
      </w:pPr>
      <w:del w:id="142"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 Tomb, or </w:delText>
        </w:r>
        <w:r w:rsidDel="00F6340B">
          <w:rPr>
            <w:rFonts w:ascii="EB Garamond" w:eastAsia="EB Garamond" w:hAnsi="EB Garamond" w:cs="EB Garamond"/>
            <w:i/>
            <w:color w:val="000000"/>
            <w:sz w:val="22"/>
            <w:szCs w:val="22"/>
          </w:rPr>
          <w:delText>mastaba</w:delText>
        </w:r>
        <w:r w:rsidDel="00F6340B">
          <w:rPr>
            <w:rFonts w:ascii="EB Garamond" w:eastAsia="EB Garamond" w:hAnsi="EB Garamond" w:cs="EB Garamond"/>
            <w:color w:val="000000"/>
            <w:sz w:val="22"/>
            <w:szCs w:val="22"/>
          </w:rPr>
          <w:delText>, of Ti, another significant building at Saqqara, contains some of the most striking surviving Ancient Egyptian wall reliefs.</w:delText>
        </w:r>
      </w:del>
    </w:p>
  </w:footnote>
  <w:footnote w:id="45">
    <w:p w14:paraId="43D9B9E8" w14:textId="77777777" w:rsidR="00365763" w:rsidDel="00F6340B" w:rsidRDefault="00365763" w:rsidP="00365763">
      <w:pPr>
        <w:pBdr>
          <w:top w:val="nil"/>
          <w:left w:val="nil"/>
          <w:bottom w:val="nil"/>
          <w:right w:val="nil"/>
          <w:between w:val="nil"/>
        </w:pBdr>
        <w:jc w:val="both"/>
        <w:rPr>
          <w:del w:id="144" w:author="Ilaria Della Monica" w:date="2022-02-20T10:53:00Z"/>
          <w:rFonts w:ascii="EB Garamond" w:eastAsia="EB Garamond" w:hAnsi="EB Garamond" w:cs="EB Garamond"/>
          <w:color w:val="000000"/>
          <w:sz w:val="22"/>
          <w:szCs w:val="22"/>
        </w:rPr>
      </w:pPr>
      <w:del w:id="145"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Another, smaller </w:delText>
        </w:r>
        <w:r w:rsidDel="00F6340B">
          <w:rPr>
            <w:rFonts w:ascii="EB Garamond" w:eastAsia="EB Garamond" w:hAnsi="EB Garamond" w:cs="EB Garamond"/>
            <w:i/>
            <w:color w:val="000000"/>
            <w:sz w:val="22"/>
            <w:szCs w:val="22"/>
          </w:rPr>
          <w:delText>mastaba</w:delText>
        </w:r>
        <w:r w:rsidDel="00F6340B">
          <w:rPr>
            <w:rFonts w:ascii="EB Garamond" w:eastAsia="EB Garamond" w:hAnsi="EB Garamond" w:cs="EB Garamond"/>
            <w:color w:val="000000"/>
            <w:sz w:val="22"/>
            <w:szCs w:val="22"/>
          </w:rPr>
          <w:delText xml:space="preserve"> at Saqqara.</w:delText>
        </w:r>
      </w:del>
    </w:p>
  </w:footnote>
  <w:footnote w:id="46">
    <w:p w14:paraId="12BDE28F" w14:textId="77777777" w:rsidR="00365763" w:rsidDel="00F6340B" w:rsidRDefault="00365763" w:rsidP="00365763">
      <w:pPr>
        <w:pBdr>
          <w:top w:val="nil"/>
          <w:left w:val="nil"/>
          <w:bottom w:val="nil"/>
          <w:right w:val="nil"/>
          <w:between w:val="nil"/>
        </w:pBdr>
        <w:jc w:val="both"/>
        <w:rPr>
          <w:del w:id="147" w:author="Ilaria Della Monica" w:date="2022-02-20T10:53:00Z"/>
          <w:rFonts w:ascii="EB Garamond" w:eastAsia="EB Garamond" w:hAnsi="EB Garamond" w:cs="EB Garamond"/>
          <w:color w:val="000000"/>
          <w:sz w:val="22"/>
          <w:szCs w:val="22"/>
        </w:rPr>
      </w:pPr>
      <w:del w:id="148"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 Pyramid of Unas, also at Saqqara, was built for the last king of the 5</w:delText>
        </w:r>
        <w:r w:rsidDel="00F6340B">
          <w:rPr>
            <w:rFonts w:ascii="EB Garamond" w:eastAsia="EB Garamond" w:hAnsi="EB Garamond" w:cs="EB Garamond"/>
            <w:color w:val="000000"/>
            <w:sz w:val="22"/>
            <w:szCs w:val="22"/>
            <w:vertAlign w:val="superscript"/>
          </w:rPr>
          <w:delText>th</w:delText>
        </w:r>
        <w:r w:rsidDel="00F6340B">
          <w:rPr>
            <w:rFonts w:ascii="EB Garamond" w:eastAsia="EB Garamond" w:hAnsi="EB Garamond" w:cs="EB Garamond"/>
            <w:color w:val="000000"/>
            <w:sz w:val="22"/>
            <w:szCs w:val="22"/>
          </w:rPr>
          <w:delText xml:space="preserve"> Dynasty in the 24</w:delText>
        </w:r>
        <w:r w:rsidDel="00F6340B">
          <w:rPr>
            <w:rFonts w:ascii="EB Garamond" w:eastAsia="EB Garamond" w:hAnsi="EB Garamond" w:cs="EB Garamond"/>
            <w:color w:val="000000"/>
            <w:sz w:val="22"/>
            <w:szCs w:val="22"/>
            <w:vertAlign w:val="superscript"/>
          </w:rPr>
          <w:delText>th</w:delText>
        </w:r>
        <w:r w:rsidDel="00F6340B">
          <w:rPr>
            <w:rFonts w:ascii="EB Garamond" w:eastAsia="EB Garamond" w:hAnsi="EB Garamond" w:cs="EB Garamond"/>
            <w:color w:val="000000"/>
            <w:sz w:val="22"/>
            <w:szCs w:val="22"/>
          </w:rPr>
          <w:delText xml:space="preserve"> century BC.</w:delText>
        </w:r>
      </w:del>
    </w:p>
  </w:footnote>
  <w:footnote w:id="47">
    <w:p w14:paraId="19A9434C" w14:textId="77777777" w:rsidR="00365763" w:rsidDel="00F6340B" w:rsidRDefault="00365763" w:rsidP="00365763">
      <w:pPr>
        <w:pBdr>
          <w:top w:val="nil"/>
          <w:left w:val="nil"/>
          <w:bottom w:val="nil"/>
          <w:right w:val="nil"/>
          <w:between w:val="nil"/>
        </w:pBdr>
        <w:jc w:val="both"/>
        <w:rPr>
          <w:del w:id="150" w:author="Ilaria Della Monica" w:date="2022-02-20T10:53:00Z"/>
          <w:rFonts w:ascii="EB Garamond" w:eastAsia="EB Garamond" w:hAnsi="EB Garamond" w:cs="EB Garamond"/>
          <w:color w:val="000000"/>
          <w:sz w:val="22"/>
          <w:szCs w:val="22"/>
        </w:rPr>
      </w:pPr>
      <w:del w:id="151"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This is probably a misspelled rendering of </w:delText>
        </w:r>
        <w:r w:rsidDel="00F6340B">
          <w:rPr>
            <w:rFonts w:ascii="EB Garamond" w:eastAsia="EB Garamond" w:hAnsi="EB Garamond" w:cs="EB Garamond"/>
            <w:i/>
            <w:color w:val="000000"/>
            <w:sz w:val="22"/>
            <w:szCs w:val="22"/>
          </w:rPr>
          <w:delText>shaduf</w:delText>
        </w:r>
        <w:r w:rsidDel="00F6340B">
          <w:rPr>
            <w:rFonts w:ascii="EB Garamond" w:eastAsia="EB Garamond" w:hAnsi="EB Garamond" w:cs="EB Garamond"/>
            <w:color w:val="000000"/>
            <w:sz w:val="22"/>
            <w:szCs w:val="22"/>
          </w:rPr>
          <w:delText>, an early irrigation device still used in the Nile.</w:delText>
        </w:r>
      </w:del>
    </w:p>
  </w:footnote>
  <w:footnote w:id="48">
    <w:p w14:paraId="0D8768B2" w14:textId="77777777" w:rsidR="00365763" w:rsidDel="00F6340B" w:rsidRDefault="00365763" w:rsidP="00365763">
      <w:pPr>
        <w:pBdr>
          <w:top w:val="nil"/>
          <w:left w:val="nil"/>
          <w:bottom w:val="nil"/>
          <w:right w:val="nil"/>
          <w:between w:val="nil"/>
        </w:pBdr>
        <w:jc w:val="both"/>
        <w:rPr>
          <w:del w:id="153" w:author="Ilaria Della Monica" w:date="2022-02-20T10:53:00Z"/>
          <w:rFonts w:ascii="EB Garamond" w:eastAsia="EB Garamond" w:hAnsi="EB Garamond" w:cs="EB Garamond"/>
          <w:color w:val="000000"/>
          <w:sz w:val="22"/>
          <w:szCs w:val="22"/>
        </w:rPr>
      </w:pPr>
      <w:del w:id="154"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 gamoose is an Egyptian buffalo.</w:delText>
        </w:r>
      </w:del>
    </w:p>
  </w:footnote>
  <w:footnote w:id="49">
    <w:p w14:paraId="1EC81CFA" w14:textId="77777777" w:rsidR="00365763" w:rsidDel="00F6340B" w:rsidRDefault="00365763" w:rsidP="00365763">
      <w:pPr>
        <w:pBdr>
          <w:top w:val="nil"/>
          <w:left w:val="nil"/>
          <w:bottom w:val="nil"/>
          <w:right w:val="nil"/>
          <w:between w:val="nil"/>
        </w:pBdr>
        <w:jc w:val="both"/>
        <w:rPr>
          <w:del w:id="156" w:author="Ilaria Della Monica" w:date="2022-02-20T10:53:00Z"/>
          <w:rFonts w:ascii="EB Garamond" w:eastAsia="EB Garamond" w:hAnsi="EB Garamond" w:cs="EB Garamond"/>
          <w:color w:val="000000"/>
          <w:sz w:val="22"/>
          <w:szCs w:val="22"/>
        </w:rPr>
      </w:pPr>
      <w:del w:id="157"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Ernest Albert Parkyn’s </w:delText>
        </w:r>
        <w:r w:rsidDel="00F6340B">
          <w:rPr>
            <w:rFonts w:ascii="EB Garamond" w:eastAsia="EB Garamond" w:hAnsi="EB Garamond" w:cs="EB Garamond"/>
            <w:i/>
            <w:color w:val="000000"/>
            <w:sz w:val="22"/>
            <w:szCs w:val="22"/>
          </w:rPr>
          <w:delText>An Introduction to the Study of Prehistoric Art</w:delText>
        </w:r>
        <w:r w:rsidDel="00F6340B">
          <w:rPr>
            <w:rFonts w:ascii="EB Garamond" w:eastAsia="EB Garamond" w:hAnsi="EB Garamond" w:cs="EB Garamond"/>
            <w:color w:val="000000"/>
            <w:sz w:val="22"/>
            <w:szCs w:val="22"/>
          </w:rPr>
          <w:delText xml:space="preserve"> was published in 1915.</w:delText>
        </w:r>
      </w:del>
    </w:p>
  </w:footnote>
  <w:footnote w:id="50">
    <w:p w14:paraId="7E0C7204" w14:textId="77777777" w:rsidR="00365763" w:rsidDel="00F6340B" w:rsidRDefault="00365763" w:rsidP="00365763">
      <w:pPr>
        <w:pBdr>
          <w:top w:val="nil"/>
          <w:left w:val="nil"/>
          <w:bottom w:val="nil"/>
          <w:right w:val="nil"/>
          <w:between w:val="nil"/>
        </w:pBdr>
        <w:jc w:val="both"/>
        <w:rPr>
          <w:del w:id="159" w:author="Ilaria Della Monica" w:date="2022-02-20T10:53:00Z"/>
          <w:rFonts w:ascii="EB Garamond" w:eastAsia="EB Garamond" w:hAnsi="EB Garamond" w:cs="EB Garamond"/>
          <w:color w:val="000000"/>
          <w:sz w:val="22"/>
          <w:szCs w:val="22"/>
        </w:rPr>
      </w:pPr>
      <w:del w:id="160"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Beni Hasan, another Ancient Egyptian burial site, is near Memphis in Middle Egypt. Its tombs date mostly from the Middle Kingdom (21</w:delText>
        </w:r>
        <w:r w:rsidDel="00F6340B">
          <w:rPr>
            <w:rFonts w:ascii="EB Garamond" w:eastAsia="EB Garamond" w:hAnsi="EB Garamond" w:cs="EB Garamond"/>
            <w:color w:val="000000"/>
            <w:sz w:val="22"/>
            <w:szCs w:val="22"/>
            <w:vertAlign w:val="superscript"/>
          </w:rPr>
          <w:delText>st</w:delText>
        </w:r>
        <w:r w:rsidDel="00F6340B">
          <w:rPr>
            <w:rFonts w:ascii="EB Garamond" w:eastAsia="EB Garamond" w:hAnsi="EB Garamond" w:cs="EB Garamond"/>
            <w:color w:val="000000"/>
            <w:sz w:val="22"/>
            <w:szCs w:val="22"/>
          </w:rPr>
          <w:delText xml:space="preserve"> to 17</w:delText>
        </w:r>
        <w:r w:rsidDel="00F6340B">
          <w:rPr>
            <w:rFonts w:ascii="EB Garamond" w:eastAsia="EB Garamond" w:hAnsi="EB Garamond" w:cs="EB Garamond"/>
            <w:color w:val="000000"/>
            <w:sz w:val="22"/>
            <w:szCs w:val="22"/>
            <w:vertAlign w:val="superscript"/>
          </w:rPr>
          <w:delText>th</w:delText>
        </w:r>
        <w:r w:rsidDel="00F6340B">
          <w:rPr>
            <w:rFonts w:ascii="EB Garamond" w:eastAsia="EB Garamond" w:hAnsi="EB Garamond" w:cs="EB Garamond"/>
            <w:color w:val="000000"/>
            <w:sz w:val="22"/>
            <w:szCs w:val="22"/>
          </w:rPr>
          <w:delText xml:space="preserve"> centuries BC).</w:delText>
        </w:r>
      </w:del>
    </w:p>
  </w:footnote>
  <w:footnote w:id="51">
    <w:p w14:paraId="3E7F036E" w14:textId="77777777" w:rsidR="00365763" w:rsidDel="00F6340B" w:rsidRDefault="00365763" w:rsidP="00365763">
      <w:pPr>
        <w:jc w:val="both"/>
        <w:rPr>
          <w:del w:id="162" w:author="Ilaria Della Monica" w:date="2022-02-20T10:53:00Z"/>
          <w:rFonts w:ascii="EB Garamond" w:eastAsia="EB Garamond" w:hAnsi="EB Garamond" w:cs="EB Garamond"/>
          <w:sz w:val="22"/>
          <w:szCs w:val="22"/>
        </w:rPr>
      </w:pPr>
      <w:del w:id="16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Barbara Halpern Strachey (1912-1999) was Mary Berenson’s granddaughter.</w:delText>
        </w:r>
      </w:del>
    </w:p>
  </w:footnote>
  <w:footnote w:id="52">
    <w:p w14:paraId="29B37618" w14:textId="77777777" w:rsidR="00365763" w:rsidDel="00F6340B" w:rsidRDefault="00365763" w:rsidP="00365763">
      <w:pPr>
        <w:jc w:val="both"/>
        <w:rPr>
          <w:del w:id="165" w:author="Ilaria Della Monica" w:date="2022-02-20T10:53:00Z"/>
          <w:rFonts w:ascii="EB Garamond" w:eastAsia="EB Garamond" w:hAnsi="EB Garamond" w:cs="EB Garamond"/>
          <w:color w:val="000000"/>
          <w:sz w:val="22"/>
          <w:szCs w:val="22"/>
        </w:rPr>
      </w:pPr>
      <w:del w:id="166"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According to the </w:delText>
        </w:r>
        <w:r w:rsidDel="00F6340B">
          <w:rPr>
            <w:rFonts w:ascii="EB Garamond" w:eastAsia="EB Garamond" w:hAnsi="EB Garamond" w:cs="EB Garamond"/>
            <w:i/>
            <w:color w:val="000000"/>
            <w:sz w:val="22"/>
            <w:szCs w:val="22"/>
          </w:rPr>
          <w:delText>Oxford Dictionary of Art</w:delText>
        </w:r>
        <w:r w:rsidDel="00F6340B">
          <w:rPr>
            <w:rFonts w:ascii="EB Garamond" w:eastAsia="EB Garamond" w:hAnsi="EB Garamond" w:cs="EB Garamond"/>
            <w:color w:val="000000"/>
            <w:sz w:val="22"/>
            <w:szCs w:val="22"/>
          </w:rPr>
          <w:delText xml:space="preserve"> (3 ed.), the phrase </w:delText>
        </w:r>
        <w:r w:rsidDel="00F6340B">
          <w:rPr>
            <w:rFonts w:ascii="EB Garamond" w:eastAsia="EB Garamond" w:hAnsi="EB Garamond" w:cs="EB Garamond"/>
            <w:i/>
            <w:color w:val="000000"/>
            <w:sz w:val="22"/>
            <w:szCs w:val="22"/>
          </w:rPr>
          <w:delText>tactile values</w:delText>
        </w:r>
        <w:r w:rsidDel="00F6340B">
          <w:rPr>
            <w:rFonts w:ascii="EB Garamond" w:eastAsia="EB Garamond" w:hAnsi="EB Garamond" w:cs="EB Garamond"/>
            <w:color w:val="000000"/>
            <w:sz w:val="22"/>
            <w:szCs w:val="22"/>
          </w:rPr>
          <w:delText xml:space="preserve"> was</w:delText>
        </w:r>
      </w:del>
    </w:p>
    <w:p w14:paraId="64C6361B" w14:textId="77777777" w:rsidR="00365763" w:rsidDel="00F6340B" w:rsidRDefault="00365763" w:rsidP="00365763">
      <w:pPr>
        <w:spacing w:line="216" w:lineRule="auto"/>
        <w:ind w:left="567" w:right="561"/>
        <w:jc w:val="both"/>
        <w:rPr>
          <w:del w:id="167" w:author="Ilaria Della Monica" w:date="2022-02-20T10:53:00Z"/>
          <w:rFonts w:ascii="EB Garamond" w:eastAsia="EB Garamond" w:hAnsi="EB Garamond" w:cs="EB Garamond"/>
          <w:color w:val="000000"/>
          <w:sz w:val="20"/>
          <w:szCs w:val="20"/>
        </w:rPr>
      </w:pPr>
      <w:del w:id="168" w:author="Ilaria Della Monica" w:date="2022-02-20T10:53:00Z">
        <w:r w:rsidDel="00F6340B">
          <w:rPr>
            <w:rFonts w:ascii="EB Garamond" w:eastAsia="EB Garamond" w:hAnsi="EB Garamond" w:cs="EB Garamond"/>
            <w:color w:val="000000"/>
            <w:sz w:val="20"/>
            <w:szCs w:val="20"/>
            <w:highlight w:val="white"/>
          </w:rPr>
          <w:delText>coined by Bernard </w:delText>
        </w:r>
        <w:r w:rsidDel="00F6340B">
          <w:fldChar w:fldCharType="begin"/>
        </w:r>
        <w:r w:rsidDel="00F6340B">
          <w:delInstrText xml:space="preserve"> HYPERLINK "http://www.oxfordreference.com.ezp-prod1.hul.harvard.edu/view/10.1093/acref/9780198604761.001.0001/acref-9780198604761-e-365" \h </w:delInstrText>
        </w:r>
        <w:r w:rsidDel="00F6340B">
          <w:fldChar w:fldCharType="separate"/>
        </w:r>
        <w:r w:rsidDel="00F6340B">
          <w:rPr>
            <w:rFonts w:ascii="EB Garamond" w:eastAsia="EB Garamond" w:hAnsi="EB Garamond" w:cs="EB Garamond"/>
            <w:color w:val="000000"/>
            <w:sz w:val="20"/>
            <w:szCs w:val="20"/>
          </w:rPr>
          <w:delText>Berenson</w:delText>
        </w:r>
        <w:r w:rsidDel="00F6340B">
          <w:rPr>
            <w:rFonts w:ascii="EB Garamond" w:eastAsia="EB Garamond" w:hAnsi="EB Garamond" w:cs="EB Garamond"/>
            <w:color w:val="000000"/>
            <w:sz w:val="20"/>
            <w:szCs w:val="20"/>
          </w:rPr>
          <w:fldChar w:fldCharType="end"/>
        </w:r>
        <w:r w:rsidDel="00F6340B">
          <w:rPr>
            <w:rFonts w:ascii="EB Garamond" w:eastAsia="EB Garamond" w:hAnsi="EB Garamond" w:cs="EB Garamond"/>
            <w:color w:val="000000"/>
            <w:sz w:val="20"/>
            <w:szCs w:val="20"/>
            <w:highlight w:val="white"/>
          </w:rPr>
          <w:delText> in his </w:delText>
        </w:r>
        <w:r w:rsidDel="00F6340B">
          <w:rPr>
            <w:rFonts w:ascii="EB Garamond" w:eastAsia="EB Garamond" w:hAnsi="EB Garamond" w:cs="EB Garamond"/>
            <w:i/>
            <w:color w:val="000000"/>
            <w:sz w:val="20"/>
            <w:szCs w:val="20"/>
          </w:rPr>
          <w:delText>Florentine Painters of the Renaissance</w:delText>
        </w:r>
        <w:r w:rsidDel="00F6340B">
          <w:rPr>
            <w:rFonts w:ascii="EB Garamond" w:eastAsia="EB Garamond" w:hAnsi="EB Garamond" w:cs="EB Garamond"/>
            <w:color w:val="000000"/>
            <w:sz w:val="20"/>
            <w:szCs w:val="20"/>
            <w:highlight w:val="white"/>
          </w:rPr>
          <w:delText> (1896) to describe those qualities in a painting that he regarded as stimulating the sense of touch. He thought that </w:delText>
        </w:r>
        <w:r w:rsidDel="00F6340B">
          <w:fldChar w:fldCharType="begin"/>
        </w:r>
        <w:r w:rsidDel="00F6340B">
          <w:delInstrText xml:space="preserve"> HYPERLINK "http://www.oxfordreference.com.ezp-prod1.hul.harvard.edu/view/10.1093/acref/9780198604761.001.0001/acref-9780198604761-e-1431" \h </w:delInstrText>
        </w:r>
        <w:r w:rsidDel="00F6340B">
          <w:fldChar w:fldCharType="separate"/>
        </w:r>
        <w:r w:rsidDel="00F6340B">
          <w:rPr>
            <w:rFonts w:ascii="EB Garamond" w:eastAsia="EB Garamond" w:hAnsi="EB Garamond" w:cs="EB Garamond"/>
            <w:color w:val="000000"/>
            <w:sz w:val="20"/>
            <w:szCs w:val="20"/>
          </w:rPr>
          <w:delText>Giotto</w:delText>
        </w:r>
        <w:r w:rsidDel="00F6340B">
          <w:rPr>
            <w:rFonts w:ascii="EB Garamond" w:eastAsia="EB Garamond" w:hAnsi="EB Garamond" w:cs="EB Garamond"/>
            <w:color w:val="000000"/>
            <w:sz w:val="20"/>
            <w:szCs w:val="20"/>
          </w:rPr>
          <w:fldChar w:fldCharType="end"/>
        </w:r>
        <w:r w:rsidDel="00F6340B">
          <w:rPr>
            <w:rFonts w:ascii="EB Garamond" w:eastAsia="EB Garamond" w:hAnsi="EB Garamond" w:cs="EB Garamond"/>
            <w:color w:val="000000"/>
            <w:sz w:val="20"/>
            <w:szCs w:val="20"/>
            <w:highlight w:val="white"/>
          </w:rPr>
          <w:delText> was the first master since classical antiquity whose painting demonstrated these qualities, which he considered to be a distinctive feature of Florentine painting and held to be ‘life enhancing’. His theories were not very cogent, and the term is now little used.</w:delText>
        </w:r>
      </w:del>
    </w:p>
  </w:footnote>
  <w:footnote w:id="53">
    <w:p w14:paraId="23169D46" w14:textId="77777777" w:rsidR="00365763" w:rsidDel="00F6340B" w:rsidRDefault="00365763" w:rsidP="00365763">
      <w:pPr>
        <w:pBdr>
          <w:top w:val="nil"/>
          <w:left w:val="nil"/>
          <w:bottom w:val="nil"/>
          <w:right w:val="nil"/>
          <w:between w:val="nil"/>
        </w:pBdr>
        <w:jc w:val="both"/>
        <w:rPr>
          <w:del w:id="170" w:author="Ilaria Della Monica" w:date="2022-02-20T10:53:00Z"/>
          <w:rFonts w:ascii="EB Garamond" w:eastAsia="EB Garamond" w:hAnsi="EB Garamond" w:cs="EB Garamond"/>
          <w:color w:val="000000"/>
          <w:sz w:val="22"/>
          <w:szCs w:val="22"/>
        </w:rPr>
      </w:pPr>
      <w:del w:id="171"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French spelling of Asyut, an Egyptian city and ancient site in Upper Egypt.</w:delText>
        </w:r>
      </w:del>
    </w:p>
  </w:footnote>
  <w:footnote w:id="54">
    <w:p w14:paraId="359C5CBF" w14:textId="77777777" w:rsidR="00365763" w:rsidDel="00F6340B" w:rsidRDefault="00365763" w:rsidP="00365763">
      <w:pPr>
        <w:pBdr>
          <w:top w:val="nil"/>
          <w:left w:val="nil"/>
          <w:bottom w:val="nil"/>
          <w:right w:val="nil"/>
          <w:between w:val="nil"/>
        </w:pBdr>
        <w:jc w:val="both"/>
        <w:rPr>
          <w:del w:id="173" w:author="Ilaria Della Monica" w:date="2022-02-20T10:53:00Z"/>
          <w:rFonts w:ascii="EB Garamond" w:eastAsia="EB Garamond" w:hAnsi="EB Garamond" w:cs="EB Garamond"/>
          <w:color w:val="000000"/>
          <w:sz w:val="22"/>
          <w:szCs w:val="22"/>
        </w:rPr>
      </w:pPr>
      <w:del w:id="174"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Amarna is an archaeological site related mainly to Pharaoh Akhenaton of the Eighteenth Dynasty (r. 1353-1335 BC), who attempted to replace polytheism with the cult of the solar disk Aton.</w:delText>
        </w:r>
      </w:del>
    </w:p>
  </w:footnote>
  <w:footnote w:id="55">
    <w:p w14:paraId="4A9EEED1" w14:textId="77777777" w:rsidR="00365763" w:rsidDel="00F6340B" w:rsidRDefault="00365763" w:rsidP="00365763">
      <w:pPr>
        <w:pBdr>
          <w:top w:val="nil"/>
          <w:left w:val="nil"/>
          <w:bottom w:val="nil"/>
          <w:right w:val="nil"/>
          <w:between w:val="nil"/>
        </w:pBdr>
        <w:jc w:val="both"/>
        <w:rPr>
          <w:del w:id="176" w:author="Ilaria Della Monica" w:date="2022-02-20T10:53:00Z"/>
          <w:rFonts w:ascii="EB Garamond" w:eastAsia="EB Garamond" w:hAnsi="EB Garamond" w:cs="EB Garamond"/>
          <w:color w:val="000000"/>
          <w:sz w:val="22"/>
          <w:szCs w:val="22"/>
        </w:rPr>
      </w:pPr>
      <w:del w:id="177"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Annie Abernethie Pirie Quibell (1862-1927), a Scottish archaeologist married to British Egyptologist James Quibell (1867-1935), wrote a variety of books on Egyptian art history. By 1922, three had been published: a guide to the Cairo Museum, a volume on the Pyramids at Giza, and </w:delText>
        </w:r>
        <w:r w:rsidDel="00F6340B">
          <w:rPr>
            <w:rFonts w:ascii="EB Garamond" w:eastAsia="EB Garamond" w:hAnsi="EB Garamond" w:cs="EB Garamond"/>
            <w:i/>
            <w:color w:val="000000"/>
            <w:sz w:val="22"/>
            <w:szCs w:val="22"/>
          </w:rPr>
          <w:delText>Some Notes on Egyptian History &amp; Art with Reference to the Collections in Cairo Museum</w:delText>
        </w:r>
        <w:r w:rsidDel="00F6340B">
          <w:rPr>
            <w:rFonts w:ascii="EB Garamond" w:eastAsia="EB Garamond" w:hAnsi="EB Garamond" w:cs="EB Garamond"/>
            <w:color w:val="000000"/>
            <w:sz w:val="22"/>
            <w:szCs w:val="22"/>
          </w:rPr>
          <w:delText xml:space="preserve"> (1919), which is probably the volume to which Mary refers.</w:delText>
        </w:r>
      </w:del>
    </w:p>
  </w:footnote>
  <w:footnote w:id="56">
    <w:p w14:paraId="4E3CA330" w14:textId="77777777" w:rsidR="00365763" w:rsidDel="00F6340B" w:rsidRDefault="00365763" w:rsidP="00365763">
      <w:pPr>
        <w:pBdr>
          <w:top w:val="nil"/>
          <w:left w:val="nil"/>
          <w:bottom w:val="nil"/>
          <w:right w:val="nil"/>
          <w:between w:val="nil"/>
        </w:pBdr>
        <w:jc w:val="both"/>
        <w:rPr>
          <w:del w:id="179" w:author="Ilaria Della Monica" w:date="2022-02-20T10:53:00Z"/>
          <w:rFonts w:ascii="EB Garamond" w:eastAsia="EB Garamond" w:hAnsi="EB Garamond" w:cs="EB Garamond"/>
          <w:color w:val="000000"/>
          <w:sz w:val="22"/>
          <w:szCs w:val="22"/>
        </w:rPr>
      </w:pPr>
      <w:del w:id="180"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About 60 kilometers north of Luxor on the west bank of the Nile, Dendera is home to the superbly preserved Temple of Hathor and a Classical temple complex.</w:delText>
        </w:r>
      </w:del>
    </w:p>
  </w:footnote>
  <w:footnote w:id="57">
    <w:p w14:paraId="074D4B6C" w14:textId="77777777" w:rsidR="00365763" w:rsidDel="00F6340B" w:rsidRDefault="00365763" w:rsidP="00365763">
      <w:pPr>
        <w:pBdr>
          <w:top w:val="nil"/>
          <w:left w:val="nil"/>
          <w:bottom w:val="nil"/>
          <w:right w:val="nil"/>
          <w:between w:val="nil"/>
        </w:pBdr>
        <w:jc w:val="both"/>
        <w:rPr>
          <w:del w:id="182" w:author="Ilaria Della Monica" w:date="2022-02-20T10:53:00Z"/>
          <w:rFonts w:ascii="EB Garamond" w:eastAsia="EB Garamond" w:hAnsi="EB Garamond" w:cs="EB Garamond"/>
          <w:color w:val="000000"/>
          <w:sz w:val="22"/>
          <w:szCs w:val="22"/>
        </w:rPr>
      </w:pPr>
      <w:del w:id="183"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Probably Otto Gutekunst, an Anglo-German art dealer with whom Bernard Berenson worked.</w:delText>
        </w:r>
      </w:del>
    </w:p>
  </w:footnote>
  <w:footnote w:id="58">
    <w:p w14:paraId="3B531FB0" w14:textId="77777777" w:rsidR="00365763" w:rsidDel="00F6340B" w:rsidRDefault="00365763" w:rsidP="00365763">
      <w:pPr>
        <w:pBdr>
          <w:top w:val="nil"/>
          <w:left w:val="nil"/>
          <w:bottom w:val="nil"/>
          <w:right w:val="nil"/>
          <w:between w:val="nil"/>
        </w:pBdr>
        <w:jc w:val="both"/>
        <w:rPr>
          <w:del w:id="185" w:author="Ilaria Della Monica" w:date="2022-02-20T10:53:00Z"/>
          <w:rFonts w:ascii="EB Garamond" w:eastAsia="EB Garamond" w:hAnsi="EB Garamond" w:cs="EB Garamond"/>
          <w:color w:val="000000"/>
          <w:sz w:val="22"/>
          <w:szCs w:val="22"/>
        </w:rPr>
      </w:pPr>
      <w:del w:id="186"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 North Portal of the Cathedral of Chartres contains scenes from the Old Testament and the life of the Virgin Mary.</w:delText>
        </w:r>
      </w:del>
    </w:p>
  </w:footnote>
  <w:footnote w:id="59">
    <w:p w14:paraId="7EF37847" w14:textId="77777777" w:rsidR="00365763" w:rsidDel="00F6340B" w:rsidRDefault="00365763" w:rsidP="00365763">
      <w:pPr>
        <w:pBdr>
          <w:top w:val="nil"/>
          <w:left w:val="nil"/>
          <w:bottom w:val="nil"/>
          <w:right w:val="nil"/>
          <w:between w:val="nil"/>
        </w:pBdr>
        <w:jc w:val="both"/>
        <w:rPr>
          <w:del w:id="188" w:author="Ilaria Della Monica" w:date="2022-02-20T10:53:00Z"/>
          <w:rFonts w:ascii="EB Garamond" w:eastAsia="EB Garamond" w:hAnsi="EB Garamond" w:cs="EB Garamond"/>
          <w:color w:val="000000"/>
          <w:sz w:val="22"/>
          <w:szCs w:val="22"/>
        </w:rPr>
      </w:pPr>
      <w:del w:id="189"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 Temple of Amun-Re at Luxor, built in the 15</w:delText>
        </w:r>
        <w:r w:rsidDel="00F6340B">
          <w:rPr>
            <w:rFonts w:ascii="EB Garamond" w:eastAsia="EB Garamond" w:hAnsi="EB Garamond" w:cs="EB Garamond"/>
            <w:color w:val="000000"/>
            <w:sz w:val="22"/>
            <w:szCs w:val="22"/>
            <w:vertAlign w:val="superscript"/>
          </w:rPr>
          <w:delText>th</w:delText>
        </w:r>
        <w:r w:rsidDel="00F6340B">
          <w:rPr>
            <w:rFonts w:ascii="EB Garamond" w:eastAsia="EB Garamond" w:hAnsi="EB Garamond" w:cs="EB Garamond"/>
            <w:color w:val="000000"/>
            <w:sz w:val="22"/>
            <w:szCs w:val="22"/>
          </w:rPr>
          <w:delText>-14</w:delText>
        </w:r>
        <w:r w:rsidDel="00F6340B">
          <w:rPr>
            <w:rFonts w:ascii="EB Garamond" w:eastAsia="EB Garamond" w:hAnsi="EB Garamond" w:cs="EB Garamond"/>
            <w:color w:val="000000"/>
            <w:sz w:val="22"/>
            <w:szCs w:val="22"/>
            <w:vertAlign w:val="superscript"/>
          </w:rPr>
          <w:delText>th</w:delText>
        </w:r>
        <w:r w:rsidDel="00F6340B">
          <w:rPr>
            <w:rFonts w:ascii="EB Garamond" w:eastAsia="EB Garamond" w:hAnsi="EB Garamond" w:cs="EB Garamond"/>
            <w:color w:val="000000"/>
            <w:sz w:val="22"/>
            <w:szCs w:val="22"/>
          </w:rPr>
          <w:delText xml:space="preserve"> centuries BC, is known for its pylon, hypostyle hall, and clerestory.</w:delText>
        </w:r>
      </w:del>
    </w:p>
  </w:footnote>
  <w:footnote w:id="60">
    <w:p w14:paraId="5D5A37B9" w14:textId="77777777" w:rsidR="00365763" w:rsidDel="00F6340B" w:rsidRDefault="00365763" w:rsidP="00365763">
      <w:pPr>
        <w:pBdr>
          <w:top w:val="nil"/>
          <w:left w:val="nil"/>
          <w:bottom w:val="nil"/>
          <w:right w:val="nil"/>
          <w:between w:val="nil"/>
        </w:pBdr>
        <w:jc w:val="both"/>
        <w:rPr>
          <w:del w:id="191" w:author="Ilaria Della Monica" w:date="2022-02-20T10:53:00Z"/>
          <w:rFonts w:ascii="EB Garamond" w:eastAsia="EB Garamond" w:hAnsi="EB Garamond" w:cs="EB Garamond"/>
          <w:color w:val="000000"/>
          <w:sz w:val="22"/>
          <w:szCs w:val="22"/>
        </w:rPr>
      </w:pPr>
      <w:del w:id="192"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Pope Benedict XV died on January 22, 1922.</w:delText>
        </w:r>
      </w:del>
    </w:p>
  </w:footnote>
  <w:footnote w:id="61">
    <w:p w14:paraId="69189ED4" w14:textId="77777777" w:rsidR="00365763" w:rsidDel="00F6340B" w:rsidRDefault="00365763" w:rsidP="00365763">
      <w:pPr>
        <w:pBdr>
          <w:top w:val="nil"/>
          <w:left w:val="nil"/>
          <w:bottom w:val="nil"/>
          <w:right w:val="nil"/>
          <w:between w:val="nil"/>
        </w:pBdr>
        <w:jc w:val="both"/>
        <w:rPr>
          <w:del w:id="194" w:author="Ilaria Della Monica" w:date="2022-02-20T10:53:00Z"/>
          <w:rFonts w:ascii="EB Garamond" w:eastAsia="EB Garamond" w:hAnsi="EB Garamond" w:cs="EB Garamond"/>
          <w:color w:val="000000"/>
          <w:sz w:val="22"/>
          <w:szCs w:val="22"/>
        </w:rPr>
      </w:pPr>
      <w:del w:id="195"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Karnak contains mostly New Kingdom monuments, including the Luxor Temple.</w:delText>
        </w:r>
      </w:del>
    </w:p>
  </w:footnote>
  <w:footnote w:id="62">
    <w:p w14:paraId="7092170F" w14:textId="77777777" w:rsidR="00365763" w:rsidDel="00F6340B" w:rsidRDefault="00365763" w:rsidP="00365763">
      <w:pPr>
        <w:pBdr>
          <w:top w:val="nil"/>
          <w:left w:val="nil"/>
          <w:bottom w:val="nil"/>
          <w:right w:val="nil"/>
          <w:between w:val="nil"/>
        </w:pBdr>
        <w:jc w:val="both"/>
        <w:rPr>
          <w:del w:id="197" w:author="Ilaria Della Monica" w:date="2022-02-20T10:53:00Z"/>
          <w:rFonts w:ascii="EB Garamond" w:eastAsia="EB Garamond" w:hAnsi="EB Garamond" w:cs="EB Garamond"/>
          <w:color w:val="000000"/>
          <w:sz w:val="22"/>
          <w:szCs w:val="22"/>
        </w:rPr>
      </w:pPr>
      <w:del w:id="198"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Probably a misspelling of Pierre Lacau (1873-1963), a French Egyptologist who directed the Service des Antiquités from 1914 to 1936.</w:delText>
        </w:r>
      </w:del>
    </w:p>
  </w:footnote>
  <w:footnote w:id="63">
    <w:p w14:paraId="2F8B97CE" w14:textId="77777777" w:rsidR="00365763" w:rsidDel="00F6340B" w:rsidRDefault="00365763" w:rsidP="00365763">
      <w:pPr>
        <w:pBdr>
          <w:top w:val="nil"/>
          <w:left w:val="nil"/>
          <w:bottom w:val="nil"/>
          <w:right w:val="nil"/>
          <w:between w:val="nil"/>
        </w:pBdr>
        <w:jc w:val="both"/>
        <w:rPr>
          <w:del w:id="200" w:author="Ilaria Della Monica" w:date="2022-02-20T10:53:00Z"/>
          <w:rFonts w:ascii="EB Garamond" w:eastAsia="EB Garamond" w:hAnsi="EB Garamond" w:cs="EB Garamond"/>
          <w:color w:val="000000"/>
          <w:sz w:val="22"/>
          <w:szCs w:val="22"/>
        </w:rPr>
      </w:pPr>
      <w:del w:id="201"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Today the Ministry of State for Antiquities, this institution was created in 1858 as the Antiquities Service. Until the 1950s, it was almost exclusively run by French Egyptologists.</w:delText>
        </w:r>
      </w:del>
    </w:p>
  </w:footnote>
  <w:footnote w:id="64">
    <w:p w14:paraId="194B8F55" w14:textId="77777777" w:rsidR="00365763" w:rsidDel="00F6340B" w:rsidRDefault="00365763" w:rsidP="00365763">
      <w:pPr>
        <w:pBdr>
          <w:top w:val="nil"/>
          <w:left w:val="nil"/>
          <w:bottom w:val="nil"/>
          <w:right w:val="nil"/>
          <w:between w:val="nil"/>
        </w:pBdr>
        <w:jc w:val="both"/>
        <w:rPr>
          <w:del w:id="203" w:author="Ilaria Della Monica" w:date="2022-02-20T10:53:00Z"/>
          <w:rFonts w:ascii="EB Garamond" w:eastAsia="EB Garamond" w:hAnsi="EB Garamond" w:cs="EB Garamond"/>
          <w:color w:val="000000"/>
          <w:sz w:val="22"/>
          <w:szCs w:val="22"/>
        </w:rPr>
      </w:pPr>
      <w:del w:id="204"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Probably Geoffrey Scott (1884-1929), a British architectural historian and a friend of Mary Berenson who designed the I Tatti gardens. It is rumored that Mary had an affair with him.</w:delText>
        </w:r>
      </w:del>
    </w:p>
  </w:footnote>
  <w:footnote w:id="65">
    <w:p w14:paraId="02C66D06" w14:textId="77777777" w:rsidR="00365763" w:rsidDel="00F6340B" w:rsidRDefault="00365763" w:rsidP="00365763">
      <w:pPr>
        <w:pBdr>
          <w:top w:val="nil"/>
          <w:left w:val="nil"/>
          <w:bottom w:val="nil"/>
          <w:right w:val="nil"/>
          <w:between w:val="nil"/>
        </w:pBdr>
        <w:jc w:val="both"/>
        <w:rPr>
          <w:del w:id="206" w:author="Ilaria Della Monica" w:date="2022-02-20T10:53:00Z"/>
          <w:rFonts w:ascii="EB Garamond" w:eastAsia="EB Garamond" w:hAnsi="EB Garamond" w:cs="EB Garamond"/>
          <w:color w:val="000000"/>
          <w:sz w:val="22"/>
          <w:szCs w:val="22"/>
        </w:rPr>
      </w:pPr>
      <w:del w:id="207"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Both are located in the Valley of Kings, a pharaonic and noble mausoleum built and enlarged from the 16</w:delText>
        </w:r>
        <w:r w:rsidDel="00F6340B">
          <w:rPr>
            <w:rFonts w:ascii="EB Garamond" w:eastAsia="EB Garamond" w:hAnsi="EB Garamond" w:cs="EB Garamond"/>
            <w:color w:val="000000"/>
            <w:sz w:val="22"/>
            <w:szCs w:val="22"/>
            <w:vertAlign w:val="superscript"/>
          </w:rPr>
          <w:delText>th</w:delText>
        </w:r>
        <w:r w:rsidDel="00F6340B">
          <w:rPr>
            <w:rFonts w:ascii="EB Garamond" w:eastAsia="EB Garamond" w:hAnsi="EB Garamond" w:cs="EB Garamond"/>
            <w:color w:val="000000"/>
            <w:sz w:val="22"/>
            <w:szCs w:val="22"/>
          </w:rPr>
          <w:delText xml:space="preserve"> to the 11</w:delText>
        </w:r>
        <w:r w:rsidDel="00F6340B">
          <w:rPr>
            <w:rFonts w:ascii="EB Garamond" w:eastAsia="EB Garamond" w:hAnsi="EB Garamond" w:cs="EB Garamond"/>
            <w:color w:val="000000"/>
            <w:sz w:val="22"/>
            <w:szCs w:val="22"/>
            <w:vertAlign w:val="superscript"/>
          </w:rPr>
          <w:delText>th</w:delText>
        </w:r>
        <w:r w:rsidDel="00F6340B">
          <w:rPr>
            <w:rFonts w:ascii="EB Garamond" w:eastAsia="EB Garamond" w:hAnsi="EB Garamond" w:cs="EB Garamond"/>
            <w:color w:val="000000"/>
            <w:sz w:val="22"/>
            <w:szCs w:val="22"/>
          </w:rPr>
          <w:delText xml:space="preserve"> centuries BC, during the New Kingdom.</w:delText>
        </w:r>
      </w:del>
    </w:p>
  </w:footnote>
  <w:footnote w:id="66">
    <w:p w14:paraId="11513B0D" w14:textId="77777777" w:rsidR="00365763" w:rsidDel="00F6340B" w:rsidRDefault="00365763" w:rsidP="00365763">
      <w:pPr>
        <w:pBdr>
          <w:top w:val="nil"/>
          <w:left w:val="nil"/>
          <w:bottom w:val="nil"/>
          <w:right w:val="nil"/>
          <w:between w:val="nil"/>
        </w:pBdr>
        <w:jc w:val="both"/>
        <w:rPr>
          <w:del w:id="209" w:author="Ilaria Della Monica" w:date="2022-02-20T10:53:00Z"/>
          <w:rFonts w:ascii="EB Garamond" w:eastAsia="EB Garamond" w:hAnsi="EB Garamond" w:cs="EB Garamond"/>
          <w:color w:val="000000"/>
          <w:sz w:val="22"/>
          <w:szCs w:val="22"/>
        </w:rPr>
      </w:pPr>
      <w:del w:id="210"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 18</w:delText>
        </w:r>
        <w:r w:rsidDel="00F6340B">
          <w:rPr>
            <w:rFonts w:ascii="EB Garamond" w:eastAsia="EB Garamond" w:hAnsi="EB Garamond" w:cs="EB Garamond"/>
            <w:color w:val="000000"/>
            <w:sz w:val="22"/>
            <w:szCs w:val="22"/>
            <w:vertAlign w:val="superscript"/>
          </w:rPr>
          <w:delText>th</w:delText>
        </w:r>
        <w:r w:rsidDel="00F6340B">
          <w:rPr>
            <w:rFonts w:ascii="EB Garamond" w:eastAsia="EB Garamond" w:hAnsi="EB Garamond" w:cs="EB Garamond"/>
            <w:color w:val="000000"/>
            <w:sz w:val="22"/>
            <w:szCs w:val="22"/>
          </w:rPr>
          <w:delText xml:space="preserve"> Dynasty (1550-1292 BC), the first of the New Kingdom, was the dynasty of Hatshepsut (1479-1458 BC), Akhenaton, and Tutankhamun (1332-1323 BC). Besides the Amarna Period of Akhenaton, which represented a complete break from Egyptian art historical tradition, New Kingdom art was remarkably constant and possessed many characteristics of older Egyptian art styles.</w:delText>
        </w:r>
      </w:del>
    </w:p>
  </w:footnote>
  <w:footnote w:id="67">
    <w:p w14:paraId="74531A38" w14:textId="77777777" w:rsidR="00365763" w:rsidDel="00F6340B" w:rsidRDefault="00365763" w:rsidP="00365763">
      <w:pPr>
        <w:pBdr>
          <w:top w:val="nil"/>
          <w:left w:val="nil"/>
          <w:bottom w:val="nil"/>
          <w:right w:val="nil"/>
          <w:between w:val="nil"/>
        </w:pBdr>
        <w:jc w:val="both"/>
        <w:rPr>
          <w:del w:id="212" w:author="Ilaria Della Monica" w:date="2022-02-20T10:53:00Z"/>
          <w:rFonts w:ascii="EB Garamond" w:eastAsia="EB Garamond" w:hAnsi="EB Garamond" w:cs="EB Garamond"/>
          <w:color w:val="000000"/>
          <w:sz w:val="22"/>
          <w:szCs w:val="22"/>
        </w:rPr>
      </w:pPr>
      <w:del w:id="213"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 Ptolemaic Kingdom, a Hellenistic polity with Greek-speaking rulers and an artistic record that owed to both Greece and Ancient Egypt, lasted from Alexander the Great’s death in 323 BC to the Roman conquest of Egypt in 30 BC after the Battle of Actium.</w:delText>
        </w:r>
      </w:del>
    </w:p>
  </w:footnote>
  <w:footnote w:id="68">
    <w:p w14:paraId="3321C58A" w14:textId="77777777" w:rsidR="00365763" w:rsidDel="00F6340B" w:rsidRDefault="00365763" w:rsidP="00365763">
      <w:pPr>
        <w:pBdr>
          <w:top w:val="nil"/>
          <w:left w:val="nil"/>
          <w:bottom w:val="nil"/>
          <w:right w:val="nil"/>
          <w:between w:val="nil"/>
        </w:pBdr>
        <w:jc w:val="both"/>
        <w:rPr>
          <w:del w:id="215" w:author="Ilaria Della Monica" w:date="2022-02-20T10:53:00Z"/>
          <w:rFonts w:ascii="EB Garamond" w:eastAsia="EB Garamond" w:hAnsi="EB Garamond" w:cs="EB Garamond"/>
          <w:color w:val="000000"/>
          <w:sz w:val="22"/>
          <w:szCs w:val="22"/>
        </w:rPr>
      </w:pPr>
      <w:del w:id="216"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Mary is probably referring to French art in the 18</w:delText>
        </w:r>
        <w:r w:rsidDel="00F6340B">
          <w:rPr>
            <w:rFonts w:ascii="EB Garamond" w:eastAsia="EB Garamond" w:hAnsi="EB Garamond" w:cs="EB Garamond"/>
            <w:color w:val="000000"/>
            <w:sz w:val="22"/>
            <w:szCs w:val="22"/>
            <w:vertAlign w:val="superscript"/>
          </w:rPr>
          <w:delText>th</w:delText>
        </w:r>
        <w:r w:rsidDel="00F6340B">
          <w:rPr>
            <w:rFonts w:ascii="EB Garamond" w:eastAsia="EB Garamond" w:hAnsi="EB Garamond" w:cs="EB Garamond"/>
            <w:color w:val="000000"/>
            <w:sz w:val="22"/>
            <w:szCs w:val="22"/>
          </w:rPr>
          <w:delText xml:space="preserve"> century, characterized by a Neoclassicism that sought inspiration in the Greco-Roman world of the Ptolemaic Kingdom.</w:delText>
        </w:r>
      </w:del>
    </w:p>
  </w:footnote>
  <w:footnote w:id="69">
    <w:p w14:paraId="31A407E4" w14:textId="77777777" w:rsidR="00365763" w:rsidDel="00F6340B" w:rsidRDefault="00365763" w:rsidP="00365763">
      <w:pPr>
        <w:pBdr>
          <w:top w:val="nil"/>
          <w:left w:val="nil"/>
          <w:bottom w:val="nil"/>
          <w:right w:val="nil"/>
          <w:between w:val="nil"/>
        </w:pBdr>
        <w:jc w:val="both"/>
        <w:rPr>
          <w:del w:id="218" w:author="Ilaria Della Monica" w:date="2022-02-20T10:53:00Z"/>
          <w:rFonts w:ascii="EB Garamond" w:eastAsia="EB Garamond" w:hAnsi="EB Garamond" w:cs="EB Garamond"/>
          <w:color w:val="000000"/>
          <w:sz w:val="22"/>
          <w:szCs w:val="22"/>
        </w:rPr>
      </w:pPr>
      <w:del w:id="219"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Lion-headed Sekhmet was the Egyptian goddess of revenge and conquest. This particular statue is probably the black granite piece in the Temple of Ptah at Karnak, which French Egyptologist Georges Legrain restored and which sits under a roof opening that lets moonlight through.</w:delText>
        </w:r>
      </w:del>
    </w:p>
  </w:footnote>
  <w:footnote w:id="70">
    <w:p w14:paraId="7CCF779D" w14:textId="77777777" w:rsidR="00365763" w:rsidDel="00F6340B" w:rsidRDefault="00365763" w:rsidP="00365763">
      <w:pPr>
        <w:pBdr>
          <w:top w:val="nil"/>
          <w:left w:val="nil"/>
          <w:bottom w:val="nil"/>
          <w:right w:val="nil"/>
          <w:between w:val="nil"/>
        </w:pBdr>
        <w:jc w:val="both"/>
        <w:rPr>
          <w:del w:id="221" w:author="Ilaria Della Monica" w:date="2022-02-20T10:53:00Z"/>
          <w:rFonts w:ascii="EB Garamond" w:eastAsia="EB Garamond" w:hAnsi="EB Garamond" w:cs="EB Garamond"/>
          <w:color w:val="000000"/>
          <w:sz w:val="22"/>
          <w:szCs w:val="22"/>
        </w:rPr>
      </w:pPr>
      <w:del w:id="222"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Esna is a city on the west bank of the Nile 55 kilometers south of Luxor.</w:delText>
        </w:r>
      </w:del>
    </w:p>
  </w:footnote>
  <w:footnote w:id="71">
    <w:p w14:paraId="3E2CAE4F" w14:textId="77777777" w:rsidR="00365763" w:rsidDel="00F6340B" w:rsidRDefault="00365763" w:rsidP="00365763">
      <w:pPr>
        <w:pBdr>
          <w:top w:val="nil"/>
          <w:left w:val="nil"/>
          <w:bottom w:val="nil"/>
          <w:right w:val="nil"/>
          <w:between w:val="nil"/>
        </w:pBdr>
        <w:jc w:val="both"/>
        <w:rPr>
          <w:del w:id="224" w:author="Ilaria Della Monica" w:date="2022-02-20T10:53:00Z"/>
          <w:rFonts w:ascii="EB Garamond" w:eastAsia="EB Garamond" w:hAnsi="EB Garamond" w:cs="EB Garamond"/>
          <w:color w:val="000000"/>
          <w:sz w:val="22"/>
          <w:szCs w:val="22"/>
        </w:rPr>
      </w:pPr>
      <w:del w:id="225"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Between Esna and Aswan, Edfu is also on the west bank of the Nile.</w:delText>
        </w:r>
      </w:del>
    </w:p>
  </w:footnote>
  <w:footnote w:id="72">
    <w:p w14:paraId="5327D24F" w14:textId="77777777" w:rsidR="00365763" w:rsidDel="00F6340B" w:rsidRDefault="00365763" w:rsidP="00365763">
      <w:pPr>
        <w:pBdr>
          <w:top w:val="nil"/>
          <w:left w:val="nil"/>
          <w:bottom w:val="nil"/>
          <w:right w:val="nil"/>
          <w:between w:val="nil"/>
        </w:pBdr>
        <w:jc w:val="both"/>
        <w:rPr>
          <w:del w:id="227" w:author="Ilaria Della Monica" w:date="2022-02-20T10:53:00Z"/>
          <w:rFonts w:ascii="EB Garamond" w:eastAsia="EB Garamond" w:hAnsi="EB Garamond" w:cs="EB Garamond"/>
          <w:color w:val="000000"/>
          <w:sz w:val="22"/>
          <w:szCs w:val="22"/>
        </w:rPr>
      </w:pPr>
      <w:del w:id="228"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Louis Saint-Paul Girard was a librarian at the </w:delText>
        </w:r>
        <w:r w:rsidDel="00F6340B">
          <w:rPr>
            <w:rFonts w:ascii="EB Garamond" w:eastAsia="EB Garamond" w:hAnsi="EB Garamond" w:cs="EB Garamond"/>
            <w:i/>
            <w:color w:val="000000"/>
            <w:sz w:val="22"/>
            <w:szCs w:val="22"/>
          </w:rPr>
          <w:delText>Institut français d’archéologie orientale</w:delText>
        </w:r>
        <w:r w:rsidDel="00F6340B">
          <w:rPr>
            <w:rFonts w:ascii="EB Garamond" w:eastAsia="EB Garamond" w:hAnsi="EB Garamond" w:cs="EB Garamond"/>
            <w:color w:val="000000"/>
            <w:sz w:val="22"/>
            <w:szCs w:val="22"/>
          </w:rPr>
          <w:delText xml:space="preserve"> (IFAO).</w:delText>
        </w:r>
      </w:del>
    </w:p>
  </w:footnote>
  <w:footnote w:id="73">
    <w:p w14:paraId="39BBF0B9" w14:textId="77777777" w:rsidR="00365763" w:rsidDel="00F6340B" w:rsidRDefault="00365763" w:rsidP="00365763">
      <w:pPr>
        <w:pBdr>
          <w:top w:val="nil"/>
          <w:left w:val="nil"/>
          <w:bottom w:val="nil"/>
          <w:right w:val="nil"/>
          <w:between w:val="nil"/>
        </w:pBdr>
        <w:jc w:val="both"/>
        <w:rPr>
          <w:del w:id="230" w:author="Ilaria Della Monica" w:date="2022-02-20T10:53:00Z"/>
          <w:rFonts w:ascii="EB Garamond" w:eastAsia="EB Garamond" w:hAnsi="EB Garamond" w:cs="EB Garamond"/>
          <w:color w:val="000000"/>
          <w:sz w:val="22"/>
          <w:szCs w:val="22"/>
        </w:rPr>
      </w:pPr>
      <w:del w:id="231"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Probably the Temple of Horus at Edfu, which was actually built from 237 to 57 BC during the Ptolemaic period.</w:delText>
        </w:r>
      </w:del>
    </w:p>
  </w:footnote>
  <w:footnote w:id="74">
    <w:p w14:paraId="7A0EC2BE" w14:textId="77777777" w:rsidR="00365763" w:rsidDel="00F6340B" w:rsidRDefault="00365763" w:rsidP="00365763">
      <w:pPr>
        <w:pBdr>
          <w:top w:val="nil"/>
          <w:left w:val="nil"/>
          <w:bottom w:val="nil"/>
          <w:right w:val="nil"/>
          <w:between w:val="nil"/>
        </w:pBdr>
        <w:jc w:val="both"/>
        <w:rPr>
          <w:del w:id="233" w:author="Ilaria Della Monica" w:date="2022-02-20T10:53:00Z"/>
          <w:rFonts w:ascii="EB Garamond" w:eastAsia="EB Garamond" w:hAnsi="EB Garamond" w:cs="EB Garamond"/>
          <w:color w:val="000000"/>
          <w:sz w:val="22"/>
          <w:szCs w:val="22"/>
        </w:rPr>
      </w:pPr>
      <w:del w:id="234"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 capitals at Edfu vary in shape and decoration, emulating flowers or palm trees with carved bas-relief leaves.</w:delText>
        </w:r>
      </w:del>
    </w:p>
  </w:footnote>
  <w:footnote w:id="75">
    <w:p w14:paraId="2351F58D" w14:textId="77777777" w:rsidR="00365763" w:rsidDel="00F6340B" w:rsidRDefault="00365763" w:rsidP="00365763">
      <w:pPr>
        <w:pBdr>
          <w:top w:val="nil"/>
          <w:left w:val="nil"/>
          <w:bottom w:val="nil"/>
          <w:right w:val="nil"/>
          <w:between w:val="nil"/>
        </w:pBdr>
        <w:jc w:val="both"/>
        <w:rPr>
          <w:del w:id="236" w:author="Ilaria Della Monica" w:date="2022-02-20T10:53:00Z"/>
          <w:rFonts w:ascii="EB Garamond" w:eastAsia="EB Garamond" w:hAnsi="EB Garamond" w:cs="EB Garamond"/>
          <w:color w:val="000000"/>
          <w:sz w:val="22"/>
          <w:szCs w:val="22"/>
        </w:rPr>
      </w:pPr>
      <w:del w:id="237"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George Andrew Reisner (1867-1942) was an American Egyptologist. He was an assistant professor of Egyptology at Harvard University from 1905 to 1914, when he became a tenured docent. In 1911, he delivered an Ingersoll Lecture on Immortality titled “Egyptian Conceptions of Immortality.” Mary Berenson seems to confuse the Ingersoll lectures, which concern human immortality, with the Gifford Lectures, which focus on natural theology.</w:delText>
        </w:r>
      </w:del>
    </w:p>
  </w:footnote>
  <w:footnote w:id="76">
    <w:p w14:paraId="1A45E5E3" w14:textId="77777777" w:rsidR="00365763" w:rsidDel="00F6340B" w:rsidRDefault="00365763" w:rsidP="00365763">
      <w:pPr>
        <w:pBdr>
          <w:top w:val="nil"/>
          <w:left w:val="nil"/>
          <w:bottom w:val="nil"/>
          <w:right w:val="nil"/>
          <w:between w:val="nil"/>
        </w:pBdr>
        <w:jc w:val="both"/>
        <w:rPr>
          <w:del w:id="239" w:author="Ilaria Della Monica" w:date="2022-02-20T10:53:00Z"/>
          <w:rFonts w:ascii="EB Garamond" w:eastAsia="EB Garamond" w:hAnsi="EB Garamond" w:cs="EB Garamond"/>
          <w:color w:val="000000"/>
          <w:sz w:val="22"/>
          <w:szCs w:val="22"/>
        </w:rPr>
      </w:pPr>
      <w:del w:id="240"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Another Ptolemaic temple (180-47 BC) in Kom Ombo near Aswan.</w:delText>
        </w:r>
      </w:del>
    </w:p>
  </w:footnote>
  <w:footnote w:id="77">
    <w:p w14:paraId="0690E9C5" w14:textId="77777777" w:rsidR="00365763" w:rsidDel="00F6340B" w:rsidRDefault="00365763" w:rsidP="00365763">
      <w:pPr>
        <w:pBdr>
          <w:top w:val="nil"/>
          <w:left w:val="nil"/>
          <w:bottom w:val="nil"/>
          <w:right w:val="nil"/>
          <w:between w:val="nil"/>
        </w:pBdr>
        <w:jc w:val="both"/>
        <w:rPr>
          <w:del w:id="242" w:author="Ilaria Della Monica" w:date="2022-02-20T10:53:00Z"/>
          <w:rFonts w:ascii="EB Garamond" w:eastAsia="EB Garamond" w:hAnsi="EB Garamond" w:cs="EB Garamond"/>
          <w:color w:val="000000"/>
          <w:sz w:val="22"/>
          <w:szCs w:val="22"/>
        </w:rPr>
      </w:pPr>
      <w:del w:id="243"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 fluvial island in Aswan historically associated to Egypt’s southern border.</w:delText>
        </w:r>
      </w:del>
    </w:p>
  </w:footnote>
  <w:footnote w:id="78">
    <w:p w14:paraId="0064D5CE" w14:textId="77777777" w:rsidR="00365763" w:rsidDel="00F6340B" w:rsidRDefault="00365763" w:rsidP="00365763">
      <w:pPr>
        <w:pBdr>
          <w:top w:val="nil"/>
          <w:left w:val="nil"/>
          <w:bottom w:val="nil"/>
          <w:right w:val="nil"/>
          <w:between w:val="nil"/>
        </w:pBdr>
        <w:jc w:val="both"/>
        <w:rPr>
          <w:del w:id="245" w:author="Ilaria Della Monica" w:date="2022-02-20T10:53:00Z"/>
          <w:rFonts w:ascii="EB Garamond" w:eastAsia="EB Garamond" w:hAnsi="EB Garamond" w:cs="EB Garamond"/>
          <w:color w:val="000000"/>
          <w:sz w:val="22"/>
          <w:szCs w:val="22"/>
        </w:rPr>
      </w:pPr>
      <w:del w:id="246"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Dragomans guided and translated for Europeans in the Middle East and North Africa.</w:delText>
        </w:r>
      </w:del>
    </w:p>
  </w:footnote>
  <w:footnote w:id="79">
    <w:p w14:paraId="376AEBE5" w14:textId="77777777" w:rsidR="00365763" w:rsidDel="00F6340B" w:rsidRDefault="00365763" w:rsidP="00365763">
      <w:pPr>
        <w:pBdr>
          <w:top w:val="nil"/>
          <w:left w:val="nil"/>
          <w:bottom w:val="nil"/>
          <w:right w:val="nil"/>
          <w:between w:val="nil"/>
        </w:pBdr>
        <w:jc w:val="both"/>
        <w:rPr>
          <w:del w:id="248" w:author="Ilaria Della Monica" w:date="2022-02-20T10:53:00Z"/>
          <w:rFonts w:ascii="EB Garamond" w:eastAsia="EB Garamond" w:hAnsi="EB Garamond" w:cs="EB Garamond"/>
          <w:color w:val="000000"/>
          <w:sz w:val="22"/>
          <w:szCs w:val="22"/>
        </w:rPr>
      </w:pPr>
      <w:del w:id="249"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Probably St. Simeon Monastery, which, like the tombs Mary Berenson references below, is located on the west bank of the Nile opposite Aswan.</w:delText>
        </w:r>
      </w:del>
    </w:p>
  </w:footnote>
  <w:footnote w:id="80">
    <w:p w14:paraId="1BE8828B" w14:textId="77777777" w:rsidR="00365763" w:rsidDel="00F6340B" w:rsidRDefault="00365763" w:rsidP="00365763">
      <w:pPr>
        <w:pBdr>
          <w:top w:val="nil"/>
          <w:left w:val="nil"/>
          <w:bottom w:val="nil"/>
          <w:right w:val="nil"/>
          <w:between w:val="nil"/>
        </w:pBdr>
        <w:jc w:val="both"/>
        <w:rPr>
          <w:del w:id="251" w:author="Ilaria Della Monica" w:date="2022-02-20T10:53:00Z"/>
          <w:rFonts w:ascii="EB Garamond" w:eastAsia="EB Garamond" w:hAnsi="EB Garamond" w:cs="EB Garamond"/>
          <w:color w:val="000000"/>
          <w:sz w:val="22"/>
          <w:szCs w:val="22"/>
        </w:rPr>
      </w:pPr>
      <w:del w:id="252"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These tombs of Ancient Egyptian noblemen, known for their paintings, are part of a funerary complex on the west bank of the Nile opposite Aswan. Francis Grenfell, 1</w:delText>
        </w:r>
        <w:r w:rsidDel="00F6340B">
          <w:rPr>
            <w:rFonts w:ascii="EB Garamond" w:eastAsia="EB Garamond" w:hAnsi="EB Garamond" w:cs="EB Garamond"/>
            <w:color w:val="000000"/>
            <w:sz w:val="22"/>
            <w:szCs w:val="22"/>
            <w:vertAlign w:val="superscript"/>
          </w:rPr>
          <w:delText>st</w:delText>
        </w:r>
        <w:r w:rsidDel="00F6340B">
          <w:rPr>
            <w:rFonts w:ascii="EB Garamond" w:eastAsia="EB Garamond" w:hAnsi="EB Garamond" w:cs="EB Garamond"/>
            <w:color w:val="000000"/>
            <w:sz w:val="22"/>
            <w:szCs w:val="22"/>
          </w:rPr>
          <w:delText xml:space="preserve"> Baron Grenfell (1841-1925), was a British military officer in Aswan in the 1880s who also did archaeological work while in the area.</w:delText>
        </w:r>
      </w:del>
    </w:p>
  </w:footnote>
  <w:footnote w:id="81">
    <w:p w14:paraId="41E4C1E6" w14:textId="77777777" w:rsidR="00365763" w:rsidDel="00F6340B" w:rsidRDefault="00365763" w:rsidP="00365763">
      <w:pPr>
        <w:rPr>
          <w:del w:id="254" w:author="Ilaria Della Monica" w:date="2022-02-20T10:53:00Z"/>
          <w:rFonts w:ascii="EB Garamond" w:eastAsia="EB Garamond" w:hAnsi="EB Garamond" w:cs="EB Garamond"/>
          <w:sz w:val="22"/>
          <w:szCs w:val="22"/>
        </w:rPr>
      </w:pPr>
      <w:del w:id="25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w:delText>
        </w:r>
        <w:r w:rsidDel="00F6340B">
          <w:rPr>
            <w:rFonts w:ascii="EB Garamond" w:eastAsia="EB Garamond" w:hAnsi="EB Garamond" w:cs="EB Garamond"/>
            <w:i/>
            <w:sz w:val="22"/>
            <w:szCs w:val="22"/>
          </w:rPr>
          <w:delText>Bechirim</w:delText>
        </w:r>
        <w:r w:rsidDel="00F6340B">
          <w:rPr>
            <w:rFonts w:ascii="EB Garamond" w:eastAsia="EB Garamond" w:hAnsi="EB Garamond" w:cs="EB Garamond"/>
            <w:sz w:val="22"/>
            <w:szCs w:val="22"/>
          </w:rPr>
          <w:delText xml:space="preserve"> means “Chosen Ones” in Hebrew. It is unclear what Mary is referring to in this passage.</w:delText>
        </w:r>
      </w:del>
    </w:p>
  </w:footnote>
  <w:footnote w:id="82">
    <w:p w14:paraId="7FEF5F41" w14:textId="77777777" w:rsidR="00365763" w:rsidDel="00F6340B" w:rsidRDefault="00365763" w:rsidP="00365763">
      <w:pPr>
        <w:pBdr>
          <w:top w:val="nil"/>
          <w:left w:val="nil"/>
          <w:bottom w:val="nil"/>
          <w:right w:val="nil"/>
          <w:between w:val="nil"/>
        </w:pBdr>
        <w:jc w:val="both"/>
        <w:rPr>
          <w:del w:id="257" w:author="Ilaria Della Monica" w:date="2022-02-20T10:53:00Z"/>
          <w:rFonts w:ascii="EB Garamond" w:eastAsia="EB Garamond" w:hAnsi="EB Garamond" w:cs="EB Garamond"/>
          <w:color w:val="000000"/>
          <w:sz w:val="22"/>
          <w:szCs w:val="22"/>
        </w:rPr>
      </w:pPr>
      <w:del w:id="258"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Probably the first Aswan dam, now the Aswan Low Dam, built between 1899 and 1902.</w:delText>
        </w:r>
      </w:del>
    </w:p>
  </w:footnote>
  <w:footnote w:id="83">
    <w:p w14:paraId="1D26447D" w14:textId="77777777" w:rsidR="00365763" w:rsidDel="00F6340B" w:rsidRDefault="00365763" w:rsidP="00365763">
      <w:pPr>
        <w:pBdr>
          <w:top w:val="nil"/>
          <w:left w:val="nil"/>
          <w:bottom w:val="nil"/>
          <w:right w:val="nil"/>
          <w:between w:val="nil"/>
        </w:pBdr>
        <w:jc w:val="both"/>
        <w:rPr>
          <w:del w:id="260" w:author="Ilaria Della Monica" w:date="2022-02-20T10:53:00Z"/>
          <w:rFonts w:ascii="EB Garamond" w:eastAsia="EB Garamond" w:hAnsi="EB Garamond" w:cs="EB Garamond"/>
          <w:color w:val="000000"/>
          <w:sz w:val="22"/>
          <w:szCs w:val="22"/>
        </w:rPr>
      </w:pPr>
      <w:del w:id="261"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At the Metropolitan Museum of Art in New York City since 1978 after it had to be moved because of the creation of Lake Nasser upon the building of the Aswan Dam, the Temple of Dendur is actually a Roman building from 15 BC. It was, however, dedicated to local Egyptian gods, and the architectural and sculptural programs reflect the Egyptian artistic tradition.</w:delText>
        </w:r>
      </w:del>
    </w:p>
  </w:footnote>
  <w:footnote w:id="84">
    <w:p w14:paraId="601E3D42" w14:textId="77777777" w:rsidR="00365763" w:rsidDel="00F6340B" w:rsidRDefault="00365763" w:rsidP="00365763">
      <w:pPr>
        <w:pBdr>
          <w:top w:val="nil"/>
          <w:left w:val="nil"/>
          <w:bottom w:val="nil"/>
          <w:right w:val="nil"/>
          <w:between w:val="nil"/>
        </w:pBdr>
        <w:jc w:val="both"/>
        <w:rPr>
          <w:del w:id="263" w:author="Ilaria Della Monica" w:date="2022-02-20T10:53:00Z"/>
          <w:rFonts w:ascii="EB Garamond" w:eastAsia="EB Garamond" w:hAnsi="EB Garamond" w:cs="EB Garamond"/>
          <w:color w:val="000000"/>
          <w:sz w:val="22"/>
          <w:szCs w:val="22"/>
        </w:rPr>
      </w:pPr>
      <w:del w:id="264"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South of Dendur and also moved because of Lake Nasser and the Aswan Dam, the Temple of Gerf Hussein was originally built during the reign of Ramses II (1279-1213 BC).</w:delText>
        </w:r>
      </w:del>
    </w:p>
  </w:footnote>
  <w:footnote w:id="85">
    <w:p w14:paraId="0321029E" w14:textId="77777777" w:rsidR="00365763" w:rsidDel="00F6340B" w:rsidRDefault="00365763" w:rsidP="00365763">
      <w:pPr>
        <w:pBdr>
          <w:top w:val="nil"/>
          <w:left w:val="nil"/>
          <w:bottom w:val="nil"/>
          <w:right w:val="nil"/>
          <w:between w:val="nil"/>
        </w:pBdr>
        <w:jc w:val="both"/>
        <w:rPr>
          <w:del w:id="266" w:author="Ilaria Della Monica" w:date="2022-02-20T10:53:00Z"/>
          <w:rFonts w:ascii="EB Garamond" w:eastAsia="EB Garamond" w:hAnsi="EB Garamond" w:cs="EB Garamond"/>
          <w:color w:val="000000"/>
          <w:sz w:val="22"/>
          <w:szCs w:val="22"/>
        </w:rPr>
      </w:pPr>
      <w:del w:id="267"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Wadi es-Sebua, also relocated because of the Aswan Dam, is home to two New Kingdom temples, one of them built by Ramses II.</w:delText>
        </w:r>
      </w:del>
    </w:p>
  </w:footnote>
  <w:footnote w:id="86">
    <w:p w14:paraId="246E219F" w14:textId="77777777" w:rsidR="00365763" w:rsidDel="00F6340B" w:rsidRDefault="00365763" w:rsidP="00365763">
      <w:pPr>
        <w:pBdr>
          <w:top w:val="nil"/>
          <w:left w:val="nil"/>
          <w:bottom w:val="nil"/>
          <w:right w:val="nil"/>
          <w:between w:val="nil"/>
        </w:pBdr>
        <w:jc w:val="both"/>
        <w:rPr>
          <w:del w:id="269" w:author="Ilaria Della Monica" w:date="2022-02-20T10:53:00Z"/>
          <w:rFonts w:ascii="EB Garamond" w:eastAsia="EB Garamond" w:hAnsi="EB Garamond" w:cs="EB Garamond"/>
          <w:color w:val="000000"/>
          <w:sz w:val="22"/>
          <w:szCs w:val="22"/>
        </w:rPr>
      </w:pPr>
      <w:del w:id="270"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Another New Kingdom temple that was moved because of the Aswan Dam.</w:delText>
        </w:r>
      </w:del>
    </w:p>
  </w:footnote>
  <w:footnote w:id="87">
    <w:p w14:paraId="300C8969" w14:textId="77777777" w:rsidR="00365763" w:rsidDel="00F6340B" w:rsidRDefault="00365763" w:rsidP="00365763">
      <w:pPr>
        <w:pBdr>
          <w:top w:val="nil"/>
          <w:left w:val="nil"/>
          <w:bottom w:val="nil"/>
          <w:right w:val="nil"/>
          <w:between w:val="nil"/>
        </w:pBdr>
        <w:jc w:val="both"/>
        <w:rPr>
          <w:del w:id="272" w:author="Ilaria Della Monica" w:date="2022-02-20T10:53:00Z"/>
          <w:rFonts w:ascii="EB Garamond" w:eastAsia="EB Garamond" w:hAnsi="EB Garamond" w:cs="EB Garamond"/>
          <w:color w:val="000000"/>
          <w:sz w:val="22"/>
          <w:szCs w:val="22"/>
        </w:rPr>
      </w:pPr>
      <w:del w:id="273"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 contemporary village 190 kilometers south of Aswan and near the temples.</w:delText>
        </w:r>
      </w:del>
    </w:p>
  </w:footnote>
  <w:footnote w:id="88">
    <w:p w14:paraId="6C0057E9" w14:textId="77777777" w:rsidR="00365763" w:rsidDel="00F6340B" w:rsidRDefault="00365763" w:rsidP="00365763">
      <w:pPr>
        <w:pBdr>
          <w:top w:val="nil"/>
          <w:left w:val="nil"/>
          <w:bottom w:val="nil"/>
          <w:right w:val="nil"/>
          <w:between w:val="nil"/>
        </w:pBdr>
        <w:jc w:val="both"/>
        <w:rPr>
          <w:del w:id="275" w:author="Ilaria Della Monica" w:date="2022-02-20T10:53:00Z"/>
          <w:rFonts w:ascii="EB Garamond" w:eastAsia="EB Garamond" w:hAnsi="EB Garamond" w:cs="EB Garamond"/>
          <w:color w:val="000000"/>
          <w:sz w:val="22"/>
          <w:szCs w:val="22"/>
        </w:rPr>
      </w:pPr>
      <w:del w:id="276"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 misspelling of Qasr Ibrim, a site that became an island after the Aswan Dam was built.</w:delText>
        </w:r>
      </w:del>
    </w:p>
  </w:footnote>
  <w:footnote w:id="89">
    <w:p w14:paraId="64396C85" w14:textId="77777777" w:rsidR="00365763" w:rsidDel="00F6340B" w:rsidRDefault="00365763" w:rsidP="00365763">
      <w:pPr>
        <w:pBdr>
          <w:top w:val="nil"/>
          <w:left w:val="nil"/>
          <w:bottom w:val="nil"/>
          <w:right w:val="nil"/>
          <w:between w:val="nil"/>
        </w:pBdr>
        <w:jc w:val="both"/>
        <w:rPr>
          <w:del w:id="278" w:author="Ilaria Della Monica" w:date="2022-02-20T10:53:00Z"/>
          <w:rFonts w:ascii="EB Garamond" w:eastAsia="EB Garamond" w:hAnsi="EB Garamond" w:cs="EB Garamond"/>
          <w:color w:val="000000"/>
          <w:sz w:val="22"/>
          <w:szCs w:val="22"/>
        </w:rPr>
      </w:pPr>
      <w:del w:id="279"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Abu Simbel, almost at the current border with Sudan, is home to two 13</w:delText>
        </w:r>
        <w:r w:rsidDel="00F6340B">
          <w:rPr>
            <w:rFonts w:ascii="EB Garamond" w:eastAsia="EB Garamond" w:hAnsi="EB Garamond" w:cs="EB Garamond"/>
            <w:color w:val="000000"/>
            <w:sz w:val="22"/>
            <w:szCs w:val="22"/>
            <w:vertAlign w:val="superscript"/>
          </w:rPr>
          <w:delText>th</w:delText>
        </w:r>
        <w:r w:rsidDel="00F6340B">
          <w:rPr>
            <w:rFonts w:ascii="EB Garamond" w:eastAsia="EB Garamond" w:hAnsi="EB Garamond" w:cs="EB Garamond"/>
            <w:color w:val="000000"/>
            <w:sz w:val="22"/>
            <w:szCs w:val="22"/>
          </w:rPr>
          <w:delText xml:space="preserve"> century BC temples honoring Ramses II and his principal wife, Nefertari. These temples also had to be moved because of the construction of the Aswan Dam.</w:delText>
        </w:r>
      </w:del>
    </w:p>
  </w:footnote>
  <w:footnote w:id="90">
    <w:p w14:paraId="0A05134B" w14:textId="77777777" w:rsidR="00365763" w:rsidDel="00F6340B" w:rsidRDefault="00365763" w:rsidP="00365763">
      <w:pPr>
        <w:pBdr>
          <w:top w:val="nil"/>
          <w:left w:val="nil"/>
          <w:bottom w:val="nil"/>
          <w:right w:val="nil"/>
          <w:between w:val="nil"/>
        </w:pBdr>
        <w:jc w:val="both"/>
        <w:rPr>
          <w:del w:id="281" w:author="Ilaria Della Monica" w:date="2022-02-20T10:53:00Z"/>
          <w:rFonts w:ascii="EB Garamond" w:eastAsia="EB Garamond" w:hAnsi="EB Garamond" w:cs="EB Garamond"/>
          <w:color w:val="000000"/>
          <w:sz w:val="22"/>
          <w:szCs w:val="22"/>
        </w:rPr>
      </w:pPr>
      <w:del w:id="282"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Today at the northern border of Sudan with Egypt, Wadi Halfa is also a center for archaeology by the Nile.</w:delText>
        </w:r>
      </w:del>
    </w:p>
  </w:footnote>
  <w:footnote w:id="91">
    <w:p w14:paraId="7FC1EA13" w14:textId="77777777" w:rsidR="00365763" w:rsidDel="00F6340B" w:rsidRDefault="00365763" w:rsidP="00365763">
      <w:pPr>
        <w:pBdr>
          <w:top w:val="nil"/>
          <w:left w:val="nil"/>
          <w:bottom w:val="nil"/>
          <w:right w:val="nil"/>
          <w:between w:val="nil"/>
        </w:pBdr>
        <w:jc w:val="both"/>
        <w:rPr>
          <w:del w:id="284" w:author="Ilaria Della Monica" w:date="2022-02-20T10:53:00Z"/>
          <w:rFonts w:ascii="EB Garamond" w:eastAsia="EB Garamond" w:hAnsi="EB Garamond" w:cs="EB Garamond"/>
          <w:color w:val="000000"/>
          <w:sz w:val="22"/>
          <w:szCs w:val="22"/>
        </w:rPr>
      </w:pPr>
      <w:del w:id="285"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Sydney Atterbury Tippetts (1878-1946) was the Governor of Halfa Province in the Anglo-Egyptian Sudan until March 21, 1922, when he became Governor of the Red Sea Province.</w:delText>
        </w:r>
      </w:del>
    </w:p>
  </w:footnote>
  <w:footnote w:id="92">
    <w:p w14:paraId="4D3DE632" w14:textId="77777777" w:rsidR="00365763" w:rsidDel="00F6340B" w:rsidRDefault="00365763" w:rsidP="00365763">
      <w:pPr>
        <w:pBdr>
          <w:top w:val="nil"/>
          <w:left w:val="nil"/>
          <w:bottom w:val="nil"/>
          <w:right w:val="nil"/>
          <w:between w:val="nil"/>
        </w:pBdr>
        <w:jc w:val="both"/>
        <w:rPr>
          <w:del w:id="287" w:author="Ilaria Della Monica" w:date="2022-02-20T10:53:00Z"/>
          <w:rFonts w:ascii="EB Garamond" w:eastAsia="EB Garamond" w:hAnsi="EB Garamond" w:cs="EB Garamond"/>
          <w:color w:val="000000"/>
          <w:sz w:val="22"/>
          <w:szCs w:val="22"/>
        </w:rPr>
      </w:pPr>
      <w:del w:id="288"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Major J. J. McEnnery was still Assistant District Commissioner of Halfa Province in April 1923. He had served in the Second Boer War from 1900 to 1902 and had been involved in colonial operations in Sudan in 1917.</w:delText>
        </w:r>
      </w:del>
    </w:p>
  </w:footnote>
  <w:footnote w:id="93">
    <w:p w14:paraId="5AB4D96A" w14:textId="77777777" w:rsidR="00365763" w:rsidDel="00F6340B" w:rsidRDefault="00365763" w:rsidP="00365763">
      <w:pPr>
        <w:pBdr>
          <w:top w:val="nil"/>
          <w:left w:val="nil"/>
          <w:bottom w:val="nil"/>
          <w:right w:val="nil"/>
          <w:between w:val="nil"/>
        </w:pBdr>
        <w:jc w:val="both"/>
        <w:rPr>
          <w:del w:id="290" w:author="Ilaria Della Monica" w:date="2022-02-20T10:53:00Z"/>
          <w:rFonts w:ascii="EB Garamond" w:eastAsia="EB Garamond" w:hAnsi="EB Garamond" w:cs="EB Garamond"/>
          <w:color w:val="000000"/>
          <w:sz w:val="22"/>
          <w:szCs w:val="22"/>
        </w:rPr>
      </w:pPr>
      <w:del w:id="291"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 archaeological site of Bohen, where the temple that Mary is referencing in this passage could have been located, was submerged after the construction of the Aswan Dam. A couple of artifacts from the site, such as pharaonic stelae translated by James Henry Breasted (see note 30 above), survive. </w:delText>
        </w:r>
      </w:del>
    </w:p>
  </w:footnote>
  <w:footnote w:id="94">
    <w:p w14:paraId="67059BC3" w14:textId="77777777" w:rsidR="00365763" w:rsidDel="00F6340B" w:rsidRDefault="00365763" w:rsidP="00365763">
      <w:pPr>
        <w:pBdr>
          <w:top w:val="nil"/>
          <w:left w:val="nil"/>
          <w:bottom w:val="nil"/>
          <w:right w:val="nil"/>
          <w:between w:val="nil"/>
        </w:pBdr>
        <w:jc w:val="both"/>
        <w:rPr>
          <w:del w:id="293" w:author="Ilaria Della Monica" w:date="2022-02-20T10:53:00Z"/>
          <w:rFonts w:ascii="EB Garamond" w:eastAsia="EB Garamond" w:hAnsi="EB Garamond" w:cs="EB Garamond"/>
          <w:color w:val="000000"/>
          <w:sz w:val="22"/>
          <w:szCs w:val="22"/>
        </w:rPr>
      </w:pPr>
      <w:del w:id="294"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 constellation that is best seen in the Southern Hemisphere and that the Ancient Greeks actually associated with southern Egypt.</w:delText>
        </w:r>
      </w:del>
    </w:p>
  </w:footnote>
  <w:footnote w:id="95">
    <w:p w14:paraId="5D356307" w14:textId="77777777" w:rsidR="00365763" w:rsidDel="00F6340B" w:rsidRDefault="00365763" w:rsidP="00365763">
      <w:pPr>
        <w:pBdr>
          <w:top w:val="nil"/>
          <w:left w:val="nil"/>
          <w:bottom w:val="nil"/>
          <w:right w:val="nil"/>
          <w:between w:val="nil"/>
        </w:pBdr>
        <w:jc w:val="both"/>
        <w:rPr>
          <w:del w:id="296" w:author="Ilaria Della Monica" w:date="2022-02-20T10:53:00Z"/>
          <w:rFonts w:ascii="EB Garamond" w:eastAsia="EB Garamond" w:hAnsi="EB Garamond" w:cs="EB Garamond"/>
          <w:color w:val="000000"/>
          <w:sz w:val="22"/>
          <w:szCs w:val="22"/>
        </w:rPr>
      </w:pPr>
      <w:del w:id="297"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 Nile has six cataracts between Khartoum in Sudan and Aswan in Egypt. The cataracts are simply shallows with occasional whitewater rather than waterfalls. The first cataract is now the Aswan Low Dam (see note 69); the second one is now underwater after the construction of the Aswan Dam.</w:delText>
        </w:r>
      </w:del>
    </w:p>
  </w:footnote>
  <w:footnote w:id="96">
    <w:p w14:paraId="6424DF8E" w14:textId="77777777" w:rsidR="00365763" w:rsidDel="00F6340B" w:rsidRDefault="00365763" w:rsidP="00365763">
      <w:pPr>
        <w:pBdr>
          <w:top w:val="nil"/>
          <w:left w:val="nil"/>
          <w:bottom w:val="nil"/>
          <w:right w:val="nil"/>
          <w:between w:val="nil"/>
        </w:pBdr>
        <w:jc w:val="both"/>
        <w:rPr>
          <w:del w:id="299" w:author="Ilaria Della Monica" w:date="2022-02-20T10:53:00Z"/>
          <w:rFonts w:ascii="EB Garamond" w:eastAsia="EB Garamond" w:hAnsi="EB Garamond" w:cs="EB Garamond"/>
          <w:color w:val="000000"/>
          <w:sz w:val="22"/>
          <w:szCs w:val="22"/>
        </w:rPr>
      </w:pPr>
      <w:del w:id="300"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Abusir was a panoramic rock from which travellers could see the Sudanese Nile and the Second Cataract. In 1867, British painter Edward Lear did a series of watercolors from Abusir depicting the Second Cataract that are currently housed at the Yale Center for British Art.</w:delText>
        </w:r>
      </w:del>
    </w:p>
  </w:footnote>
  <w:footnote w:id="97">
    <w:p w14:paraId="75A12685" w14:textId="77777777" w:rsidR="00365763" w:rsidDel="00F6340B" w:rsidRDefault="00365763" w:rsidP="00365763">
      <w:pPr>
        <w:pBdr>
          <w:top w:val="nil"/>
          <w:left w:val="nil"/>
          <w:bottom w:val="nil"/>
          <w:right w:val="nil"/>
          <w:between w:val="nil"/>
        </w:pBdr>
        <w:jc w:val="both"/>
        <w:rPr>
          <w:del w:id="302" w:author="Ilaria Della Monica" w:date="2022-02-20T10:53:00Z"/>
          <w:rFonts w:ascii="EB Garamond" w:eastAsia="EB Garamond" w:hAnsi="EB Garamond" w:cs="EB Garamond"/>
          <w:color w:val="000000"/>
          <w:sz w:val="22"/>
          <w:szCs w:val="22"/>
        </w:rPr>
      </w:pPr>
      <w:del w:id="303"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 hard igneous rock that was used for sculpture and carving in Ancient Egypt and Mesopotamia.</w:delText>
        </w:r>
      </w:del>
    </w:p>
  </w:footnote>
  <w:footnote w:id="98">
    <w:p w14:paraId="424FB7A6" w14:textId="77777777" w:rsidR="00365763" w:rsidDel="00F6340B" w:rsidRDefault="00365763" w:rsidP="00365763">
      <w:pPr>
        <w:pBdr>
          <w:top w:val="nil"/>
          <w:left w:val="nil"/>
          <w:bottom w:val="nil"/>
          <w:right w:val="nil"/>
          <w:between w:val="nil"/>
        </w:pBdr>
        <w:jc w:val="both"/>
        <w:rPr>
          <w:del w:id="305" w:author="Ilaria Della Monica" w:date="2022-02-20T10:53:00Z"/>
          <w:rFonts w:ascii="EB Garamond" w:eastAsia="EB Garamond" w:hAnsi="EB Garamond" w:cs="EB Garamond"/>
          <w:color w:val="000000"/>
          <w:sz w:val="22"/>
          <w:szCs w:val="22"/>
        </w:rPr>
      </w:pPr>
      <w:del w:id="306"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An unfinished, 30 BC (and thus Roman) temple to the Nubian sun god Mandulis. It also had to be moved because of the Aswan Dam.</w:delText>
        </w:r>
      </w:del>
    </w:p>
  </w:footnote>
  <w:footnote w:id="99">
    <w:p w14:paraId="0745348C" w14:textId="77777777" w:rsidR="00365763" w:rsidDel="00F6340B" w:rsidRDefault="00365763" w:rsidP="00365763">
      <w:pPr>
        <w:pBdr>
          <w:top w:val="nil"/>
          <w:left w:val="nil"/>
          <w:bottom w:val="nil"/>
          <w:right w:val="nil"/>
          <w:between w:val="nil"/>
        </w:pBdr>
        <w:jc w:val="both"/>
        <w:rPr>
          <w:del w:id="308" w:author="Ilaria Della Monica" w:date="2022-02-20T10:53:00Z"/>
          <w:rFonts w:ascii="EB Garamond" w:eastAsia="EB Garamond" w:hAnsi="EB Garamond" w:cs="EB Garamond"/>
          <w:color w:val="000000"/>
          <w:sz w:val="22"/>
          <w:szCs w:val="22"/>
        </w:rPr>
      </w:pPr>
      <w:del w:id="309"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Probably 5</w:delText>
        </w:r>
        <w:r w:rsidDel="00F6340B">
          <w:rPr>
            <w:rFonts w:ascii="EB Garamond" w:eastAsia="EB Garamond" w:hAnsi="EB Garamond" w:cs="EB Garamond"/>
            <w:color w:val="000000"/>
            <w:sz w:val="22"/>
            <w:szCs w:val="22"/>
            <w:vertAlign w:val="superscript"/>
          </w:rPr>
          <w:delText>th</w:delText>
        </w:r>
        <w:r w:rsidDel="00F6340B">
          <w:rPr>
            <w:rFonts w:ascii="EB Garamond" w:eastAsia="EB Garamond" w:hAnsi="EB Garamond" w:cs="EB Garamond"/>
            <w:color w:val="000000"/>
            <w:sz w:val="22"/>
            <w:szCs w:val="22"/>
          </w:rPr>
          <w:delText xml:space="preserve"> century AD Nubian king Silko. The temple’s walls also show a Ptolemaic king with Isis. </w:delText>
        </w:r>
      </w:del>
    </w:p>
  </w:footnote>
  <w:footnote w:id="100">
    <w:p w14:paraId="04FD9F27" w14:textId="77777777" w:rsidR="00365763" w:rsidDel="00F6340B" w:rsidRDefault="00365763" w:rsidP="00365763">
      <w:pPr>
        <w:pBdr>
          <w:top w:val="nil"/>
          <w:left w:val="nil"/>
          <w:bottom w:val="nil"/>
          <w:right w:val="nil"/>
          <w:between w:val="nil"/>
        </w:pBdr>
        <w:rPr>
          <w:del w:id="311" w:author="Ilaria Della Monica" w:date="2022-02-20T10:53:00Z"/>
          <w:rFonts w:ascii="EB Garamond" w:eastAsia="EB Garamond" w:hAnsi="EB Garamond" w:cs="EB Garamond"/>
          <w:color w:val="000000"/>
          <w:sz w:val="22"/>
          <w:szCs w:val="22"/>
        </w:rPr>
      </w:pPr>
      <w:del w:id="312"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 type of sailing boat used in the eastern Mediterranean, the Red Sea, the Nile, and Malta.</w:delText>
        </w:r>
      </w:del>
    </w:p>
  </w:footnote>
  <w:footnote w:id="101">
    <w:p w14:paraId="10CF48CD" w14:textId="77777777" w:rsidR="00365763" w:rsidDel="00F6340B" w:rsidRDefault="00365763" w:rsidP="00365763">
      <w:pPr>
        <w:pBdr>
          <w:top w:val="nil"/>
          <w:left w:val="nil"/>
          <w:bottom w:val="nil"/>
          <w:right w:val="nil"/>
          <w:between w:val="nil"/>
        </w:pBdr>
        <w:jc w:val="both"/>
        <w:rPr>
          <w:del w:id="314" w:author="Ilaria Della Monica" w:date="2022-02-20T10:53:00Z"/>
          <w:rFonts w:ascii="EB Garamond" w:eastAsia="EB Garamond" w:hAnsi="EB Garamond" w:cs="EB Garamond"/>
          <w:color w:val="000000"/>
          <w:sz w:val="22"/>
          <w:szCs w:val="22"/>
        </w:rPr>
      </w:pPr>
      <w:del w:id="315"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There are two unfinished obelisks—one whose base was only unearthed in 2005—in the stone quarry at Shellal near Aswan. The unfinished obelisk that Mary saw is actually the largest ever found.</w:delText>
        </w:r>
      </w:del>
    </w:p>
  </w:footnote>
  <w:footnote w:id="102">
    <w:p w14:paraId="7B28ABB3" w14:textId="77777777" w:rsidR="00365763" w:rsidDel="00F6340B" w:rsidRDefault="00365763" w:rsidP="00365763">
      <w:pPr>
        <w:jc w:val="both"/>
        <w:rPr>
          <w:del w:id="317" w:author="Ilaria Della Monica" w:date="2022-02-20T10:53:00Z"/>
          <w:rFonts w:ascii="EB Garamond" w:eastAsia="EB Garamond" w:hAnsi="EB Garamond" w:cs="EB Garamond"/>
          <w:i/>
          <w:sz w:val="22"/>
          <w:szCs w:val="22"/>
        </w:rPr>
      </w:pPr>
      <w:del w:id="31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w:delText>
        </w:r>
        <w:r w:rsidDel="00F6340B">
          <w:rPr>
            <w:rFonts w:ascii="EB Garamond" w:eastAsia="EB Garamond" w:hAnsi="EB Garamond" w:cs="EB Garamond"/>
            <w:i/>
            <w:sz w:val="22"/>
            <w:szCs w:val="22"/>
          </w:rPr>
          <w:delText>Sanderson</w:delText>
        </w:r>
        <w:r w:rsidDel="00F6340B">
          <w:rPr>
            <w:rFonts w:ascii="EB Garamond" w:eastAsia="EB Garamond" w:hAnsi="EB Garamond" w:cs="EB Garamond"/>
            <w:sz w:val="22"/>
            <w:szCs w:val="22"/>
          </w:rPr>
          <w:delText>” and “</w:delText>
        </w:r>
        <w:r w:rsidDel="00F6340B">
          <w:rPr>
            <w:rFonts w:ascii="EB Garamond" w:eastAsia="EB Garamond" w:hAnsi="EB Garamond" w:cs="EB Garamond"/>
            <w:i/>
            <w:sz w:val="22"/>
            <w:szCs w:val="22"/>
          </w:rPr>
          <w:delText>Mrs. Donald</w:delText>
        </w:r>
        <w:r w:rsidDel="00F6340B">
          <w:rPr>
            <w:rFonts w:ascii="EB Garamond" w:eastAsia="EB Garamond" w:hAnsi="EB Garamond" w:cs="EB Garamond"/>
            <w:sz w:val="22"/>
            <w:szCs w:val="22"/>
          </w:rPr>
          <w:delText>” are underlined with a different, darker ink color; “</w:delText>
        </w:r>
        <w:r w:rsidDel="00F6340B">
          <w:rPr>
            <w:rFonts w:ascii="EB Garamond" w:eastAsia="EB Garamond" w:hAnsi="EB Garamond" w:cs="EB Garamond"/>
            <w:i/>
            <w:sz w:val="22"/>
            <w:szCs w:val="22"/>
          </w:rPr>
          <w:delText>Mrs. Weed</w:delText>
        </w:r>
        <w:r w:rsidDel="00F6340B">
          <w:rPr>
            <w:rFonts w:ascii="EB Garamond" w:eastAsia="EB Garamond" w:hAnsi="EB Garamond" w:cs="EB Garamond"/>
            <w:sz w:val="22"/>
            <w:szCs w:val="22"/>
          </w:rPr>
          <w:delText>” was added in this same, different color with a line linking the name to the comma after “Long Island, but it is unclear whether this is the correct location. The additions in black ink seem to be later interventions. The list of people as a whole reads awkwardly.</w:delText>
        </w:r>
      </w:del>
    </w:p>
  </w:footnote>
  <w:footnote w:id="103">
    <w:p w14:paraId="624FD9F3" w14:textId="77777777" w:rsidR="00365763" w:rsidDel="00F6340B" w:rsidRDefault="00365763" w:rsidP="00365763">
      <w:pPr>
        <w:pBdr>
          <w:top w:val="nil"/>
          <w:left w:val="nil"/>
          <w:bottom w:val="nil"/>
          <w:right w:val="nil"/>
          <w:between w:val="nil"/>
        </w:pBdr>
        <w:jc w:val="both"/>
        <w:rPr>
          <w:del w:id="320" w:author="Ilaria Della Monica" w:date="2022-02-20T10:53:00Z"/>
          <w:rFonts w:ascii="EB Garamond" w:eastAsia="EB Garamond" w:hAnsi="EB Garamond" w:cs="EB Garamond"/>
          <w:color w:val="000000"/>
          <w:sz w:val="22"/>
          <w:szCs w:val="22"/>
        </w:rPr>
      </w:pPr>
      <w:del w:id="321"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 ink used to cross the second paragraph out is the darker ink that was used to underline some of the names in the previous paragraph. This last sentence is also written in darker ink.</w:delText>
        </w:r>
      </w:del>
    </w:p>
  </w:footnote>
  <w:footnote w:id="104">
    <w:p w14:paraId="2C693D15" w14:textId="77777777" w:rsidR="00365763" w:rsidDel="00F6340B" w:rsidRDefault="00365763" w:rsidP="00365763">
      <w:pPr>
        <w:pBdr>
          <w:top w:val="nil"/>
          <w:left w:val="nil"/>
          <w:bottom w:val="nil"/>
          <w:right w:val="nil"/>
          <w:between w:val="nil"/>
        </w:pBdr>
        <w:jc w:val="both"/>
        <w:rPr>
          <w:del w:id="323" w:author="Ilaria Della Monica" w:date="2022-02-20T10:53:00Z"/>
          <w:rFonts w:ascii="EB Garamond" w:eastAsia="EB Garamond" w:hAnsi="EB Garamond" w:cs="EB Garamond"/>
          <w:color w:val="000000"/>
          <w:sz w:val="22"/>
          <w:szCs w:val="22"/>
        </w:rPr>
      </w:pPr>
      <w:del w:id="324"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Opened in 1907, the Winter Palace Hotel is today a Sofitel.</w:delText>
        </w:r>
      </w:del>
    </w:p>
  </w:footnote>
  <w:footnote w:id="105">
    <w:p w14:paraId="5C59277E" w14:textId="77777777" w:rsidR="00365763" w:rsidDel="00F6340B" w:rsidRDefault="00365763" w:rsidP="00365763">
      <w:pPr>
        <w:pBdr>
          <w:top w:val="nil"/>
          <w:left w:val="nil"/>
          <w:bottom w:val="nil"/>
          <w:right w:val="nil"/>
          <w:between w:val="nil"/>
        </w:pBdr>
        <w:jc w:val="both"/>
        <w:rPr>
          <w:del w:id="326" w:author="Ilaria Della Monica" w:date="2022-02-20T10:53:00Z"/>
          <w:rFonts w:ascii="EB Garamond" w:eastAsia="EB Garamond" w:hAnsi="EB Garamond" w:cs="EB Garamond"/>
          <w:color w:val="000000"/>
          <w:sz w:val="22"/>
          <w:szCs w:val="22"/>
        </w:rPr>
      </w:pPr>
      <w:del w:id="327"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Herbert Eustis Winlock (1884-1950) was a Harvard-educated Egyptologist whose excavations gave the New York Metropolitan Museum of Art most of its Egyptian collections. Winlock was the Met’s director from 1932 to 1939.</w:delText>
        </w:r>
      </w:del>
    </w:p>
  </w:footnote>
  <w:footnote w:id="106">
    <w:p w14:paraId="634CF6F2" w14:textId="77777777" w:rsidR="00365763" w:rsidDel="00F6340B" w:rsidRDefault="00365763" w:rsidP="00365763">
      <w:pPr>
        <w:pBdr>
          <w:top w:val="nil"/>
          <w:left w:val="nil"/>
          <w:bottom w:val="nil"/>
          <w:right w:val="nil"/>
          <w:between w:val="nil"/>
        </w:pBdr>
        <w:jc w:val="both"/>
        <w:rPr>
          <w:del w:id="329" w:author="Ilaria Della Monica" w:date="2022-02-20T10:53:00Z"/>
          <w:rFonts w:ascii="EB Garamond" w:eastAsia="EB Garamond" w:hAnsi="EB Garamond" w:cs="EB Garamond"/>
          <w:color w:val="000000"/>
          <w:sz w:val="22"/>
          <w:szCs w:val="22"/>
        </w:rPr>
      </w:pPr>
      <w:del w:id="330"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Bernard Berenson’s 1922 pocket diary’s February 8 entry states “Luxor Temple with Bonté.” Mary’s reference to a “Magameum” might seek to contrast the Luxor Temple</w:delText>
        </w:r>
        <w:r w:rsidDel="00F6340B">
          <w:rPr>
            <w:rFonts w:ascii="EB Garamond" w:eastAsia="EB Garamond" w:hAnsi="EB Garamond" w:cs="EB Garamond"/>
            <w:sz w:val="22"/>
            <w:szCs w:val="22"/>
          </w:rPr>
          <w:delText>, a religious complex believed to be a pharaonic crowning site,</w:delText>
        </w:r>
        <w:r w:rsidDel="00F6340B">
          <w:rPr>
            <w:rFonts w:ascii="EB Garamond" w:eastAsia="EB Garamond" w:hAnsi="EB Garamond" w:cs="EB Garamond"/>
            <w:color w:val="000000"/>
            <w:sz w:val="22"/>
            <w:szCs w:val="22"/>
          </w:rPr>
          <w:delText xml:space="preserve"> to Ramses II’s tomb, the Ramesseum.</w:delText>
        </w:r>
      </w:del>
    </w:p>
  </w:footnote>
  <w:footnote w:id="107">
    <w:p w14:paraId="1AAA8A84" w14:textId="77777777" w:rsidR="00365763" w:rsidDel="00F6340B" w:rsidRDefault="00365763" w:rsidP="00365763">
      <w:pPr>
        <w:pBdr>
          <w:top w:val="nil"/>
          <w:left w:val="nil"/>
          <w:bottom w:val="nil"/>
          <w:right w:val="nil"/>
          <w:between w:val="nil"/>
        </w:pBdr>
        <w:jc w:val="both"/>
        <w:rPr>
          <w:del w:id="332" w:author="Ilaria Della Monica" w:date="2022-02-20T10:53:00Z"/>
          <w:rFonts w:ascii="EB Garamond" w:eastAsia="EB Garamond" w:hAnsi="EB Garamond" w:cs="EB Garamond"/>
          <w:color w:val="000000"/>
          <w:sz w:val="22"/>
          <w:szCs w:val="22"/>
        </w:rPr>
      </w:pPr>
      <w:del w:id="333"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Deir el-Bahari, a part of the Theban necropolis (which is also home to the Ramesseum), contains a series of tombs, including that of Queen Hatshepsut.</w:delText>
        </w:r>
      </w:del>
    </w:p>
  </w:footnote>
  <w:footnote w:id="108">
    <w:p w14:paraId="1B90B34F" w14:textId="77777777" w:rsidR="00365763" w:rsidDel="00F6340B" w:rsidRDefault="00365763" w:rsidP="00365763">
      <w:pPr>
        <w:pBdr>
          <w:top w:val="nil"/>
          <w:left w:val="nil"/>
          <w:bottom w:val="nil"/>
          <w:right w:val="nil"/>
          <w:between w:val="nil"/>
        </w:pBdr>
        <w:jc w:val="both"/>
        <w:rPr>
          <w:del w:id="335" w:author="Ilaria Della Monica" w:date="2022-02-20T10:53:00Z"/>
          <w:rFonts w:ascii="EB Garamond" w:eastAsia="EB Garamond" w:hAnsi="EB Garamond" w:cs="EB Garamond"/>
          <w:color w:val="000000"/>
          <w:sz w:val="22"/>
          <w:szCs w:val="22"/>
        </w:rPr>
      </w:pPr>
      <w:del w:id="336"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An Egyptian official who oversaw multiple provinces.</w:delText>
        </w:r>
      </w:del>
    </w:p>
  </w:footnote>
  <w:footnote w:id="109">
    <w:p w14:paraId="193BB0DF" w14:textId="77777777" w:rsidR="00365763" w:rsidDel="00F6340B" w:rsidRDefault="00365763" w:rsidP="00365763">
      <w:pPr>
        <w:pBdr>
          <w:top w:val="nil"/>
          <w:left w:val="nil"/>
          <w:bottom w:val="nil"/>
          <w:right w:val="nil"/>
          <w:between w:val="nil"/>
        </w:pBdr>
        <w:jc w:val="both"/>
        <w:rPr>
          <w:del w:id="338" w:author="Ilaria Della Monica" w:date="2022-02-20T10:53:00Z"/>
          <w:rFonts w:ascii="EB Garamond" w:eastAsia="EB Garamond" w:hAnsi="EB Garamond" w:cs="EB Garamond"/>
          <w:color w:val="000000"/>
          <w:sz w:val="22"/>
          <w:szCs w:val="22"/>
        </w:rPr>
      </w:pPr>
      <w:del w:id="339"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The Tombs of the Nobles are also in the Theban necropolis.</w:delText>
        </w:r>
      </w:del>
    </w:p>
  </w:footnote>
  <w:footnote w:id="110">
    <w:p w14:paraId="21FD2651" w14:textId="77777777" w:rsidR="00365763" w:rsidDel="00F6340B" w:rsidRDefault="00365763" w:rsidP="00365763">
      <w:pPr>
        <w:pBdr>
          <w:top w:val="nil"/>
          <w:left w:val="nil"/>
          <w:bottom w:val="nil"/>
          <w:right w:val="nil"/>
          <w:between w:val="nil"/>
        </w:pBdr>
        <w:jc w:val="both"/>
        <w:rPr>
          <w:del w:id="341" w:author="Ilaria Della Monica" w:date="2022-02-20T10:53:00Z"/>
          <w:rFonts w:ascii="EB Garamond" w:eastAsia="EB Garamond" w:hAnsi="EB Garamond" w:cs="EB Garamond"/>
          <w:color w:val="000000"/>
          <w:sz w:val="22"/>
          <w:szCs w:val="22"/>
        </w:rPr>
      </w:pPr>
      <w:del w:id="342"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Qus, about 30 kilometers north of Luxor on the east bank of the Nile, is home to the ruins of a Ptolemaic temple of Horus.</w:delText>
        </w:r>
      </w:del>
    </w:p>
  </w:footnote>
  <w:footnote w:id="111">
    <w:p w14:paraId="07B3B9F6" w14:textId="77777777" w:rsidR="00365763" w:rsidDel="00F6340B" w:rsidRDefault="00365763" w:rsidP="00365763">
      <w:pPr>
        <w:pBdr>
          <w:top w:val="nil"/>
          <w:left w:val="nil"/>
          <w:bottom w:val="nil"/>
          <w:right w:val="nil"/>
          <w:between w:val="nil"/>
        </w:pBdr>
        <w:jc w:val="both"/>
        <w:rPr>
          <w:del w:id="344" w:author="Ilaria Della Monica" w:date="2022-02-20T10:53:00Z"/>
          <w:rFonts w:ascii="EB Garamond" w:eastAsia="EB Garamond" w:hAnsi="EB Garamond" w:cs="EB Garamond"/>
          <w:color w:val="000000"/>
          <w:sz w:val="22"/>
          <w:szCs w:val="22"/>
        </w:rPr>
      </w:pPr>
      <w:del w:id="345"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An Egyptian official just below the level of Mudir who oversaw a single province.</w:delText>
        </w:r>
      </w:del>
    </w:p>
  </w:footnote>
  <w:footnote w:id="112">
    <w:p w14:paraId="14F1BF41" w14:textId="77777777" w:rsidR="00365763" w:rsidDel="00F6340B" w:rsidRDefault="00365763" w:rsidP="00365763">
      <w:pPr>
        <w:pBdr>
          <w:top w:val="nil"/>
          <w:left w:val="nil"/>
          <w:bottom w:val="nil"/>
          <w:right w:val="nil"/>
          <w:between w:val="nil"/>
        </w:pBdr>
        <w:jc w:val="both"/>
        <w:rPr>
          <w:del w:id="347" w:author="Ilaria Della Monica" w:date="2022-02-20T10:53:00Z"/>
          <w:rFonts w:ascii="EB Garamond" w:eastAsia="EB Garamond" w:hAnsi="EB Garamond" w:cs="EB Garamond"/>
          <w:color w:val="000000"/>
          <w:sz w:val="22"/>
          <w:szCs w:val="22"/>
        </w:rPr>
      </w:pPr>
      <w:del w:id="348" w:author="Ilaria Della Monica" w:date="2022-02-20T10:53:00Z">
        <w:r w:rsidDel="00F6340B">
          <w:rPr>
            <w:vertAlign w:val="superscript"/>
          </w:rPr>
          <w:footnoteRef/>
        </w:r>
        <w:r w:rsidDel="00F6340B">
          <w:rPr>
            <w:rFonts w:ascii="EB Garamond" w:eastAsia="EB Garamond" w:hAnsi="EB Garamond" w:cs="EB Garamond"/>
            <w:color w:val="000000"/>
            <w:sz w:val="22"/>
            <w:szCs w:val="22"/>
          </w:rPr>
          <w:delText xml:space="preserve"> See notes 9</w:delText>
        </w:r>
        <w:r w:rsidDel="00F6340B">
          <w:rPr>
            <w:rFonts w:ascii="EB Garamond" w:eastAsia="EB Garamond" w:hAnsi="EB Garamond" w:cs="EB Garamond"/>
            <w:sz w:val="22"/>
            <w:szCs w:val="22"/>
          </w:rPr>
          <w:delText>6</w:delText>
        </w:r>
        <w:r w:rsidDel="00F6340B">
          <w:rPr>
            <w:rFonts w:ascii="EB Garamond" w:eastAsia="EB Garamond" w:hAnsi="EB Garamond" w:cs="EB Garamond"/>
            <w:color w:val="000000"/>
            <w:sz w:val="22"/>
            <w:szCs w:val="22"/>
          </w:rPr>
          <w:delText xml:space="preserve"> and 9</w:delText>
        </w:r>
        <w:r w:rsidDel="00F6340B">
          <w:rPr>
            <w:rFonts w:ascii="EB Garamond" w:eastAsia="EB Garamond" w:hAnsi="EB Garamond" w:cs="EB Garamond"/>
            <w:sz w:val="22"/>
            <w:szCs w:val="22"/>
          </w:rPr>
          <w:delText>7</w:delText>
        </w:r>
        <w:r w:rsidDel="00F6340B">
          <w:rPr>
            <w:rFonts w:ascii="EB Garamond" w:eastAsia="EB Garamond" w:hAnsi="EB Garamond" w:cs="EB Garamond"/>
            <w:color w:val="000000"/>
            <w:sz w:val="22"/>
            <w:szCs w:val="22"/>
          </w:rPr>
          <w:delText>.</w:delText>
        </w:r>
      </w:del>
    </w:p>
  </w:footnote>
  <w:footnote w:id="113">
    <w:p w14:paraId="1942CC86" w14:textId="77777777" w:rsidR="00365763" w:rsidDel="00F6340B" w:rsidRDefault="00365763" w:rsidP="00365763">
      <w:pPr>
        <w:rPr>
          <w:del w:id="350" w:author="Ilaria Della Monica" w:date="2022-02-20T10:53:00Z"/>
          <w:rFonts w:ascii="EB Garamond" w:eastAsia="EB Garamond" w:hAnsi="EB Garamond" w:cs="EB Garamond"/>
          <w:sz w:val="22"/>
          <w:szCs w:val="22"/>
        </w:rPr>
      </w:pPr>
      <w:del w:id="35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See note 96.</w:delText>
        </w:r>
      </w:del>
    </w:p>
  </w:footnote>
  <w:footnote w:id="114">
    <w:p w14:paraId="32ACF517" w14:textId="77777777" w:rsidR="00365763" w:rsidDel="00F6340B" w:rsidRDefault="00365763" w:rsidP="00365763">
      <w:pPr>
        <w:jc w:val="both"/>
        <w:rPr>
          <w:del w:id="353" w:author="Ilaria Della Monica" w:date="2022-02-20T10:53:00Z"/>
          <w:rFonts w:ascii="EB Garamond" w:eastAsia="EB Garamond" w:hAnsi="EB Garamond" w:cs="EB Garamond"/>
          <w:sz w:val="22"/>
          <w:szCs w:val="22"/>
        </w:rPr>
      </w:pPr>
      <w:del w:id="35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Medinet Habu is Ramses III’s tomb at the Theban Necropolis.</w:delText>
        </w:r>
      </w:del>
    </w:p>
  </w:footnote>
  <w:footnote w:id="115">
    <w:p w14:paraId="304346FA" w14:textId="77777777" w:rsidR="00365763" w:rsidDel="00F6340B" w:rsidRDefault="00365763" w:rsidP="00365763">
      <w:pPr>
        <w:jc w:val="both"/>
        <w:rPr>
          <w:del w:id="356" w:author="Ilaria Della Monica" w:date="2022-02-20T10:53:00Z"/>
          <w:rFonts w:ascii="EB Garamond" w:eastAsia="EB Garamond" w:hAnsi="EB Garamond" w:cs="EB Garamond"/>
          <w:sz w:val="22"/>
          <w:szCs w:val="22"/>
        </w:rPr>
      </w:pPr>
      <w:del w:id="35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See note 59 for the Valley of the Kings.</w:delText>
        </w:r>
      </w:del>
    </w:p>
  </w:footnote>
  <w:footnote w:id="116">
    <w:p w14:paraId="2006B392" w14:textId="77777777" w:rsidR="00365763" w:rsidDel="00F6340B" w:rsidRDefault="00365763" w:rsidP="00365763">
      <w:pPr>
        <w:jc w:val="both"/>
        <w:rPr>
          <w:del w:id="359" w:author="Ilaria Della Monica" w:date="2022-02-20T10:53:00Z"/>
          <w:rFonts w:ascii="EB Garamond" w:eastAsia="EB Garamond" w:hAnsi="EB Garamond" w:cs="EB Garamond"/>
          <w:sz w:val="22"/>
          <w:szCs w:val="22"/>
        </w:rPr>
      </w:pPr>
      <w:del w:id="36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Deir el-Medina was the village in which those who worked on the building programs in the Valley of the Kings lived.</w:delText>
        </w:r>
      </w:del>
    </w:p>
  </w:footnote>
  <w:footnote w:id="117">
    <w:p w14:paraId="3C23BE35" w14:textId="77777777" w:rsidR="00365763" w:rsidDel="00F6340B" w:rsidRDefault="00365763" w:rsidP="00365763">
      <w:pPr>
        <w:jc w:val="both"/>
        <w:rPr>
          <w:del w:id="362" w:author="Ilaria Della Monica" w:date="2022-02-20T10:53:00Z"/>
          <w:rFonts w:ascii="EB Garamond" w:eastAsia="EB Garamond" w:hAnsi="EB Garamond" w:cs="EB Garamond"/>
          <w:sz w:val="22"/>
          <w:szCs w:val="22"/>
        </w:rPr>
      </w:pPr>
      <w:del w:id="36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 Kobold is a figure from Germanic folklore. What Mary is referring to in this passage is unclear.</w:delText>
        </w:r>
      </w:del>
    </w:p>
  </w:footnote>
  <w:footnote w:id="118">
    <w:p w14:paraId="4244CCBF" w14:textId="77777777" w:rsidR="00365763" w:rsidDel="00F6340B" w:rsidRDefault="00365763" w:rsidP="00365763">
      <w:pPr>
        <w:jc w:val="both"/>
        <w:rPr>
          <w:del w:id="365" w:author="Ilaria Della Monica" w:date="2022-02-20T10:53:00Z"/>
          <w:rFonts w:ascii="EB Garamond" w:eastAsia="EB Garamond" w:hAnsi="EB Garamond" w:cs="EB Garamond"/>
          <w:sz w:val="22"/>
          <w:szCs w:val="22"/>
        </w:rPr>
      </w:pPr>
      <w:del w:id="36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Charles Kuentz (1895-1978) was a French Egyptologist. He directed the IFAO from 1940 to 1953.</w:delText>
        </w:r>
      </w:del>
    </w:p>
  </w:footnote>
  <w:footnote w:id="119">
    <w:p w14:paraId="646F9EE4" w14:textId="77777777" w:rsidR="00365763" w:rsidDel="00F6340B" w:rsidRDefault="00365763" w:rsidP="00365763">
      <w:pPr>
        <w:jc w:val="both"/>
        <w:rPr>
          <w:del w:id="368" w:author="Ilaria Della Monica" w:date="2022-02-20T10:53:00Z"/>
          <w:rFonts w:ascii="EB Garamond" w:eastAsia="EB Garamond" w:hAnsi="EB Garamond" w:cs="EB Garamond"/>
          <w:sz w:val="22"/>
          <w:szCs w:val="22"/>
        </w:rPr>
      </w:pPr>
      <w:del w:id="36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Bernard Bruyère (1879-1971) was a French Egyptologist who worked extensively in Deir el-Medina from 1922 on.</w:delText>
        </w:r>
      </w:del>
    </w:p>
  </w:footnote>
  <w:footnote w:id="120">
    <w:p w14:paraId="292F7310" w14:textId="77777777" w:rsidR="00365763" w:rsidDel="00F6340B" w:rsidRDefault="00365763" w:rsidP="00365763">
      <w:pPr>
        <w:jc w:val="both"/>
        <w:rPr>
          <w:del w:id="371" w:author="Ilaria Della Monica" w:date="2022-02-20T10:53:00Z"/>
          <w:rFonts w:ascii="EB Garamond" w:eastAsia="EB Garamond" w:hAnsi="EB Garamond" w:cs="EB Garamond"/>
          <w:sz w:val="22"/>
          <w:szCs w:val="22"/>
        </w:rPr>
      </w:pPr>
      <w:del w:id="37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George Herbert, 5th Earl of Carnarvon (1866-1923) financed the expedition that discovered King Tutankhamun’s tomb in 1922.</w:delText>
        </w:r>
      </w:del>
    </w:p>
  </w:footnote>
  <w:footnote w:id="121">
    <w:p w14:paraId="1C5DE550" w14:textId="77777777" w:rsidR="00365763" w:rsidDel="00F6340B" w:rsidRDefault="00365763" w:rsidP="00365763">
      <w:pPr>
        <w:jc w:val="both"/>
        <w:rPr>
          <w:del w:id="374" w:author="Ilaria Della Monica" w:date="2022-02-20T10:53:00Z"/>
          <w:rFonts w:ascii="EB Garamond" w:eastAsia="EB Garamond" w:hAnsi="EB Garamond" w:cs="EB Garamond"/>
          <w:sz w:val="22"/>
          <w:szCs w:val="22"/>
        </w:rPr>
      </w:pPr>
      <w:del w:id="37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British Egyptologist Howard Carter (1874-1939) discovered King Tutankhamun’s tomb.</w:delText>
        </w:r>
      </w:del>
    </w:p>
  </w:footnote>
  <w:footnote w:id="122">
    <w:p w14:paraId="5932DFE3" w14:textId="77777777" w:rsidR="00365763" w:rsidDel="00F6340B" w:rsidRDefault="00365763" w:rsidP="00365763">
      <w:pPr>
        <w:jc w:val="both"/>
        <w:rPr>
          <w:del w:id="377" w:author="Ilaria Della Monica" w:date="2022-02-20T10:53:00Z"/>
          <w:rFonts w:ascii="EB Garamond" w:eastAsia="EB Garamond" w:hAnsi="EB Garamond" w:cs="EB Garamond"/>
          <w:sz w:val="22"/>
          <w:szCs w:val="22"/>
        </w:rPr>
      </w:pPr>
      <w:del w:id="37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Valley of the Queens was a burial site for Egyptian queens near the Valley of the Kings.</w:delText>
        </w:r>
      </w:del>
    </w:p>
  </w:footnote>
  <w:footnote w:id="123">
    <w:p w14:paraId="0FC3FFA7" w14:textId="77777777" w:rsidR="00365763" w:rsidDel="00F6340B" w:rsidRDefault="00365763" w:rsidP="00365763">
      <w:pPr>
        <w:jc w:val="both"/>
        <w:rPr>
          <w:del w:id="380" w:author="Ilaria Della Monica" w:date="2022-02-20T10:53:00Z"/>
          <w:rFonts w:ascii="EB Garamond" w:eastAsia="EB Garamond" w:hAnsi="EB Garamond" w:cs="EB Garamond"/>
          <w:sz w:val="22"/>
          <w:szCs w:val="22"/>
        </w:rPr>
      </w:pPr>
      <w:del w:id="38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See note 59.</w:delText>
        </w:r>
      </w:del>
    </w:p>
  </w:footnote>
  <w:footnote w:id="124">
    <w:p w14:paraId="6D336AA1" w14:textId="77777777" w:rsidR="00365763" w:rsidDel="00F6340B" w:rsidRDefault="00365763" w:rsidP="00365763">
      <w:pPr>
        <w:rPr>
          <w:del w:id="383" w:author="Ilaria Della Monica" w:date="2022-02-20T10:53:00Z"/>
          <w:rFonts w:ascii="EB Garamond" w:eastAsia="EB Garamond" w:hAnsi="EB Garamond" w:cs="EB Garamond"/>
          <w:sz w:val="22"/>
          <w:szCs w:val="22"/>
        </w:rPr>
      </w:pPr>
      <w:del w:id="38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Alys Pearsall Smith (1867-1951) was Mary Berenson’s sister.</w:delText>
        </w:r>
      </w:del>
    </w:p>
  </w:footnote>
  <w:footnote w:id="125">
    <w:p w14:paraId="688E8ED5" w14:textId="77777777" w:rsidR="00365763" w:rsidDel="00F6340B" w:rsidRDefault="00365763" w:rsidP="00365763">
      <w:pPr>
        <w:jc w:val="both"/>
        <w:rPr>
          <w:del w:id="386" w:author="Ilaria Della Monica" w:date="2022-02-20T10:53:00Z"/>
          <w:rFonts w:ascii="EB Garamond" w:eastAsia="EB Garamond" w:hAnsi="EB Garamond" w:cs="EB Garamond"/>
          <w:sz w:val="22"/>
          <w:szCs w:val="22"/>
        </w:rPr>
      </w:pPr>
      <w:del w:id="38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Ray and Karin Costelloe were Mary’s daughters from her first marriage to Frank Costelloe.</w:delText>
        </w:r>
      </w:del>
    </w:p>
  </w:footnote>
  <w:footnote w:id="126">
    <w:p w14:paraId="400A7465" w14:textId="77777777" w:rsidR="00365763" w:rsidDel="00F6340B" w:rsidRDefault="00365763" w:rsidP="00365763">
      <w:pPr>
        <w:jc w:val="both"/>
        <w:rPr>
          <w:del w:id="389" w:author="Ilaria Della Monica" w:date="2022-02-20T10:53:00Z"/>
          <w:rFonts w:ascii="EB Garamond" w:eastAsia="EB Garamond" w:hAnsi="EB Garamond" w:cs="EB Garamond"/>
          <w:sz w:val="22"/>
          <w:szCs w:val="22"/>
        </w:rPr>
      </w:pPr>
      <w:del w:id="39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Sohag is about 250 kilometers from Luxor on the west bank of the Nile.</w:delText>
        </w:r>
      </w:del>
    </w:p>
  </w:footnote>
  <w:footnote w:id="127">
    <w:p w14:paraId="6C20198F" w14:textId="77777777" w:rsidR="00365763" w:rsidDel="00F6340B" w:rsidRDefault="00365763" w:rsidP="00365763">
      <w:pPr>
        <w:jc w:val="both"/>
        <w:rPr>
          <w:del w:id="392" w:author="Ilaria Della Monica" w:date="2022-02-20T10:53:00Z"/>
          <w:rFonts w:ascii="EB Garamond" w:eastAsia="EB Garamond" w:hAnsi="EB Garamond" w:cs="EB Garamond"/>
          <w:sz w:val="22"/>
          <w:szCs w:val="22"/>
        </w:rPr>
      </w:pPr>
      <w:del w:id="39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Belief in the existence or even descent from the Lost Ten Tribes of Israel, which were allegedly expelled from the Holy Land in 722 BC by the Assyrians, is still widespread and exists among groups from Ethiopia to India.</w:delText>
        </w:r>
      </w:del>
    </w:p>
  </w:footnote>
  <w:footnote w:id="128">
    <w:p w14:paraId="26817F1B" w14:textId="77777777" w:rsidR="00365763" w:rsidDel="00F6340B" w:rsidRDefault="00365763" w:rsidP="00365763">
      <w:pPr>
        <w:jc w:val="both"/>
        <w:rPr>
          <w:del w:id="395" w:author="Ilaria Della Monica" w:date="2022-02-20T10:53:00Z"/>
        </w:rPr>
      </w:pPr>
      <w:del w:id="39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This theory still has currency among fundamentalist Christians today—see, for instance, President Donald Trump’s first Secretary of Housing and Urban Development Ben Carson’s claims during the 2016 presidential election (</w:delText>
        </w:r>
        <w:r w:rsidDel="00F6340B">
          <w:fldChar w:fldCharType="begin"/>
        </w:r>
        <w:r w:rsidDel="00F6340B">
          <w:delInstrText xml:space="preserve"> HYPERLINK "http://www.huffingtonpost.com/james-d-tabor/did-joseph-build-the-grea_b_8505088.html" \h </w:delInstrText>
        </w:r>
        <w:r w:rsidDel="00F6340B">
          <w:fldChar w:fldCharType="separate"/>
        </w:r>
        <w:r w:rsidDel="00F6340B">
          <w:rPr>
            <w:rFonts w:ascii="EB Garamond" w:eastAsia="EB Garamond" w:hAnsi="EB Garamond" w:cs="EB Garamond"/>
            <w:color w:val="1155CC"/>
            <w:sz w:val="22"/>
            <w:szCs w:val="22"/>
            <w:u w:val="single"/>
          </w:rPr>
          <w:delText>http://www.huffingtonpost.com/james-d-tabor/did-joseph-b</w:delText>
        </w:r>
        <w:r w:rsidDel="00F6340B">
          <w:rPr>
            <w:rFonts w:ascii="EB Garamond" w:eastAsia="EB Garamond" w:hAnsi="EB Garamond" w:cs="EB Garamond"/>
            <w:color w:val="1155CC"/>
            <w:sz w:val="22"/>
            <w:szCs w:val="22"/>
            <w:u w:val="single"/>
          </w:rPr>
          <w:fldChar w:fldCharType="end"/>
        </w:r>
      </w:del>
    </w:p>
    <w:p w14:paraId="50F607E6" w14:textId="77777777" w:rsidR="00365763" w:rsidDel="00F6340B" w:rsidRDefault="00365763" w:rsidP="00365763">
      <w:pPr>
        <w:jc w:val="both"/>
        <w:rPr>
          <w:del w:id="397" w:author="Ilaria Della Monica" w:date="2022-02-20T10:53:00Z"/>
          <w:rFonts w:ascii="EB Garamond" w:eastAsia="EB Garamond" w:hAnsi="EB Garamond" w:cs="EB Garamond"/>
          <w:sz w:val="22"/>
          <w:szCs w:val="22"/>
        </w:rPr>
      </w:pPr>
      <w:del w:id="398" w:author="Ilaria Della Monica" w:date="2022-02-20T10:53:00Z">
        <w:r w:rsidDel="00F6340B">
          <w:fldChar w:fldCharType="begin"/>
        </w:r>
        <w:r w:rsidDel="00F6340B">
          <w:delInstrText xml:space="preserve"> HYPERLINK "http://www.huffingtonpost.com/james-d-tabor/did-joseph-build-the-grea_b_8505088.html" \h </w:delInstrText>
        </w:r>
        <w:r w:rsidDel="00F6340B">
          <w:fldChar w:fldCharType="separate"/>
        </w:r>
        <w:r w:rsidDel="00F6340B">
          <w:rPr>
            <w:rFonts w:ascii="EB Garamond" w:eastAsia="EB Garamond" w:hAnsi="EB Garamond" w:cs="EB Garamond"/>
            <w:color w:val="1155CC"/>
            <w:sz w:val="22"/>
            <w:szCs w:val="22"/>
            <w:u w:val="single"/>
          </w:rPr>
          <w:delText>uild-the-grea_b_8505088.html</w:delText>
        </w:r>
        <w:r w:rsidDel="00F6340B">
          <w:rPr>
            <w:rFonts w:ascii="EB Garamond" w:eastAsia="EB Garamond" w:hAnsi="EB Garamond" w:cs="EB Garamond"/>
            <w:color w:val="1155CC"/>
            <w:sz w:val="22"/>
            <w:szCs w:val="22"/>
            <w:u w:val="single"/>
          </w:rPr>
          <w:fldChar w:fldCharType="end"/>
        </w:r>
        <w:r w:rsidDel="00F6340B">
          <w:rPr>
            <w:rFonts w:ascii="EB Garamond" w:eastAsia="EB Garamond" w:hAnsi="EB Garamond" w:cs="EB Garamond"/>
            <w:sz w:val="22"/>
            <w:szCs w:val="22"/>
          </w:rPr>
          <w:delText>).</w:delText>
        </w:r>
      </w:del>
    </w:p>
  </w:footnote>
  <w:footnote w:id="129">
    <w:p w14:paraId="0999DB46" w14:textId="77777777" w:rsidR="00365763" w:rsidDel="00F6340B" w:rsidRDefault="00365763" w:rsidP="00365763">
      <w:pPr>
        <w:jc w:val="both"/>
        <w:rPr>
          <w:del w:id="400" w:author="Ilaria Della Monica" w:date="2022-02-20T10:53:00Z"/>
          <w:rFonts w:ascii="EB Garamond" w:eastAsia="EB Garamond" w:hAnsi="EB Garamond" w:cs="EB Garamond"/>
          <w:sz w:val="22"/>
          <w:szCs w:val="22"/>
        </w:rPr>
      </w:pPr>
      <w:del w:id="40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two monasteries were built in the fourth and fifth centuries AD, respectively.</w:delText>
        </w:r>
      </w:del>
    </w:p>
  </w:footnote>
  <w:footnote w:id="130">
    <w:p w14:paraId="6E7DC24D" w14:textId="77777777" w:rsidR="00365763" w:rsidDel="00F6340B" w:rsidRDefault="00365763" w:rsidP="00365763">
      <w:pPr>
        <w:rPr>
          <w:del w:id="403" w:author="Ilaria Della Monica" w:date="2022-02-20T10:53:00Z"/>
          <w:rFonts w:ascii="EB Garamond" w:eastAsia="EB Garamond" w:hAnsi="EB Garamond" w:cs="EB Garamond"/>
          <w:sz w:val="22"/>
          <w:szCs w:val="22"/>
        </w:rPr>
      </w:pPr>
      <w:del w:id="40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Guido Cagnola (1861-1954) was an Italian art collector.</w:delText>
        </w:r>
      </w:del>
    </w:p>
  </w:footnote>
  <w:footnote w:id="131">
    <w:p w14:paraId="6993F4D0" w14:textId="77777777" w:rsidR="00365763" w:rsidDel="00F6340B" w:rsidRDefault="00365763" w:rsidP="00365763">
      <w:pPr>
        <w:jc w:val="both"/>
        <w:rPr>
          <w:del w:id="406" w:author="Ilaria Della Monica" w:date="2022-02-20T10:53:00Z"/>
          <w:rFonts w:ascii="EB Garamond" w:eastAsia="EB Garamond" w:hAnsi="EB Garamond" w:cs="EB Garamond"/>
          <w:sz w:val="22"/>
          <w:szCs w:val="22"/>
        </w:rPr>
      </w:pPr>
      <w:del w:id="40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Janet Ross (1842-1927) was British historian who helped Bernard Berenson acquire I Tatti.</w:delText>
        </w:r>
      </w:del>
    </w:p>
  </w:footnote>
  <w:footnote w:id="132">
    <w:p w14:paraId="6C23BEAE" w14:textId="77777777" w:rsidR="00365763" w:rsidDel="00F6340B" w:rsidRDefault="00365763" w:rsidP="00365763">
      <w:pPr>
        <w:jc w:val="both"/>
        <w:rPr>
          <w:del w:id="409" w:author="Ilaria Della Monica" w:date="2022-02-20T10:53:00Z"/>
          <w:rFonts w:ascii="EB Garamond" w:eastAsia="EB Garamond" w:hAnsi="EB Garamond" w:cs="EB Garamond"/>
          <w:sz w:val="22"/>
          <w:szCs w:val="22"/>
        </w:rPr>
      </w:pPr>
      <w:del w:id="41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Geoffrey Scott; see note 58.</w:delText>
        </w:r>
      </w:del>
    </w:p>
  </w:footnote>
  <w:footnote w:id="133">
    <w:p w14:paraId="3257015D" w14:textId="77777777" w:rsidR="00365763" w:rsidDel="00F6340B" w:rsidRDefault="00365763" w:rsidP="00365763">
      <w:pPr>
        <w:jc w:val="both"/>
        <w:rPr>
          <w:del w:id="412" w:author="Ilaria Della Monica" w:date="2022-02-20T10:53:00Z"/>
          <w:rFonts w:ascii="EB Garamond" w:eastAsia="EB Garamond" w:hAnsi="EB Garamond" w:cs="EB Garamond"/>
          <w:sz w:val="22"/>
          <w:szCs w:val="22"/>
        </w:rPr>
      </w:pPr>
      <w:del w:id="41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Herbert Louis Samuel, 1st Viscount Samuel (1870-1963) was the first High Commissioner of Palestine from 1920 to 1925.</w:delText>
        </w:r>
      </w:del>
    </w:p>
  </w:footnote>
  <w:footnote w:id="134">
    <w:p w14:paraId="4EDC12D8" w14:textId="77777777" w:rsidR="00365763" w:rsidDel="00F6340B" w:rsidRDefault="00365763" w:rsidP="00365763">
      <w:pPr>
        <w:jc w:val="both"/>
        <w:rPr>
          <w:del w:id="415" w:author="Ilaria Della Monica" w:date="2022-02-20T10:53:00Z"/>
          <w:rFonts w:ascii="EB Garamond" w:eastAsia="EB Garamond" w:hAnsi="EB Garamond" w:cs="EB Garamond"/>
          <w:sz w:val="22"/>
          <w:szCs w:val="22"/>
        </w:rPr>
      </w:pPr>
      <w:del w:id="41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Balliol College at the University of Oxford was founded in 1263.</w:delText>
        </w:r>
      </w:del>
    </w:p>
  </w:footnote>
  <w:footnote w:id="135">
    <w:p w14:paraId="6BCBBBF0" w14:textId="77777777" w:rsidR="00365763" w:rsidDel="00F6340B" w:rsidRDefault="00365763" w:rsidP="00365763">
      <w:pPr>
        <w:jc w:val="both"/>
        <w:rPr>
          <w:del w:id="418" w:author="Ilaria Della Monica" w:date="2022-02-20T10:53:00Z"/>
          <w:rFonts w:ascii="EB Garamond" w:eastAsia="EB Garamond" w:hAnsi="EB Garamond" w:cs="EB Garamond"/>
          <w:sz w:val="22"/>
          <w:szCs w:val="22"/>
        </w:rPr>
      </w:pPr>
      <w:del w:id="41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Bertrand Russell (1872-1970), the British philosopher and Nobel laureate, had been married to Mary’s sister Alys from 1894 to 1921.</w:delText>
        </w:r>
      </w:del>
    </w:p>
  </w:footnote>
  <w:footnote w:id="136">
    <w:p w14:paraId="01F5CD5E" w14:textId="77777777" w:rsidR="00365763" w:rsidDel="00F6340B" w:rsidRDefault="00365763" w:rsidP="00365763">
      <w:pPr>
        <w:jc w:val="both"/>
        <w:rPr>
          <w:del w:id="421" w:author="Ilaria Della Monica" w:date="2022-02-20T10:53:00Z"/>
          <w:rFonts w:ascii="EB Garamond" w:eastAsia="EB Garamond" w:hAnsi="EB Garamond" w:cs="EB Garamond"/>
          <w:sz w:val="22"/>
          <w:szCs w:val="22"/>
        </w:rPr>
      </w:pPr>
      <w:del w:id="42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Nina (1881-1965) and Norman Davies (1865-1941) were Egyptologists and illustrators.</w:delText>
        </w:r>
      </w:del>
    </w:p>
  </w:footnote>
  <w:footnote w:id="137">
    <w:p w14:paraId="4DD44745" w14:textId="77777777" w:rsidR="00365763" w:rsidDel="00F6340B" w:rsidRDefault="00365763" w:rsidP="00365763">
      <w:pPr>
        <w:jc w:val="both"/>
        <w:rPr>
          <w:del w:id="424" w:author="Ilaria Della Monica" w:date="2022-02-20T10:53:00Z"/>
          <w:rFonts w:ascii="EB Garamond" w:eastAsia="EB Garamond" w:hAnsi="EB Garamond" w:cs="EB Garamond"/>
          <w:sz w:val="22"/>
          <w:szCs w:val="22"/>
        </w:rPr>
      </w:pPr>
      <w:del w:id="42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Both Amenhotep II and Amenhotep III are buried in the Theban Necropolis, but it is unclear which tombs Mary is referring to in this passage.</w:delText>
        </w:r>
      </w:del>
    </w:p>
  </w:footnote>
  <w:footnote w:id="138">
    <w:p w14:paraId="63BEFDC7" w14:textId="77777777" w:rsidR="00365763" w:rsidDel="00F6340B" w:rsidRDefault="00365763" w:rsidP="00365763">
      <w:pPr>
        <w:rPr>
          <w:del w:id="427" w:author="Ilaria Della Monica" w:date="2022-02-20T10:53:00Z"/>
          <w:rFonts w:ascii="EB Garamond" w:eastAsia="EB Garamond" w:hAnsi="EB Garamond" w:cs="EB Garamond"/>
          <w:sz w:val="22"/>
          <w:szCs w:val="22"/>
        </w:rPr>
      </w:pPr>
      <w:del w:id="42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Desiderio da Settignano (c. 1428-1464) was an Italian Renaissance sculptor covered by Vasari in the </w:delText>
        </w:r>
        <w:r w:rsidDel="00F6340B">
          <w:rPr>
            <w:rFonts w:ascii="EB Garamond" w:eastAsia="EB Garamond" w:hAnsi="EB Garamond" w:cs="EB Garamond"/>
            <w:i/>
            <w:sz w:val="22"/>
            <w:szCs w:val="22"/>
          </w:rPr>
          <w:delText>Lives of the Artists</w:delText>
        </w:r>
        <w:r w:rsidDel="00F6340B">
          <w:rPr>
            <w:rFonts w:ascii="EB Garamond" w:eastAsia="EB Garamond" w:hAnsi="EB Garamond" w:cs="EB Garamond"/>
            <w:sz w:val="22"/>
            <w:szCs w:val="22"/>
          </w:rPr>
          <w:delText>.</w:delText>
        </w:r>
      </w:del>
    </w:p>
  </w:footnote>
  <w:footnote w:id="139">
    <w:p w14:paraId="311AB8B9" w14:textId="77777777" w:rsidR="00365763" w:rsidDel="00F6340B" w:rsidRDefault="00365763" w:rsidP="00365763">
      <w:pPr>
        <w:rPr>
          <w:del w:id="430" w:author="Ilaria Della Monica" w:date="2022-02-20T10:53:00Z"/>
          <w:rFonts w:ascii="EB Garamond" w:eastAsia="EB Garamond" w:hAnsi="EB Garamond" w:cs="EB Garamond"/>
          <w:sz w:val="22"/>
          <w:szCs w:val="22"/>
        </w:rPr>
      </w:pPr>
      <w:del w:id="43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Agostino di Duccio (1418-c. 1481) was an Italian Renaissance sculptor.</w:delText>
        </w:r>
      </w:del>
    </w:p>
  </w:footnote>
  <w:footnote w:id="140">
    <w:p w14:paraId="692D6D97" w14:textId="77777777" w:rsidR="00365763" w:rsidDel="00F6340B" w:rsidRDefault="00365763" w:rsidP="00365763">
      <w:pPr>
        <w:jc w:val="both"/>
        <w:rPr>
          <w:del w:id="433" w:author="Ilaria Della Monica" w:date="2022-02-20T10:53:00Z"/>
          <w:rFonts w:ascii="EB Garamond" w:eastAsia="EB Garamond" w:hAnsi="EB Garamond" w:cs="EB Garamond"/>
          <w:sz w:val="22"/>
          <w:szCs w:val="22"/>
        </w:rPr>
      </w:pPr>
      <w:del w:id="43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Medamud is a site about 8 kilometers from Luxor. The temple located there was only thoroughly excavated in 1925.</w:delText>
        </w:r>
      </w:del>
    </w:p>
  </w:footnote>
  <w:footnote w:id="141">
    <w:p w14:paraId="0ED238A3" w14:textId="77777777" w:rsidR="00365763" w:rsidDel="00F6340B" w:rsidRDefault="00365763" w:rsidP="00365763">
      <w:pPr>
        <w:jc w:val="both"/>
        <w:rPr>
          <w:del w:id="436" w:author="Ilaria Della Monica" w:date="2022-02-20T10:53:00Z"/>
          <w:rFonts w:ascii="EB Garamond" w:eastAsia="EB Garamond" w:hAnsi="EB Garamond" w:cs="EB Garamond"/>
          <w:sz w:val="22"/>
          <w:szCs w:val="22"/>
        </w:rPr>
      </w:pPr>
      <w:del w:id="43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Sir Robin Allason Furness (1883-1954) was a British colonial officer in Egypt. He was part of the High Commissioner’s staff from 1919 to 1923, when he retired from the Egyptian Civil Service.</w:delText>
        </w:r>
      </w:del>
    </w:p>
  </w:footnote>
  <w:footnote w:id="142">
    <w:p w14:paraId="31D38594" w14:textId="77777777" w:rsidR="00365763" w:rsidDel="00F6340B" w:rsidRDefault="00365763" w:rsidP="00365763">
      <w:pPr>
        <w:jc w:val="both"/>
        <w:rPr>
          <w:del w:id="439" w:author="Ilaria Della Monica" w:date="2022-02-20T10:53:00Z"/>
          <w:rFonts w:ascii="EB Garamond" w:eastAsia="EB Garamond" w:hAnsi="EB Garamond" w:cs="EB Garamond"/>
          <w:sz w:val="22"/>
          <w:szCs w:val="22"/>
        </w:rPr>
      </w:pPr>
      <w:del w:id="44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This seems to refer to Wordsworth’s quoting of Milton’s </w:delText>
        </w:r>
        <w:r w:rsidDel="00F6340B">
          <w:rPr>
            <w:rFonts w:ascii="EB Garamond" w:eastAsia="EB Garamond" w:hAnsi="EB Garamond" w:cs="EB Garamond"/>
            <w:i/>
            <w:sz w:val="22"/>
            <w:szCs w:val="22"/>
          </w:rPr>
          <w:delText>Paradise Lost</w:delText>
        </w:r>
        <w:r w:rsidDel="00F6340B">
          <w:rPr>
            <w:rFonts w:ascii="EB Garamond" w:eastAsia="EB Garamond" w:hAnsi="EB Garamond" w:cs="EB Garamond"/>
            <w:sz w:val="22"/>
            <w:szCs w:val="22"/>
          </w:rPr>
          <w:delText xml:space="preserve"> in his own poetry. “Golden Urn” is, since the 18th century, also the name of the Dalai Lama’s selection process.</w:delText>
        </w:r>
      </w:del>
    </w:p>
  </w:footnote>
  <w:footnote w:id="143">
    <w:p w14:paraId="1AB859BB" w14:textId="77777777" w:rsidR="00365763" w:rsidDel="00F6340B" w:rsidRDefault="00365763" w:rsidP="00365763">
      <w:pPr>
        <w:jc w:val="both"/>
        <w:rPr>
          <w:del w:id="442" w:author="Ilaria Della Monica" w:date="2022-02-20T10:53:00Z"/>
          <w:rFonts w:ascii="EB Garamond" w:eastAsia="EB Garamond" w:hAnsi="EB Garamond" w:cs="EB Garamond"/>
          <w:sz w:val="22"/>
          <w:szCs w:val="22"/>
        </w:rPr>
      </w:pPr>
      <w:del w:id="443" w:author="Ilaria Della Monica" w:date="2022-02-20T10:53:00Z">
        <w:r w:rsidDel="00F6340B">
          <w:rPr>
            <w:vertAlign w:val="superscript"/>
          </w:rPr>
          <w:footnoteRef/>
        </w:r>
        <w:r w:rsidRPr="00D43068" w:rsidDel="00F6340B">
          <w:rPr>
            <w:rFonts w:ascii="EB Garamond" w:eastAsia="EB Garamond" w:hAnsi="EB Garamond" w:cs="EB Garamond"/>
            <w:sz w:val="22"/>
            <w:szCs w:val="22"/>
            <w:lang w:val="it-IT"/>
            <w:rPrChange w:id="444" w:author="Ilaria Della Monica" w:date="2022-02-20T10:33:00Z">
              <w:rPr>
                <w:rFonts w:ascii="EB Garamond" w:eastAsia="EB Garamond" w:hAnsi="EB Garamond" w:cs="EB Garamond"/>
                <w:sz w:val="22"/>
                <w:szCs w:val="22"/>
              </w:rPr>
            </w:rPrChange>
          </w:rPr>
          <w:delText xml:space="preserve"> Antonio di Puccio Pisano (c. 1395-c. </w:delText>
        </w:r>
        <w:r w:rsidDel="00F6340B">
          <w:rPr>
            <w:rFonts w:ascii="EB Garamond" w:eastAsia="EB Garamond" w:hAnsi="EB Garamond" w:cs="EB Garamond"/>
            <w:sz w:val="22"/>
            <w:szCs w:val="22"/>
          </w:rPr>
          <w:delText xml:space="preserve">1455) was a Quattrocento artist who did a variety of animal studies. He is also in Vasari’s </w:delText>
        </w:r>
        <w:r w:rsidDel="00F6340B">
          <w:rPr>
            <w:rFonts w:ascii="EB Garamond" w:eastAsia="EB Garamond" w:hAnsi="EB Garamond" w:cs="EB Garamond"/>
            <w:i/>
            <w:sz w:val="22"/>
            <w:szCs w:val="22"/>
          </w:rPr>
          <w:delText>Lives</w:delText>
        </w:r>
        <w:r w:rsidDel="00F6340B">
          <w:rPr>
            <w:rFonts w:ascii="EB Garamond" w:eastAsia="EB Garamond" w:hAnsi="EB Garamond" w:cs="EB Garamond"/>
            <w:sz w:val="22"/>
            <w:szCs w:val="22"/>
          </w:rPr>
          <w:delText>.</w:delText>
        </w:r>
      </w:del>
    </w:p>
  </w:footnote>
  <w:footnote w:id="144">
    <w:p w14:paraId="2D57220B" w14:textId="77777777" w:rsidR="00365763" w:rsidDel="00F6340B" w:rsidRDefault="00365763" w:rsidP="00365763">
      <w:pPr>
        <w:jc w:val="both"/>
        <w:rPr>
          <w:del w:id="446" w:author="Ilaria Della Monica" w:date="2022-02-20T10:53:00Z"/>
          <w:rFonts w:ascii="EB Garamond" w:eastAsia="EB Garamond" w:hAnsi="EB Garamond" w:cs="EB Garamond"/>
          <w:sz w:val="22"/>
          <w:szCs w:val="22"/>
        </w:rPr>
      </w:pPr>
      <w:del w:id="44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 wind that blows from the southeast up the Sahara toward Europe.</w:delText>
        </w:r>
      </w:del>
    </w:p>
  </w:footnote>
  <w:footnote w:id="145">
    <w:p w14:paraId="02C1C1F0" w14:textId="77777777" w:rsidR="00365763" w:rsidDel="00F6340B" w:rsidRDefault="00365763" w:rsidP="00365763">
      <w:pPr>
        <w:jc w:val="both"/>
        <w:rPr>
          <w:del w:id="449" w:author="Ilaria Della Monica" w:date="2022-02-20T10:53:00Z"/>
          <w:rFonts w:ascii="EB Garamond" w:eastAsia="EB Garamond" w:hAnsi="EB Garamond" w:cs="EB Garamond"/>
          <w:sz w:val="22"/>
          <w:szCs w:val="22"/>
        </w:rPr>
      </w:pPr>
      <w:del w:id="45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Philomène de Lévis-Mirepoix (1887-1978), better known by her pen name Claude Silve, was a French writer.</w:delText>
        </w:r>
      </w:del>
    </w:p>
  </w:footnote>
  <w:footnote w:id="146">
    <w:p w14:paraId="5E39C1AB" w14:textId="77777777" w:rsidR="00365763" w:rsidDel="00F6340B" w:rsidRDefault="00365763" w:rsidP="00365763">
      <w:pPr>
        <w:jc w:val="both"/>
        <w:rPr>
          <w:del w:id="452" w:author="Ilaria Della Monica" w:date="2022-02-20T10:53:00Z"/>
          <w:rFonts w:ascii="EB Garamond" w:eastAsia="EB Garamond" w:hAnsi="EB Garamond" w:cs="EB Garamond"/>
          <w:sz w:val="22"/>
          <w:szCs w:val="22"/>
        </w:rPr>
      </w:pPr>
      <w:del w:id="45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See note 108. The tomb is probably Ramses III’s.</w:delText>
        </w:r>
      </w:del>
    </w:p>
  </w:footnote>
  <w:footnote w:id="147">
    <w:p w14:paraId="68C7A0C7" w14:textId="77777777" w:rsidR="00365763" w:rsidDel="00F6340B" w:rsidRDefault="00365763" w:rsidP="00365763">
      <w:pPr>
        <w:jc w:val="both"/>
        <w:rPr>
          <w:del w:id="455" w:author="Ilaria Della Monica" w:date="2022-02-20T10:53:00Z"/>
          <w:rFonts w:ascii="EB Garamond" w:eastAsia="EB Garamond" w:hAnsi="EB Garamond" w:cs="EB Garamond"/>
          <w:sz w:val="22"/>
          <w:szCs w:val="22"/>
        </w:rPr>
      </w:pPr>
      <w:del w:id="45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Lisa Curtis was the wife of Ralph Wormeley Curtis (1854-1922), an American Impressionist painter who was John Singer Sargent’s distant cousin and helped found </w:delText>
        </w:r>
        <w:r w:rsidDel="00F6340B">
          <w:rPr>
            <w:rFonts w:ascii="EB Garamond" w:eastAsia="EB Garamond" w:hAnsi="EB Garamond" w:cs="EB Garamond"/>
            <w:i/>
            <w:sz w:val="22"/>
            <w:szCs w:val="22"/>
          </w:rPr>
          <w:delText>The</w:delText>
        </w:r>
        <w:r w:rsidDel="00F6340B">
          <w:rPr>
            <w:rFonts w:ascii="EB Garamond" w:eastAsia="EB Garamond" w:hAnsi="EB Garamond" w:cs="EB Garamond"/>
            <w:sz w:val="22"/>
            <w:szCs w:val="22"/>
          </w:rPr>
          <w:delText xml:space="preserve"> </w:delText>
        </w:r>
        <w:r w:rsidDel="00F6340B">
          <w:rPr>
            <w:rFonts w:ascii="EB Garamond" w:eastAsia="EB Garamond" w:hAnsi="EB Garamond" w:cs="EB Garamond"/>
            <w:i/>
            <w:sz w:val="22"/>
            <w:szCs w:val="22"/>
          </w:rPr>
          <w:delText>Harvard Lampoon</w:delText>
        </w:r>
        <w:r w:rsidDel="00F6340B">
          <w:rPr>
            <w:rFonts w:ascii="EB Garamond" w:eastAsia="EB Garamond" w:hAnsi="EB Garamond" w:cs="EB Garamond"/>
            <w:sz w:val="22"/>
            <w:szCs w:val="22"/>
          </w:rPr>
          <w:delText>.</w:delText>
        </w:r>
      </w:del>
    </w:p>
  </w:footnote>
  <w:footnote w:id="148">
    <w:p w14:paraId="4D6FD31A" w14:textId="77777777" w:rsidR="00365763" w:rsidDel="00F6340B" w:rsidRDefault="00365763" w:rsidP="00365763">
      <w:pPr>
        <w:jc w:val="both"/>
        <w:rPr>
          <w:del w:id="458" w:author="Ilaria Della Monica" w:date="2022-02-20T10:53:00Z"/>
          <w:rFonts w:ascii="EB Garamond" w:eastAsia="EB Garamond" w:hAnsi="EB Garamond" w:cs="EB Garamond"/>
          <w:sz w:val="22"/>
          <w:szCs w:val="22"/>
        </w:rPr>
      </w:pPr>
      <w:del w:id="45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Paul Manship (1885-1966) was an American sculptor. He sculpted the statue of Prometheus that is currently in the Rockefeller Center plaza in New York City.</w:delText>
        </w:r>
      </w:del>
    </w:p>
  </w:footnote>
  <w:footnote w:id="149">
    <w:p w14:paraId="560259FF" w14:textId="77777777" w:rsidR="00365763" w:rsidDel="00F6340B" w:rsidRDefault="00365763" w:rsidP="00365763">
      <w:pPr>
        <w:jc w:val="both"/>
        <w:rPr>
          <w:del w:id="461" w:author="Ilaria Della Monica" w:date="2022-02-20T10:53:00Z"/>
          <w:rFonts w:ascii="EB Garamond" w:eastAsia="EB Garamond" w:hAnsi="EB Garamond" w:cs="EB Garamond"/>
          <w:sz w:val="22"/>
          <w:szCs w:val="22"/>
        </w:rPr>
      </w:pPr>
      <w:del w:id="46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Maurice Pillet was also director of works for the Service des Antiquités (see note 57).</w:delText>
        </w:r>
      </w:del>
    </w:p>
  </w:footnote>
  <w:footnote w:id="150">
    <w:p w14:paraId="33436567" w14:textId="77777777" w:rsidR="00365763" w:rsidDel="00F6340B" w:rsidRDefault="00365763" w:rsidP="00365763">
      <w:pPr>
        <w:jc w:val="both"/>
        <w:rPr>
          <w:del w:id="464" w:author="Ilaria Della Monica" w:date="2022-02-20T10:53:00Z"/>
          <w:rFonts w:ascii="EB Garamond" w:eastAsia="EB Garamond" w:hAnsi="EB Garamond" w:cs="EB Garamond"/>
          <w:sz w:val="22"/>
          <w:szCs w:val="22"/>
        </w:rPr>
      </w:pPr>
      <w:del w:id="46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Pillet was at Susa, the site of Persian emperor Darius’ palace in modern-day Iran, in 1912-1913.</w:delText>
        </w:r>
      </w:del>
    </w:p>
  </w:footnote>
  <w:footnote w:id="151">
    <w:p w14:paraId="3B95EB1F" w14:textId="77777777" w:rsidR="00365763" w:rsidDel="00F6340B" w:rsidRDefault="00365763" w:rsidP="00365763">
      <w:pPr>
        <w:jc w:val="both"/>
        <w:rPr>
          <w:del w:id="467" w:author="Ilaria Della Monica" w:date="2022-02-20T10:53:00Z"/>
          <w:rFonts w:ascii="EB Garamond" w:eastAsia="EB Garamond" w:hAnsi="EB Garamond" w:cs="EB Garamond"/>
          <w:sz w:val="22"/>
          <w:szCs w:val="22"/>
        </w:rPr>
      </w:pPr>
      <w:del w:id="46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Al Mahamid is a city in the province of Aswan on the west bank of the Nile about 80 kilometers south of Luxor.</w:delText>
        </w:r>
      </w:del>
    </w:p>
  </w:footnote>
  <w:footnote w:id="152">
    <w:p w14:paraId="0169E1C7" w14:textId="77777777" w:rsidR="00365763" w:rsidDel="00F6340B" w:rsidRDefault="00365763" w:rsidP="00365763">
      <w:pPr>
        <w:jc w:val="both"/>
        <w:rPr>
          <w:del w:id="470" w:author="Ilaria Della Monica" w:date="2022-02-20T10:53:00Z"/>
          <w:rFonts w:ascii="EB Garamond" w:eastAsia="EB Garamond" w:hAnsi="EB Garamond" w:cs="EB Garamond"/>
          <w:sz w:val="22"/>
          <w:szCs w:val="22"/>
        </w:rPr>
      </w:pPr>
      <w:del w:id="47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El Kab is an archaeological site close to Al Mahamid. James Quibell (see note 49 above) was the first to do major work in the area.</w:delText>
        </w:r>
      </w:del>
    </w:p>
  </w:footnote>
  <w:footnote w:id="153">
    <w:p w14:paraId="560736C7" w14:textId="77777777" w:rsidR="00365763" w:rsidDel="00F6340B" w:rsidRDefault="00365763" w:rsidP="00365763">
      <w:pPr>
        <w:jc w:val="both"/>
        <w:rPr>
          <w:del w:id="473" w:author="Ilaria Della Monica" w:date="2022-02-20T10:53:00Z"/>
          <w:rFonts w:ascii="EB Garamond" w:eastAsia="EB Garamond" w:hAnsi="EB Garamond" w:cs="EB Garamond"/>
          <w:sz w:val="22"/>
          <w:szCs w:val="22"/>
        </w:rPr>
      </w:pPr>
      <w:del w:id="47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George Somers Clarke (1841-1926) was a British architect and Egyptologist.</w:delText>
        </w:r>
      </w:del>
    </w:p>
  </w:footnote>
  <w:footnote w:id="154">
    <w:p w14:paraId="6DCD65EE" w14:textId="77777777" w:rsidR="00365763" w:rsidDel="00F6340B" w:rsidRDefault="00365763" w:rsidP="00365763">
      <w:pPr>
        <w:jc w:val="both"/>
        <w:rPr>
          <w:del w:id="476" w:author="Ilaria Della Monica" w:date="2022-02-20T10:53:00Z"/>
          <w:rFonts w:ascii="EB Garamond" w:eastAsia="EB Garamond" w:hAnsi="EB Garamond" w:cs="EB Garamond"/>
          <w:sz w:val="22"/>
          <w:szCs w:val="22"/>
        </w:rPr>
      </w:pPr>
      <w:del w:id="47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Neith Boyce Hapgood (1872-1951) was an American writer.</w:delText>
        </w:r>
      </w:del>
    </w:p>
  </w:footnote>
  <w:footnote w:id="155">
    <w:p w14:paraId="7BCC4781" w14:textId="77777777" w:rsidR="00365763" w:rsidDel="00F6340B" w:rsidRDefault="00365763" w:rsidP="00365763">
      <w:pPr>
        <w:jc w:val="both"/>
        <w:rPr>
          <w:del w:id="479" w:author="Ilaria Della Monica" w:date="2022-02-20T10:53:00Z"/>
          <w:rFonts w:ascii="EB Garamond" w:eastAsia="EB Garamond" w:hAnsi="EB Garamond" w:cs="EB Garamond"/>
          <w:sz w:val="22"/>
          <w:szCs w:val="22"/>
        </w:rPr>
      </w:pPr>
      <w:del w:id="48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Tomb of Seti I, or KV17, has extensive, well-preserved wall paintings. It is currently sparsely visited for conservation reasons.</w:delText>
        </w:r>
      </w:del>
    </w:p>
  </w:footnote>
  <w:footnote w:id="156">
    <w:p w14:paraId="66E01D5E" w14:textId="77777777" w:rsidR="00365763" w:rsidDel="00F6340B" w:rsidRDefault="00365763" w:rsidP="00365763">
      <w:pPr>
        <w:jc w:val="both"/>
        <w:rPr>
          <w:del w:id="482" w:author="Ilaria Della Monica" w:date="2022-02-20T10:53:00Z"/>
          <w:rFonts w:ascii="EB Garamond" w:eastAsia="EB Garamond" w:hAnsi="EB Garamond" w:cs="EB Garamond"/>
          <w:sz w:val="22"/>
          <w:szCs w:val="22"/>
        </w:rPr>
      </w:pPr>
      <w:del w:id="48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meaning of the Ankh, the Egyptian “cross with a handle” (in Latin, </w:delText>
        </w:r>
        <w:r w:rsidDel="00F6340B">
          <w:rPr>
            <w:rFonts w:ascii="EB Garamond" w:eastAsia="EB Garamond" w:hAnsi="EB Garamond" w:cs="EB Garamond"/>
            <w:i/>
            <w:sz w:val="22"/>
            <w:szCs w:val="22"/>
          </w:rPr>
          <w:delText>crux ansata</w:delText>
        </w:r>
        <w:r w:rsidDel="00F6340B">
          <w:rPr>
            <w:rFonts w:ascii="EB Garamond" w:eastAsia="EB Garamond" w:hAnsi="EB Garamond" w:cs="EB Garamond"/>
            <w:sz w:val="22"/>
            <w:szCs w:val="22"/>
          </w:rPr>
          <w:delText>), is still debated, but the hieroglyph is agreed to mean “life,” to which the symbol is usually associated.</w:delText>
        </w:r>
      </w:del>
    </w:p>
  </w:footnote>
  <w:footnote w:id="157">
    <w:p w14:paraId="3ED38294" w14:textId="77777777" w:rsidR="00365763" w:rsidDel="00F6340B" w:rsidRDefault="00365763" w:rsidP="00365763">
      <w:pPr>
        <w:jc w:val="both"/>
        <w:rPr>
          <w:del w:id="485" w:author="Ilaria Della Monica" w:date="2022-02-20T10:53:00Z"/>
          <w:rFonts w:ascii="EB Garamond" w:eastAsia="EB Garamond" w:hAnsi="EB Garamond" w:cs="EB Garamond"/>
          <w:sz w:val="22"/>
          <w:szCs w:val="22"/>
        </w:rPr>
      </w:pPr>
      <w:del w:id="48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Benozzo Gozzoli (c. 1421-1497) was an Italian Renaissance painter.</w:delText>
        </w:r>
      </w:del>
    </w:p>
  </w:footnote>
  <w:footnote w:id="158">
    <w:p w14:paraId="53454307" w14:textId="77777777" w:rsidR="00365763" w:rsidRPr="00D43068" w:rsidDel="00F6340B" w:rsidRDefault="00365763" w:rsidP="00365763">
      <w:pPr>
        <w:jc w:val="both"/>
        <w:rPr>
          <w:del w:id="488" w:author="Ilaria Della Monica" w:date="2022-02-20T10:53:00Z"/>
          <w:rFonts w:ascii="EB Garamond" w:eastAsia="EB Garamond" w:hAnsi="EB Garamond" w:cs="EB Garamond"/>
          <w:sz w:val="22"/>
          <w:szCs w:val="22"/>
          <w:lang w:val="it-IT"/>
          <w:rPrChange w:id="489" w:author="Ilaria Della Monica" w:date="2022-02-20T10:33:00Z">
            <w:rPr>
              <w:del w:id="490" w:author="Ilaria Della Monica" w:date="2022-02-20T10:53:00Z"/>
              <w:rFonts w:ascii="EB Garamond" w:eastAsia="EB Garamond" w:hAnsi="EB Garamond" w:cs="EB Garamond"/>
              <w:sz w:val="22"/>
              <w:szCs w:val="22"/>
            </w:rPr>
          </w:rPrChange>
        </w:rPr>
      </w:pPr>
      <w:del w:id="491" w:author="Ilaria Della Monica" w:date="2022-02-20T10:53:00Z">
        <w:r w:rsidDel="00F6340B">
          <w:rPr>
            <w:vertAlign w:val="superscript"/>
          </w:rPr>
          <w:footnoteRef/>
        </w:r>
        <w:r w:rsidRPr="00D43068" w:rsidDel="00F6340B">
          <w:rPr>
            <w:rFonts w:ascii="EB Garamond" w:eastAsia="EB Garamond" w:hAnsi="EB Garamond" w:cs="EB Garamond"/>
            <w:sz w:val="22"/>
            <w:szCs w:val="22"/>
            <w:lang w:val="it-IT"/>
            <w:rPrChange w:id="492" w:author="Ilaria Della Monica" w:date="2022-02-20T10:33:00Z">
              <w:rPr>
                <w:rFonts w:ascii="EB Garamond" w:eastAsia="EB Garamond" w:hAnsi="EB Garamond" w:cs="EB Garamond"/>
                <w:sz w:val="22"/>
                <w:szCs w:val="22"/>
              </w:rPr>
            </w:rPrChange>
          </w:rPr>
          <w:delText xml:space="preserve"> Donato di Niccolò di Betto Bardi</w:delText>
        </w:r>
        <w:r w:rsidRPr="00D43068" w:rsidDel="00F6340B">
          <w:rPr>
            <w:rFonts w:ascii="EB Garamond" w:eastAsia="EB Garamond" w:hAnsi="EB Garamond" w:cs="EB Garamond"/>
            <w:sz w:val="22"/>
            <w:szCs w:val="22"/>
            <w:highlight w:val="white"/>
            <w:lang w:val="it-IT"/>
            <w:rPrChange w:id="493" w:author="Ilaria Della Monica" w:date="2022-02-20T10:33:00Z">
              <w:rPr>
                <w:rFonts w:ascii="EB Garamond" w:eastAsia="EB Garamond" w:hAnsi="EB Garamond" w:cs="EB Garamond"/>
                <w:sz w:val="22"/>
                <w:szCs w:val="22"/>
                <w:highlight w:val="white"/>
              </w:rPr>
            </w:rPrChange>
          </w:rPr>
          <w:delText xml:space="preserve"> (c. 1386-1466) was an Italian Renaissance sculptor.</w:delText>
        </w:r>
      </w:del>
    </w:p>
  </w:footnote>
  <w:footnote w:id="159">
    <w:p w14:paraId="23294686" w14:textId="77777777" w:rsidR="00365763" w:rsidDel="00F6340B" w:rsidRDefault="00365763" w:rsidP="00365763">
      <w:pPr>
        <w:jc w:val="both"/>
        <w:rPr>
          <w:del w:id="495" w:author="Ilaria Della Monica" w:date="2022-02-20T10:53:00Z"/>
          <w:rFonts w:ascii="EB Garamond" w:eastAsia="EB Garamond" w:hAnsi="EB Garamond" w:cs="EB Garamond"/>
          <w:sz w:val="22"/>
          <w:szCs w:val="22"/>
        </w:rPr>
      </w:pPr>
      <w:del w:id="49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Salomon Reinach (1858-1932) was a French archaeologist.</w:delText>
        </w:r>
      </w:del>
    </w:p>
  </w:footnote>
  <w:footnote w:id="160">
    <w:p w14:paraId="01835A80" w14:textId="77777777" w:rsidR="00365763" w:rsidDel="00F6340B" w:rsidRDefault="00365763" w:rsidP="00365763">
      <w:pPr>
        <w:rPr>
          <w:del w:id="498" w:author="Ilaria Della Monica" w:date="2022-02-20T10:53:00Z"/>
          <w:rFonts w:ascii="EB Garamond" w:eastAsia="EB Garamond" w:hAnsi="EB Garamond" w:cs="EB Garamond"/>
          <w:sz w:val="22"/>
          <w:szCs w:val="22"/>
        </w:rPr>
      </w:pPr>
      <w:del w:id="49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Walter Lippmann (1889-1974) was an American journalist.</w:delText>
        </w:r>
      </w:del>
    </w:p>
  </w:footnote>
  <w:footnote w:id="161">
    <w:p w14:paraId="27338F7B" w14:textId="77777777" w:rsidR="00365763" w:rsidDel="00F6340B" w:rsidRDefault="00365763" w:rsidP="00365763">
      <w:pPr>
        <w:jc w:val="both"/>
        <w:rPr>
          <w:del w:id="501" w:author="Ilaria Della Monica" w:date="2022-02-20T10:53:00Z"/>
          <w:rFonts w:ascii="EB Garamond" w:eastAsia="EB Garamond" w:hAnsi="EB Garamond" w:cs="EB Garamond"/>
          <w:sz w:val="22"/>
          <w:szCs w:val="22"/>
        </w:rPr>
      </w:pPr>
      <w:del w:id="50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Fernande Dauriac (1877-1954) was a French writer, economist, and editor who married Gaetano Salvemini, an anti-fascist Italian politician, in 1916.</w:delText>
        </w:r>
      </w:del>
    </w:p>
  </w:footnote>
  <w:footnote w:id="162">
    <w:p w14:paraId="00143742" w14:textId="77777777" w:rsidR="00365763" w:rsidDel="00F6340B" w:rsidRDefault="00365763" w:rsidP="00365763">
      <w:pPr>
        <w:jc w:val="both"/>
        <w:rPr>
          <w:del w:id="504" w:author="Ilaria Della Monica" w:date="2022-02-20T10:53:00Z"/>
          <w:rFonts w:ascii="EB Garamond" w:eastAsia="EB Garamond" w:hAnsi="EB Garamond" w:cs="EB Garamond"/>
          <w:sz w:val="22"/>
          <w:szCs w:val="22"/>
        </w:rPr>
      </w:pPr>
      <w:del w:id="50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Abydos was first settled in the Predynastic period, but it was constantly inhabited until the Thirtieth Dynasty. The most famous of its archaeological sites is the 19th Dynasty temple of Seti I.</w:delText>
        </w:r>
      </w:del>
    </w:p>
  </w:footnote>
  <w:footnote w:id="163">
    <w:p w14:paraId="2298883A" w14:textId="77777777" w:rsidR="00365763" w:rsidDel="00F6340B" w:rsidRDefault="00365763" w:rsidP="00365763">
      <w:pPr>
        <w:rPr>
          <w:del w:id="507" w:author="Ilaria Della Monica" w:date="2022-02-20T10:53:00Z"/>
          <w:rFonts w:ascii="EB Garamond" w:eastAsia="EB Garamond" w:hAnsi="EB Garamond" w:cs="EB Garamond"/>
          <w:sz w:val="22"/>
          <w:szCs w:val="22"/>
        </w:rPr>
      </w:pPr>
      <w:del w:id="50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Edith Wharton (1862-1937) was an American author.</w:delText>
        </w:r>
      </w:del>
    </w:p>
  </w:footnote>
  <w:footnote w:id="164">
    <w:p w14:paraId="50AEDF77" w14:textId="77777777" w:rsidR="00365763" w:rsidDel="00F6340B" w:rsidRDefault="00365763" w:rsidP="00365763">
      <w:pPr>
        <w:rPr>
          <w:del w:id="510" w:author="Ilaria Della Monica" w:date="2022-02-20T10:53:00Z"/>
          <w:rFonts w:ascii="EB Garamond" w:eastAsia="EB Garamond" w:hAnsi="EB Garamond" w:cs="EB Garamond"/>
          <w:sz w:val="22"/>
          <w:szCs w:val="22"/>
        </w:rPr>
      </w:pPr>
      <w:del w:id="51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Maurice Barrès (1862-1923) was a conservative French writer and political figure.`</w:delText>
        </w:r>
      </w:del>
    </w:p>
  </w:footnote>
  <w:footnote w:id="165">
    <w:p w14:paraId="5FBFC583" w14:textId="77777777" w:rsidR="00365763" w:rsidDel="00F6340B" w:rsidRDefault="00365763" w:rsidP="00365763">
      <w:pPr>
        <w:jc w:val="both"/>
        <w:rPr>
          <w:del w:id="513" w:author="Ilaria Della Monica" w:date="2022-02-20T10:53:00Z"/>
          <w:rFonts w:ascii="EB Garamond" w:eastAsia="EB Garamond" w:hAnsi="EB Garamond" w:cs="EB Garamond"/>
          <w:sz w:val="22"/>
          <w:szCs w:val="22"/>
        </w:rPr>
      </w:pPr>
      <w:del w:id="51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Charles Maurras (1868-1952) was a conservative, nationalist French writer who defended a return to the monarchy.</w:delText>
        </w:r>
      </w:del>
    </w:p>
  </w:footnote>
  <w:footnote w:id="166">
    <w:p w14:paraId="5B091CB0" w14:textId="77777777" w:rsidR="00365763" w:rsidDel="00F6340B" w:rsidRDefault="00365763" w:rsidP="00365763">
      <w:pPr>
        <w:rPr>
          <w:del w:id="516" w:author="Ilaria Della Monica" w:date="2022-02-20T10:53:00Z"/>
          <w:rFonts w:ascii="EB Garamond" w:eastAsia="EB Garamond" w:hAnsi="EB Garamond" w:cs="EB Garamond"/>
          <w:sz w:val="22"/>
          <w:szCs w:val="22"/>
        </w:rPr>
      </w:pPr>
      <w:del w:id="51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Arthur Joseph Hungerford Pollen (1866-1937) was an English journalist and navy specialist.</w:delText>
        </w:r>
      </w:del>
    </w:p>
  </w:footnote>
  <w:footnote w:id="167">
    <w:p w14:paraId="079E6D93" w14:textId="77777777" w:rsidR="00365763" w:rsidDel="00F6340B" w:rsidRDefault="00365763" w:rsidP="00365763">
      <w:pPr>
        <w:jc w:val="both"/>
        <w:rPr>
          <w:del w:id="519" w:author="Ilaria Della Monica" w:date="2022-02-20T10:53:00Z"/>
          <w:rFonts w:ascii="EB Garamond" w:eastAsia="EB Garamond" w:hAnsi="EB Garamond" w:cs="EB Garamond"/>
          <w:sz w:val="22"/>
          <w:szCs w:val="22"/>
        </w:rPr>
      </w:pPr>
      <w:del w:id="52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editor could not find the specific Mme. de Cossé to whom Mary is referring, but she was most probably a member of the Maison de Cossé-Brissac, a French noble family.</w:delText>
        </w:r>
      </w:del>
    </w:p>
  </w:footnote>
  <w:footnote w:id="168">
    <w:p w14:paraId="63DE4783" w14:textId="77777777" w:rsidR="00365763" w:rsidDel="00F6340B" w:rsidRDefault="00365763" w:rsidP="00365763">
      <w:pPr>
        <w:jc w:val="both"/>
        <w:rPr>
          <w:del w:id="522" w:author="Ilaria Della Monica" w:date="2022-02-20T10:53:00Z"/>
          <w:rFonts w:ascii="EB Garamond" w:eastAsia="EB Garamond" w:hAnsi="EB Garamond" w:cs="EB Garamond"/>
          <w:sz w:val="22"/>
          <w:szCs w:val="22"/>
        </w:rPr>
      </w:pPr>
      <w:del w:id="52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Denham Ross (1853-1935), Harvard College Class of 1875, was an American artist, art historian, and collector.</w:delText>
        </w:r>
      </w:del>
    </w:p>
  </w:footnote>
  <w:footnote w:id="169">
    <w:p w14:paraId="616A65BF" w14:textId="77777777" w:rsidR="00365763" w:rsidDel="00F6340B" w:rsidRDefault="00365763" w:rsidP="00365763">
      <w:pPr>
        <w:rPr>
          <w:del w:id="525" w:author="Ilaria Della Monica" w:date="2022-02-20T10:53:00Z"/>
          <w:rFonts w:ascii="EB Garamond" w:eastAsia="EB Garamond" w:hAnsi="EB Garamond" w:cs="EB Garamond"/>
          <w:sz w:val="22"/>
          <w:szCs w:val="22"/>
        </w:rPr>
      </w:pPr>
      <w:del w:id="52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Janet Ross; see note 127.</w:delText>
        </w:r>
      </w:del>
    </w:p>
  </w:footnote>
  <w:footnote w:id="170">
    <w:p w14:paraId="49CE4593" w14:textId="77777777" w:rsidR="00365763" w:rsidDel="00F6340B" w:rsidRDefault="00365763" w:rsidP="00365763">
      <w:pPr>
        <w:jc w:val="both"/>
        <w:rPr>
          <w:del w:id="528" w:author="Ilaria Della Monica" w:date="2022-02-20T10:53:00Z"/>
          <w:rFonts w:ascii="EB Garamond" w:eastAsia="EB Garamond" w:hAnsi="EB Garamond" w:cs="EB Garamond"/>
          <w:sz w:val="22"/>
          <w:szCs w:val="22"/>
        </w:rPr>
      </w:pPr>
      <w:del w:id="52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Florence Blood was Romanian Princess Ghyka’s American lover. They lived in Villa Gamberaia in Settignano.</w:delText>
        </w:r>
      </w:del>
    </w:p>
  </w:footnote>
  <w:footnote w:id="171">
    <w:p w14:paraId="094FF58B" w14:textId="77777777" w:rsidR="00365763" w:rsidDel="00F6340B" w:rsidRDefault="00365763" w:rsidP="00365763">
      <w:pPr>
        <w:rPr>
          <w:del w:id="531" w:author="Ilaria Della Monica" w:date="2022-02-20T10:53:00Z"/>
          <w:rFonts w:ascii="EB Garamond" w:eastAsia="EB Garamond" w:hAnsi="EB Garamond" w:cs="EB Garamond"/>
          <w:sz w:val="22"/>
          <w:szCs w:val="22"/>
        </w:rPr>
      </w:pPr>
      <w:del w:id="53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Another alternative spelling of Asyut. See note 48.</w:delText>
        </w:r>
      </w:del>
    </w:p>
  </w:footnote>
  <w:footnote w:id="172">
    <w:p w14:paraId="5B8B8081" w14:textId="77777777" w:rsidR="00365763" w:rsidDel="00F6340B" w:rsidRDefault="00365763" w:rsidP="00365763">
      <w:pPr>
        <w:rPr>
          <w:del w:id="534" w:author="Ilaria Della Monica" w:date="2022-02-20T10:53:00Z"/>
          <w:rFonts w:ascii="EB Garamond" w:eastAsia="EB Garamond" w:hAnsi="EB Garamond" w:cs="EB Garamond"/>
          <w:sz w:val="22"/>
          <w:szCs w:val="22"/>
        </w:rPr>
      </w:pPr>
      <w:del w:id="53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Janet Dodge was one of the Berensons’ American neighbors in Florence.</w:delText>
        </w:r>
      </w:del>
    </w:p>
  </w:footnote>
  <w:footnote w:id="173">
    <w:p w14:paraId="11CDB8BF" w14:textId="77777777" w:rsidR="00365763" w:rsidDel="00F6340B" w:rsidRDefault="00365763" w:rsidP="00365763">
      <w:pPr>
        <w:rPr>
          <w:del w:id="537" w:author="Ilaria Della Monica" w:date="2022-02-20T10:53:00Z"/>
          <w:rFonts w:ascii="EB Garamond" w:eastAsia="EB Garamond" w:hAnsi="EB Garamond" w:cs="EB Garamond"/>
          <w:sz w:val="22"/>
          <w:szCs w:val="22"/>
        </w:rPr>
      </w:pPr>
      <w:del w:id="53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Minya, about 250 kilometers south of Cairo on the east bank of the Nile.</w:delText>
        </w:r>
      </w:del>
    </w:p>
  </w:footnote>
  <w:footnote w:id="174">
    <w:p w14:paraId="1C352FBC" w14:textId="77777777" w:rsidR="00365763" w:rsidDel="00F6340B" w:rsidRDefault="00365763" w:rsidP="00365763">
      <w:pPr>
        <w:jc w:val="both"/>
        <w:rPr>
          <w:del w:id="540" w:author="Ilaria Della Monica" w:date="2022-02-20T10:53:00Z"/>
          <w:rFonts w:ascii="EB Garamond" w:eastAsia="EB Garamond" w:hAnsi="EB Garamond" w:cs="EB Garamond"/>
          <w:sz w:val="22"/>
          <w:szCs w:val="22"/>
        </w:rPr>
      </w:pPr>
      <w:del w:id="54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James (1862-1939) and Caterina Kerr-Lawson (1860-1952). James Kerr-Lawson was a Scottish-Canadian painter.</w:delText>
        </w:r>
      </w:del>
    </w:p>
  </w:footnote>
  <w:footnote w:id="175">
    <w:p w14:paraId="3F75098D" w14:textId="77777777" w:rsidR="00365763" w:rsidDel="00F6340B" w:rsidRDefault="00365763" w:rsidP="00365763">
      <w:pPr>
        <w:rPr>
          <w:del w:id="543" w:author="Ilaria Della Monica" w:date="2022-02-20T10:53:00Z"/>
          <w:rFonts w:ascii="EB Garamond" w:eastAsia="EB Garamond" w:hAnsi="EB Garamond" w:cs="EB Garamond"/>
          <w:sz w:val="22"/>
          <w:szCs w:val="22"/>
        </w:rPr>
      </w:pPr>
      <w:del w:id="54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Christina Bremner was an early British feminist.</w:delText>
        </w:r>
      </w:del>
    </w:p>
  </w:footnote>
  <w:footnote w:id="176">
    <w:p w14:paraId="07FC404A" w14:textId="77777777" w:rsidR="00365763" w:rsidDel="00F6340B" w:rsidRDefault="00365763" w:rsidP="00365763">
      <w:pPr>
        <w:jc w:val="both"/>
        <w:rPr>
          <w:del w:id="546" w:author="Ilaria Della Monica" w:date="2022-02-20T10:53:00Z"/>
          <w:rFonts w:ascii="EB Garamond" w:eastAsia="EB Garamond" w:hAnsi="EB Garamond" w:cs="EB Garamond"/>
          <w:sz w:val="22"/>
          <w:szCs w:val="22"/>
        </w:rPr>
      </w:pPr>
      <w:del w:id="54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Abusir (not to be confused with the locality of the same name described in note 91) is an Old Kingdom necropolis near Cairo, Giza, and Saqqara.</w:delText>
        </w:r>
      </w:del>
    </w:p>
  </w:footnote>
  <w:footnote w:id="177">
    <w:p w14:paraId="733B1718" w14:textId="77777777" w:rsidR="00365763" w:rsidDel="00F6340B" w:rsidRDefault="00365763" w:rsidP="00365763">
      <w:pPr>
        <w:jc w:val="both"/>
        <w:rPr>
          <w:del w:id="549" w:author="Ilaria Della Monica" w:date="2022-02-20T10:53:00Z"/>
          <w:rFonts w:ascii="EB Garamond" w:eastAsia="EB Garamond" w:hAnsi="EB Garamond" w:cs="EB Garamond"/>
          <w:sz w:val="22"/>
          <w:szCs w:val="22"/>
        </w:rPr>
      </w:pPr>
      <w:del w:id="55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Dows Dunham (1890-1984), Harvard College Class of 1913, was an American Egyptologist.</w:delText>
        </w:r>
      </w:del>
    </w:p>
  </w:footnote>
  <w:footnote w:id="178">
    <w:p w14:paraId="3CF1E71C" w14:textId="77777777" w:rsidR="00365763" w:rsidDel="00F6340B" w:rsidRDefault="00365763" w:rsidP="00365763">
      <w:pPr>
        <w:jc w:val="both"/>
        <w:rPr>
          <w:del w:id="552" w:author="Ilaria Della Monica" w:date="2022-02-20T10:53:00Z"/>
          <w:rFonts w:ascii="EB Garamond" w:eastAsia="EB Garamond" w:hAnsi="EB Garamond" w:cs="EB Garamond"/>
          <w:sz w:val="22"/>
          <w:szCs w:val="22"/>
        </w:rPr>
      </w:pPr>
      <w:del w:id="55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former headquarters of François Auguste Ferdinand Mariette (1821-1881), the French Egyptologist who founded the Service des Antiquités (see note 58).</w:delText>
        </w:r>
      </w:del>
    </w:p>
  </w:footnote>
  <w:footnote w:id="179">
    <w:p w14:paraId="273BEC86" w14:textId="77777777" w:rsidR="00365763" w:rsidDel="00F6340B" w:rsidRDefault="00365763" w:rsidP="00365763">
      <w:pPr>
        <w:rPr>
          <w:del w:id="555" w:author="Ilaria Della Monica" w:date="2022-02-20T10:53:00Z"/>
          <w:rFonts w:ascii="EB Garamond" w:eastAsia="EB Garamond" w:hAnsi="EB Garamond" w:cs="EB Garamond"/>
          <w:sz w:val="22"/>
          <w:szCs w:val="22"/>
        </w:rPr>
      </w:pPr>
      <w:del w:id="55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An Old Kingdom mastaba housing the tomb of a 5th Dynasty Vizier.</w:delText>
        </w:r>
      </w:del>
    </w:p>
  </w:footnote>
  <w:footnote w:id="180">
    <w:p w14:paraId="40ED91DE" w14:textId="77777777" w:rsidR="00365763" w:rsidDel="00F6340B" w:rsidRDefault="00365763" w:rsidP="00365763">
      <w:pPr>
        <w:jc w:val="both"/>
        <w:rPr>
          <w:del w:id="558" w:author="Ilaria Della Monica" w:date="2022-02-20T10:53:00Z"/>
          <w:rFonts w:ascii="EB Garamond" w:eastAsia="EB Garamond" w:hAnsi="EB Garamond" w:cs="EB Garamond"/>
          <w:sz w:val="22"/>
          <w:szCs w:val="22"/>
        </w:rPr>
      </w:pPr>
      <w:del w:id="55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 6th Dynasty Vizier, Mereruka has one of the most complex and richly decorated non-pharaonic tombs of Saqqara.</w:delText>
        </w:r>
      </w:del>
    </w:p>
  </w:footnote>
  <w:footnote w:id="181">
    <w:p w14:paraId="7501CC89" w14:textId="77777777" w:rsidR="00365763" w:rsidDel="00F6340B" w:rsidRDefault="00365763" w:rsidP="00365763">
      <w:pPr>
        <w:rPr>
          <w:del w:id="561" w:author="Ilaria Della Monica" w:date="2022-02-20T10:53:00Z"/>
          <w:rFonts w:ascii="EB Garamond" w:eastAsia="EB Garamond" w:hAnsi="EB Garamond" w:cs="EB Garamond"/>
          <w:sz w:val="22"/>
          <w:szCs w:val="22"/>
        </w:rPr>
      </w:pPr>
      <w:del w:id="56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Noblemen tombs surround the pyramids.</w:delText>
        </w:r>
      </w:del>
    </w:p>
  </w:footnote>
  <w:footnote w:id="182">
    <w:p w14:paraId="61108A45" w14:textId="77777777" w:rsidR="00365763" w:rsidDel="00F6340B" w:rsidRDefault="00365763" w:rsidP="00365763">
      <w:pPr>
        <w:rPr>
          <w:del w:id="564" w:author="Ilaria Della Monica" w:date="2022-02-20T10:53:00Z"/>
          <w:rFonts w:ascii="EB Garamond" w:eastAsia="EB Garamond" w:hAnsi="EB Garamond" w:cs="EB Garamond"/>
          <w:sz w:val="22"/>
          <w:szCs w:val="22"/>
        </w:rPr>
      </w:pPr>
      <w:del w:id="56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 part of the Giza archaeological complex close to the Sphinx.</w:delText>
        </w:r>
      </w:del>
    </w:p>
  </w:footnote>
  <w:footnote w:id="183">
    <w:p w14:paraId="5295657D" w14:textId="77777777" w:rsidR="00365763" w:rsidDel="00F6340B" w:rsidRDefault="00365763" w:rsidP="00365763">
      <w:pPr>
        <w:rPr>
          <w:del w:id="567" w:author="Ilaria Della Monica" w:date="2022-02-20T10:53:00Z"/>
          <w:rFonts w:ascii="EB Garamond" w:eastAsia="EB Garamond" w:hAnsi="EB Garamond" w:cs="EB Garamond"/>
          <w:sz w:val="22"/>
          <w:szCs w:val="22"/>
        </w:rPr>
      </w:pPr>
      <w:del w:id="56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Dows Dunham married Eveline Spencer Thompson (d. 1928) in 1920.</w:delText>
        </w:r>
      </w:del>
    </w:p>
  </w:footnote>
  <w:footnote w:id="184">
    <w:p w14:paraId="48633FE1" w14:textId="77777777" w:rsidR="00365763" w:rsidDel="00F6340B" w:rsidRDefault="00365763" w:rsidP="00365763">
      <w:pPr>
        <w:jc w:val="both"/>
        <w:rPr>
          <w:del w:id="570" w:author="Ilaria Della Monica" w:date="2022-02-20T10:53:00Z"/>
          <w:rFonts w:ascii="EB Garamond" w:eastAsia="EB Garamond" w:hAnsi="EB Garamond" w:cs="EB Garamond"/>
          <w:sz w:val="22"/>
          <w:szCs w:val="22"/>
        </w:rPr>
      </w:pPr>
      <w:del w:id="57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“Harvard Exploration Mission” presumably refers to the Joint Egyptian Expedition of Harvard University and the Boston Museum of Fine Arts, or Harvard-Boston Expedition (1905-1947), initially led by George A. Reisner (see note 70).</w:delText>
        </w:r>
      </w:del>
    </w:p>
  </w:footnote>
  <w:footnote w:id="185">
    <w:p w14:paraId="229681EB" w14:textId="77777777" w:rsidR="00365763" w:rsidDel="00F6340B" w:rsidRDefault="00365763" w:rsidP="00365763">
      <w:pPr>
        <w:jc w:val="both"/>
        <w:rPr>
          <w:del w:id="573" w:author="Ilaria Della Monica" w:date="2022-02-20T10:53:00Z"/>
          <w:rFonts w:ascii="EB Garamond" w:eastAsia="EB Garamond" w:hAnsi="EB Garamond" w:cs="EB Garamond"/>
          <w:sz w:val="22"/>
          <w:szCs w:val="22"/>
        </w:rPr>
      </w:pPr>
      <w:del w:id="57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Mary misspells the name of Professor Sir Creswell (see note 19), who had also been a British Army Captain since 1919.</w:delText>
        </w:r>
      </w:del>
    </w:p>
  </w:footnote>
  <w:footnote w:id="186">
    <w:p w14:paraId="0302CC6C" w14:textId="77777777" w:rsidR="00365763" w:rsidDel="00F6340B" w:rsidRDefault="00365763" w:rsidP="00365763">
      <w:pPr>
        <w:jc w:val="both"/>
        <w:rPr>
          <w:del w:id="576" w:author="Ilaria Della Monica" w:date="2022-02-20T10:53:00Z"/>
          <w:rFonts w:ascii="EB Garamond" w:eastAsia="EB Garamond" w:hAnsi="EB Garamond" w:cs="EB Garamond"/>
          <w:sz w:val="22"/>
          <w:szCs w:val="22"/>
        </w:rPr>
      </w:pPr>
      <w:del w:id="57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 reference to the Faubourg Saint-Germain, a Paris neighborhood associated to the aristocracy and the Catholic Ultra-royalist party that dominated French politics during the Restoration (1815-1830).</w:delText>
        </w:r>
      </w:del>
    </w:p>
  </w:footnote>
  <w:footnote w:id="187">
    <w:p w14:paraId="1D68F99E" w14:textId="77777777" w:rsidR="00365763" w:rsidDel="00F6340B" w:rsidRDefault="00365763" w:rsidP="00365763">
      <w:pPr>
        <w:jc w:val="both"/>
        <w:rPr>
          <w:del w:id="579" w:author="Ilaria Della Monica" w:date="2022-02-20T10:53:00Z"/>
          <w:rFonts w:ascii="EB Garamond" w:eastAsia="EB Garamond" w:hAnsi="EB Garamond" w:cs="EB Garamond"/>
          <w:sz w:val="22"/>
          <w:szCs w:val="22"/>
        </w:rPr>
      </w:pPr>
      <w:del w:id="58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It is unclear to which Abbé Meunier Mary is referring. Possible options include Jean-Antoine Meunier (1707-1780), who translated Tertullian’s </w:delText>
        </w:r>
        <w:r w:rsidDel="00F6340B">
          <w:rPr>
            <w:rFonts w:ascii="EB Garamond" w:eastAsia="EB Garamond" w:hAnsi="EB Garamond" w:cs="EB Garamond"/>
            <w:i/>
            <w:sz w:val="22"/>
            <w:szCs w:val="22"/>
          </w:rPr>
          <w:delText>Apologeticus</w:delText>
        </w:r>
        <w:r w:rsidDel="00F6340B">
          <w:rPr>
            <w:rFonts w:ascii="EB Garamond" w:eastAsia="EB Garamond" w:hAnsi="EB Garamond" w:cs="EB Garamond"/>
            <w:sz w:val="22"/>
            <w:szCs w:val="22"/>
          </w:rPr>
          <w:delText xml:space="preserve">, and Jean-Marie Meunier (1863-1929), a </w:delText>
        </w:r>
        <w:r w:rsidDel="00F6340B">
          <w:rPr>
            <w:rFonts w:ascii="EB Garamond" w:eastAsia="EB Garamond" w:hAnsi="EB Garamond" w:cs="EB Garamond"/>
            <w:i/>
            <w:sz w:val="22"/>
            <w:szCs w:val="22"/>
          </w:rPr>
          <w:delText>chanoine</w:delText>
        </w:r>
        <w:r w:rsidDel="00F6340B">
          <w:rPr>
            <w:rFonts w:ascii="EB Garamond" w:eastAsia="EB Garamond" w:hAnsi="EB Garamond" w:cs="EB Garamond"/>
            <w:sz w:val="22"/>
            <w:szCs w:val="22"/>
          </w:rPr>
          <w:delText xml:space="preserve"> (“canon”) whom Mary could have called “Abbé” by accident and who taught linguistics at the Institut catholique de Paris.</w:delText>
        </w:r>
      </w:del>
    </w:p>
  </w:footnote>
  <w:footnote w:id="188">
    <w:p w14:paraId="5F3CE695" w14:textId="77777777" w:rsidR="00365763" w:rsidDel="00F6340B" w:rsidRDefault="00365763" w:rsidP="00365763">
      <w:pPr>
        <w:jc w:val="both"/>
        <w:rPr>
          <w:del w:id="582" w:author="Ilaria Della Monica" w:date="2022-02-20T10:53:00Z"/>
          <w:rFonts w:ascii="EB Garamond" w:eastAsia="EB Garamond" w:hAnsi="EB Garamond" w:cs="EB Garamond"/>
          <w:sz w:val="22"/>
          <w:szCs w:val="22"/>
        </w:rPr>
      </w:pPr>
      <w:del w:id="58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one of the sun temples in either Abu Gorab or Abusir (see note 171), both 15 kilometers from Cairo.</w:delText>
        </w:r>
      </w:del>
    </w:p>
  </w:footnote>
  <w:footnote w:id="189">
    <w:p w14:paraId="3E66DE36" w14:textId="77777777" w:rsidR="00365763" w:rsidDel="00F6340B" w:rsidRDefault="00365763" w:rsidP="00365763">
      <w:pPr>
        <w:jc w:val="both"/>
        <w:rPr>
          <w:del w:id="585" w:author="Ilaria Della Monica" w:date="2022-02-20T10:53:00Z"/>
          <w:rFonts w:ascii="EB Garamond" w:eastAsia="EB Garamond" w:hAnsi="EB Garamond" w:cs="EB Garamond"/>
          <w:sz w:val="22"/>
          <w:szCs w:val="22"/>
        </w:rPr>
      </w:pPr>
      <w:del w:id="58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Henry White Cannon (1850-1934) was an American art collector. The Berenson Papers housed at I Tatti preserve 29 of his letters to Mary.</w:delText>
        </w:r>
      </w:del>
    </w:p>
  </w:footnote>
  <w:footnote w:id="190">
    <w:p w14:paraId="0B678FAB" w14:textId="77777777" w:rsidR="00365763" w:rsidDel="00F6340B" w:rsidRDefault="00365763" w:rsidP="00365763">
      <w:pPr>
        <w:rPr>
          <w:del w:id="588" w:author="Ilaria Della Monica" w:date="2022-02-20T10:53:00Z"/>
          <w:rFonts w:ascii="EB Garamond" w:eastAsia="EB Garamond" w:hAnsi="EB Garamond" w:cs="EB Garamond"/>
          <w:sz w:val="22"/>
          <w:szCs w:val="22"/>
        </w:rPr>
      </w:pPr>
      <w:del w:id="58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Possibly Ugo Monneret de Villard (1881-1954), an Italian archaeologist.</w:delText>
        </w:r>
      </w:del>
    </w:p>
  </w:footnote>
  <w:footnote w:id="191">
    <w:p w14:paraId="1EFF42A1" w14:textId="77777777" w:rsidR="00365763" w:rsidDel="00F6340B" w:rsidRDefault="00365763" w:rsidP="00365763">
      <w:pPr>
        <w:rPr>
          <w:del w:id="591" w:author="Ilaria Della Monica" w:date="2022-02-20T10:53:00Z"/>
          <w:rFonts w:ascii="EB Garamond" w:eastAsia="EB Garamond" w:hAnsi="EB Garamond" w:cs="EB Garamond"/>
          <w:sz w:val="22"/>
          <w:szCs w:val="22"/>
        </w:rPr>
      </w:pPr>
      <w:del w:id="59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Lucie, Lady Duff-Gordon (1821-1869) was a British writer who moved to Egypt in 1862.</w:delText>
        </w:r>
      </w:del>
    </w:p>
  </w:footnote>
  <w:footnote w:id="192">
    <w:p w14:paraId="41ABD41C" w14:textId="77777777" w:rsidR="00365763" w:rsidDel="00F6340B" w:rsidRDefault="00365763" w:rsidP="00365763">
      <w:pPr>
        <w:rPr>
          <w:del w:id="594" w:author="Ilaria Della Monica" w:date="2022-02-20T10:53:00Z"/>
          <w:rFonts w:ascii="EB Garamond" w:eastAsia="EB Garamond" w:hAnsi="EB Garamond" w:cs="EB Garamond"/>
          <w:sz w:val="22"/>
          <w:szCs w:val="22"/>
        </w:rPr>
      </w:pPr>
      <w:del w:id="59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Paul Verlaine (1844-1896) was a French poet.</w:delText>
        </w:r>
      </w:del>
    </w:p>
  </w:footnote>
  <w:footnote w:id="193">
    <w:p w14:paraId="77F503CB" w14:textId="77777777" w:rsidR="00365763" w:rsidDel="00F6340B" w:rsidRDefault="00365763" w:rsidP="00365763">
      <w:pPr>
        <w:rPr>
          <w:del w:id="597" w:author="Ilaria Della Monica" w:date="2022-02-20T10:53:00Z"/>
          <w:rFonts w:ascii="EB Garamond" w:eastAsia="EB Garamond" w:hAnsi="EB Garamond" w:cs="EB Garamond"/>
          <w:sz w:val="22"/>
          <w:szCs w:val="22"/>
        </w:rPr>
      </w:pPr>
      <w:del w:id="59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Naima Löfroth (1882-1954) was the Berensons’ masseuse.</w:delText>
        </w:r>
      </w:del>
    </w:p>
  </w:footnote>
  <w:footnote w:id="194">
    <w:p w14:paraId="0D9F89D8" w14:textId="77777777" w:rsidR="00365763" w:rsidDel="00F6340B" w:rsidRDefault="00365763" w:rsidP="00365763">
      <w:pPr>
        <w:rPr>
          <w:del w:id="600" w:author="Ilaria Della Monica" w:date="2022-02-20T10:53:00Z"/>
          <w:rFonts w:ascii="EB Garamond" w:eastAsia="EB Garamond" w:hAnsi="EB Garamond" w:cs="EB Garamond"/>
          <w:sz w:val="22"/>
          <w:szCs w:val="22"/>
        </w:rPr>
      </w:pPr>
      <w:del w:id="60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Hugh Parry was the Berensons’ chauffeur.</w:delText>
        </w:r>
      </w:del>
    </w:p>
  </w:footnote>
  <w:footnote w:id="195">
    <w:p w14:paraId="3C77EA20" w14:textId="77777777" w:rsidR="00365763" w:rsidDel="00F6340B" w:rsidRDefault="00365763" w:rsidP="00365763">
      <w:pPr>
        <w:jc w:val="both"/>
        <w:rPr>
          <w:del w:id="603" w:author="Ilaria Della Monica" w:date="2022-02-20T10:53:00Z"/>
          <w:rFonts w:ascii="EB Garamond" w:eastAsia="EB Garamond" w:hAnsi="EB Garamond" w:cs="EB Garamond"/>
          <w:sz w:val="22"/>
          <w:szCs w:val="22"/>
        </w:rPr>
      </w:pPr>
      <w:del w:id="60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“Museum. Oh </w:delText>
        </w:r>
        <w:r w:rsidDel="00F6340B">
          <w:rPr>
            <w:rFonts w:ascii="EB Garamond" w:eastAsia="EB Garamond" w:hAnsi="EB Garamond" w:cs="EB Garamond"/>
            <w:i/>
            <w:sz w:val="22"/>
            <w:szCs w:val="22"/>
          </w:rPr>
          <w:delText>endless</w:delText>
        </w:r>
        <w:r w:rsidDel="00F6340B">
          <w:rPr>
            <w:rFonts w:ascii="EB Garamond" w:eastAsia="EB Garamond" w:hAnsi="EB Garamond" w:cs="EB Garamond"/>
            <w:sz w:val="22"/>
            <w:szCs w:val="22"/>
          </w:rPr>
          <w:delText>” is scratched over with a different, darker ink than “And very tiring.”</w:delText>
        </w:r>
      </w:del>
    </w:p>
  </w:footnote>
  <w:footnote w:id="196">
    <w:p w14:paraId="5F5DB27A" w14:textId="77777777" w:rsidR="00365763" w:rsidDel="00F6340B" w:rsidRDefault="00365763" w:rsidP="00365763">
      <w:pPr>
        <w:jc w:val="both"/>
        <w:rPr>
          <w:del w:id="606" w:author="Ilaria Della Monica" w:date="2022-02-20T10:53:00Z"/>
          <w:rFonts w:ascii="EB Garamond" w:eastAsia="EB Garamond" w:hAnsi="EB Garamond" w:cs="EB Garamond"/>
          <w:sz w:val="22"/>
          <w:szCs w:val="22"/>
        </w:rPr>
      </w:pPr>
      <w:del w:id="60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 14th century mausoleum. The complex also includes a contemporary mosque of the same name but also a Dervish theater from the 19th century where Mary saw the performance described above.</w:delText>
        </w:r>
      </w:del>
    </w:p>
  </w:footnote>
  <w:footnote w:id="197">
    <w:p w14:paraId="2894DEE5" w14:textId="77777777" w:rsidR="00365763" w:rsidDel="00F6340B" w:rsidRDefault="00365763" w:rsidP="00365763">
      <w:pPr>
        <w:jc w:val="both"/>
        <w:rPr>
          <w:del w:id="609" w:author="Ilaria Della Monica" w:date="2022-02-20T10:53:00Z"/>
          <w:rFonts w:ascii="EB Garamond" w:eastAsia="EB Garamond" w:hAnsi="EB Garamond" w:cs="EB Garamond"/>
          <w:sz w:val="22"/>
          <w:szCs w:val="22"/>
        </w:rPr>
      </w:pPr>
      <w:del w:id="61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tomb of Sangar-al-Gawli is another 14th century mausoleum. For Ibn Tulun, see note 21.</w:delText>
        </w:r>
      </w:del>
    </w:p>
  </w:footnote>
  <w:footnote w:id="198">
    <w:p w14:paraId="7237B23B" w14:textId="77777777" w:rsidR="00365763" w:rsidDel="00F6340B" w:rsidRDefault="00365763" w:rsidP="00365763">
      <w:pPr>
        <w:jc w:val="both"/>
        <w:rPr>
          <w:del w:id="612" w:author="Ilaria Della Monica" w:date="2022-02-20T10:53:00Z"/>
          <w:rFonts w:ascii="EB Garamond" w:eastAsia="EB Garamond" w:hAnsi="EB Garamond" w:cs="EB Garamond"/>
          <w:sz w:val="22"/>
          <w:szCs w:val="22"/>
        </w:rPr>
      </w:pPr>
      <w:del w:id="61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tomb of Barkuk is another Mamluk mausoleum, this time dating from the early 15th century (see Lane-Poole’s </w:delText>
        </w:r>
        <w:r w:rsidDel="00F6340B">
          <w:rPr>
            <w:rFonts w:ascii="EB Garamond" w:eastAsia="EB Garamond" w:hAnsi="EB Garamond" w:cs="EB Garamond"/>
            <w:i/>
            <w:sz w:val="22"/>
            <w:szCs w:val="22"/>
          </w:rPr>
          <w:delText>A History of Egypt: In the Middle Ages</w:delText>
        </w:r>
        <w:r w:rsidDel="00F6340B">
          <w:rPr>
            <w:rFonts w:ascii="EB Garamond" w:eastAsia="EB Garamond" w:hAnsi="EB Garamond" w:cs="EB Garamond"/>
            <w:sz w:val="22"/>
            <w:szCs w:val="22"/>
          </w:rPr>
          <w:delText>, page 323, available online, as well as Mary’s subsequent comment about its domes). “Emir Kebir” actually means “Grand Amir,” a title awarded to Amir Qurqumas, another Mamluk grandee whose tomb dates from the early 16th century.</w:delText>
        </w:r>
      </w:del>
    </w:p>
  </w:footnote>
  <w:footnote w:id="199">
    <w:p w14:paraId="5DBD86BB" w14:textId="77777777" w:rsidR="00365763" w:rsidDel="00F6340B" w:rsidRDefault="00365763" w:rsidP="00365763">
      <w:pPr>
        <w:jc w:val="both"/>
        <w:rPr>
          <w:del w:id="615" w:author="Ilaria Della Monica" w:date="2022-02-20T10:53:00Z"/>
          <w:rFonts w:ascii="EB Garamond" w:eastAsia="EB Garamond" w:hAnsi="EB Garamond" w:cs="EB Garamond"/>
          <w:sz w:val="22"/>
          <w:szCs w:val="22"/>
        </w:rPr>
      </w:pPr>
      <w:del w:id="61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These double quotation marks probably refer back to “</w:delText>
        </w:r>
        <w:r w:rsidDel="00F6340B">
          <w:rPr>
            <w:rFonts w:ascii="EB Garamond" w:eastAsia="EB Garamond" w:hAnsi="EB Garamond" w:cs="EB Garamond"/>
            <w:i/>
            <w:sz w:val="22"/>
            <w:szCs w:val="22"/>
          </w:rPr>
          <w:delText>Barkuk</w:delText>
        </w:r>
        <w:r w:rsidDel="00F6340B">
          <w:rPr>
            <w:rFonts w:ascii="EB Garamond" w:eastAsia="EB Garamond" w:hAnsi="EB Garamond" w:cs="EB Garamond"/>
            <w:sz w:val="22"/>
            <w:szCs w:val="22"/>
          </w:rPr>
          <w:delText>,” which is immediately above them on the previous line.</w:delText>
        </w:r>
      </w:del>
    </w:p>
  </w:footnote>
  <w:footnote w:id="200">
    <w:p w14:paraId="4AE6932B" w14:textId="77777777" w:rsidR="00365763" w:rsidDel="00F6340B" w:rsidRDefault="00365763" w:rsidP="00365763">
      <w:pPr>
        <w:jc w:val="both"/>
        <w:rPr>
          <w:del w:id="618" w:author="Ilaria Della Monica" w:date="2022-02-20T10:53:00Z"/>
          <w:rFonts w:ascii="EB Garamond" w:eastAsia="EB Garamond" w:hAnsi="EB Garamond" w:cs="EB Garamond"/>
          <w:sz w:val="22"/>
          <w:szCs w:val="22"/>
        </w:rPr>
      </w:pPr>
      <w:del w:id="61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Probable reference to the pulpit’s period or artistic style. For Sultan Qaitbay, see note 10.</w:delText>
        </w:r>
      </w:del>
    </w:p>
  </w:footnote>
  <w:footnote w:id="201">
    <w:p w14:paraId="0AA8AD4B" w14:textId="77777777" w:rsidR="00365763" w:rsidDel="00F6340B" w:rsidRDefault="00365763" w:rsidP="00365763">
      <w:pPr>
        <w:rPr>
          <w:del w:id="621" w:author="Ilaria Della Monica" w:date="2022-02-20T10:53:00Z"/>
          <w:rFonts w:ascii="EB Garamond" w:eastAsia="EB Garamond" w:hAnsi="EB Garamond" w:cs="EB Garamond"/>
          <w:sz w:val="22"/>
          <w:szCs w:val="22"/>
        </w:rPr>
      </w:pPr>
      <w:del w:id="62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 hot wind accompanied by sandstorms.</w:delText>
        </w:r>
      </w:del>
    </w:p>
  </w:footnote>
  <w:footnote w:id="202">
    <w:p w14:paraId="040CD377" w14:textId="77777777" w:rsidR="00365763" w:rsidDel="00F6340B" w:rsidRDefault="00365763" w:rsidP="00365763">
      <w:pPr>
        <w:jc w:val="both"/>
        <w:rPr>
          <w:del w:id="624" w:author="Ilaria Della Monica" w:date="2022-02-20T10:53:00Z"/>
          <w:rFonts w:ascii="EB Garamond" w:eastAsia="EB Garamond" w:hAnsi="EB Garamond" w:cs="EB Garamond"/>
          <w:sz w:val="22"/>
          <w:szCs w:val="22"/>
        </w:rPr>
      </w:pPr>
      <w:del w:id="62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Qalawun complex dates from the late 13th century. Saint Simeon Stylites, near Aleppo in northern Syria, is a 5th-century Byzantine church.</w:delText>
        </w:r>
      </w:del>
    </w:p>
  </w:footnote>
  <w:footnote w:id="203">
    <w:p w14:paraId="7B193F10" w14:textId="77777777" w:rsidR="00365763" w:rsidDel="00F6340B" w:rsidRDefault="00365763" w:rsidP="00365763">
      <w:pPr>
        <w:jc w:val="both"/>
        <w:rPr>
          <w:del w:id="627" w:author="Ilaria Della Monica" w:date="2022-02-20T10:53:00Z"/>
          <w:rFonts w:ascii="EB Garamond" w:eastAsia="EB Garamond" w:hAnsi="EB Garamond" w:cs="EB Garamond"/>
          <w:sz w:val="22"/>
          <w:szCs w:val="22"/>
        </w:rPr>
      </w:pPr>
      <w:del w:id="62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San Vitale, a 6th-century Byzantine church in Ravenna, is known for its mosaics depicting Emperor Justinian and Empress Theodora.</w:delText>
        </w:r>
      </w:del>
    </w:p>
  </w:footnote>
  <w:footnote w:id="204">
    <w:p w14:paraId="129549EB" w14:textId="77777777" w:rsidR="00365763" w:rsidDel="00F6340B" w:rsidRDefault="00365763" w:rsidP="00365763">
      <w:pPr>
        <w:jc w:val="both"/>
        <w:rPr>
          <w:del w:id="630" w:author="Ilaria Della Monica" w:date="2022-02-20T10:53:00Z"/>
          <w:rFonts w:ascii="EB Garamond" w:eastAsia="EB Garamond" w:hAnsi="EB Garamond" w:cs="EB Garamond"/>
          <w:sz w:val="22"/>
          <w:szCs w:val="22"/>
        </w:rPr>
      </w:pPr>
      <w:del w:id="63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 madrasa since the 10th century, Al-Azhar is still one of the most renowned universities in the Islamic world.</w:delText>
        </w:r>
      </w:del>
    </w:p>
  </w:footnote>
  <w:footnote w:id="205">
    <w:p w14:paraId="04416EA7" w14:textId="77777777" w:rsidR="00365763" w:rsidDel="00F6340B" w:rsidRDefault="00365763" w:rsidP="00365763">
      <w:pPr>
        <w:rPr>
          <w:del w:id="633" w:author="Ilaria Della Monica" w:date="2022-02-20T10:53:00Z"/>
          <w:rFonts w:ascii="EB Garamond" w:eastAsia="EB Garamond" w:hAnsi="EB Garamond" w:cs="EB Garamond"/>
          <w:sz w:val="22"/>
          <w:szCs w:val="22"/>
        </w:rPr>
      </w:pPr>
      <w:del w:id="63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Ottoman Mosque of Abu Dahab dates from 1774.</w:delText>
        </w:r>
      </w:del>
    </w:p>
  </w:footnote>
  <w:footnote w:id="206">
    <w:p w14:paraId="5D3EAB92" w14:textId="77777777" w:rsidR="00365763" w:rsidDel="00F6340B" w:rsidRDefault="00365763" w:rsidP="00365763">
      <w:pPr>
        <w:jc w:val="both"/>
        <w:rPr>
          <w:del w:id="636" w:author="Ilaria Della Monica" w:date="2022-02-20T10:53:00Z"/>
          <w:rFonts w:ascii="EB Garamond" w:eastAsia="EB Garamond" w:hAnsi="EB Garamond" w:cs="EB Garamond"/>
          <w:sz w:val="22"/>
          <w:szCs w:val="22"/>
        </w:rPr>
      </w:pPr>
      <w:del w:id="63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Arthur Joseph Sulley (1853-1930) was an English art dealer. The I Tatti Berenson archive contains 69 of his letters to Mary Berenson and 32 letters from Mary to him.</w:delText>
        </w:r>
      </w:del>
    </w:p>
  </w:footnote>
  <w:footnote w:id="207">
    <w:p w14:paraId="4848F500" w14:textId="77777777" w:rsidR="00365763" w:rsidDel="00F6340B" w:rsidRDefault="00365763" w:rsidP="00365763">
      <w:pPr>
        <w:jc w:val="both"/>
        <w:rPr>
          <w:del w:id="639" w:author="Ilaria Della Monica" w:date="2022-02-20T10:53:00Z"/>
          <w:rFonts w:ascii="EB Garamond" w:eastAsia="EB Garamond" w:hAnsi="EB Garamond" w:cs="EB Garamond"/>
          <w:sz w:val="22"/>
          <w:szCs w:val="22"/>
        </w:rPr>
      </w:pPr>
      <w:del w:id="64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the “Whitall” of [040] and, hence, Alfred Nicholson’s father and Mary’s uncle (see note 32).</w:delText>
        </w:r>
      </w:del>
    </w:p>
  </w:footnote>
  <w:footnote w:id="208">
    <w:p w14:paraId="31EBEF98" w14:textId="77777777" w:rsidR="00365763" w:rsidDel="00F6340B" w:rsidRDefault="00365763" w:rsidP="00365763">
      <w:pPr>
        <w:jc w:val="both"/>
        <w:rPr>
          <w:del w:id="642" w:author="Ilaria Della Monica" w:date="2022-02-20T10:53:00Z"/>
          <w:rFonts w:ascii="EB Garamond" w:eastAsia="EB Garamond" w:hAnsi="EB Garamond" w:cs="EB Garamond"/>
          <w:sz w:val="22"/>
          <w:szCs w:val="22"/>
        </w:rPr>
      </w:pPr>
      <w:del w:id="64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Bonté Elgood’s husband, Percival Elgood, a British colonial officer whom she married in 1907.</w:delText>
        </w:r>
      </w:del>
    </w:p>
  </w:footnote>
  <w:footnote w:id="209">
    <w:p w14:paraId="435377F4" w14:textId="77777777" w:rsidR="00365763" w:rsidDel="00F6340B" w:rsidRDefault="00365763" w:rsidP="00365763">
      <w:pPr>
        <w:rPr>
          <w:del w:id="645" w:author="Ilaria Della Monica" w:date="2022-02-20T10:53:00Z"/>
          <w:rFonts w:ascii="EB Garamond" w:eastAsia="EB Garamond" w:hAnsi="EB Garamond" w:cs="EB Garamond"/>
          <w:sz w:val="22"/>
          <w:szCs w:val="22"/>
        </w:rPr>
      </w:pPr>
      <w:del w:id="64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Senda Berenson Abbott (1868-1954) was Bernard Berenson’s sister.</w:delText>
        </w:r>
      </w:del>
    </w:p>
  </w:footnote>
  <w:footnote w:id="210">
    <w:p w14:paraId="742DAE65" w14:textId="77777777" w:rsidR="00365763" w:rsidDel="00F6340B" w:rsidRDefault="00365763" w:rsidP="00365763">
      <w:pPr>
        <w:rPr>
          <w:del w:id="648" w:author="Ilaria Della Monica" w:date="2022-02-20T10:53:00Z"/>
          <w:rFonts w:ascii="EB Garamond" w:eastAsia="EB Garamond" w:hAnsi="EB Garamond" w:cs="EB Garamond"/>
          <w:sz w:val="22"/>
          <w:szCs w:val="22"/>
        </w:rPr>
      </w:pPr>
      <w:del w:id="64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An alternative spelling of pharaoh Akhenaton’s name. See notes 51 and 63.</w:delText>
        </w:r>
      </w:del>
    </w:p>
  </w:footnote>
  <w:footnote w:id="211">
    <w:p w14:paraId="178841F8" w14:textId="77777777" w:rsidR="00365763" w:rsidDel="00F6340B" w:rsidRDefault="00365763" w:rsidP="00365763">
      <w:pPr>
        <w:rPr>
          <w:del w:id="651" w:author="Ilaria Della Monica" w:date="2022-02-20T10:53:00Z"/>
          <w:rFonts w:ascii="EB Garamond" w:eastAsia="EB Garamond" w:hAnsi="EB Garamond" w:cs="EB Garamond"/>
          <w:sz w:val="22"/>
          <w:szCs w:val="22"/>
        </w:rPr>
      </w:pPr>
      <w:del w:id="65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 sixteenth-century early Ottoman mosque.</w:delText>
        </w:r>
      </w:del>
    </w:p>
  </w:footnote>
  <w:footnote w:id="212">
    <w:p w14:paraId="61578283" w14:textId="77777777" w:rsidR="00365763" w:rsidDel="00F6340B" w:rsidRDefault="00365763" w:rsidP="00365763">
      <w:pPr>
        <w:rPr>
          <w:del w:id="654" w:author="Ilaria Della Monica" w:date="2022-02-20T10:53:00Z"/>
          <w:rFonts w:ascii="EB Garamond" w:eastAsia="EB Garamond" w:hAnsi="EB Garamond" w:cs="EB Garamond"/>
          <w:sz w:val="22"/>
          <w:szCs w:val="22"/>
        </w:rPr>
      </w:pPr>
      <w:del w:id="65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Gezira is a fluvial island in the Nile in Cairo.</w:delText>
        </w:r>
      </w:del>
    </w:p>
  </w:footnote>
  <w:footnote w:id="213">
    <w:p w14:paraId="7536B700" w14:textId="77777777" w:rsidR="00365763" w:rsidDel="00F6340B" w:rsidRDefault="00365763" w:rsidP="00365763">
      <w:pPr>
        <w:jc w:val="both"/>
        <w:rPr>
          <w:del w:id="657" w:author="Ilaria Della Monica" w:date="2022-02-20T10:53:00Z"/>
          <w:rFonts w:ascii="EB Garamond" w:eastAsia="EB Garamond" w:hAnsi="EB Garamond" w:cs="EB Garamond"/>
          <w:sz w:val="22"/>
          <w:szCs w:val="22"/>
        </w:rPr>
      </w:pPr>
      <w:del w:id="65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From the </w:delText>
        </w:r>
        <w:r w:rsidDel="00F6340B">
          <w:rPr>
            <w:rFonts w:ascii="EB Garamond" w:eastAsia="EB Garamond" w:hAnsi="EB Garamond" w:cs="EB Garamond"/>
            <w:i/>
            <w:sz w:val="22"/>
            <w:szCs w:val="22"/>
          </w:rPr>
          <w:delText>Encyclopædia Britannica</w:delText>
        </w:r>
        <w:r w:rsidDel="00F6340B">
          <w:rPr>
            <w:rFonts w:ascii="EB Garamond" w:eastAsia="EB Garamond" w:hAnsi="EB Garamond" w:cs="EB Garamond"/>
            <w:sz w:val="22"/>
            <w:szCs w:val="22"/>
          </w:rPr>
          <w:delText xml:space="preserve"> online: “Diathermy, </w:delText>
        </w:r>
        <w:r w:rsidDel="00F6340B">
          <w:rPr>
            <w:rFonts w:ascii="EB Garamond" w:eastAsia="EB Garamond" w:hAnsi="EB Garamond" w:cs="EB Garamond"/>
            <w:sz w:val="22"/>
            <w:szCs w:val="22"/>
            <w:highlight w:val="white"/>
          </w:rPr>
          <w:delText xml:space="preserve">form of </w:delText>
        </w:r>
        <w:r w:rsidDel="00F6340B">
          <w:fldChar w:fldCharType="begin"/>
        </w:r>
        <w:r w:rsidDel="00F6340B">
          <w:delInstrText xml:space="preserve"> HYPERLINK "https://www.britannica.com/topic/physical-medicine-and-rehabilitation" \h </w:delInstrText>
        </w:r>
        <w:r w:rsidDel="00F6340B">
          <w:fldChar w:fldCharType="separate"/>
        </w:r>
        <w:r w:rsidDel="00F6340B">
          <w:rPr>
            <w:rFonts w:ascii="EB Garamond" w:eastAsia="EB Garamond" w:hAnsi="EB Garamond" w:cs="EB Garamond"/>
            <w:sz w:val="22"/>
            <w:szCs w:val="22"/>
          </w:rPr>
          <w:delText>physical therapy</w:delText>
        </w:r>
        <w:r w:rsidDel="00F6340B">
          <w:rPr>
            <w:rFonts w:ascii="EB Garamond" w:eastAsia="EB Garamond" w:hAnsi="EB Garamond" w:cs="EB Garamond"/>
            <w:sz w:val="22"/>
            <w:szCs w:val="22"/>
          </w:rPr>
          <w:fldChar w:fldCharType="end"/>
        </w:r>
        <w:r w:rsidDel="00F6340B">
          <w:rPr>
            <w:rFonts w:ascii="EB Garamond" w:eastAsia="EB Garamond" w:hAnsi="EB Garamond" w:cs="EB Garamond"/>
            <w:sz w:val="22"/>
            <w:szCs w:val="22"/>
            <w:highlight w:val="white"/>
          </w:rPr>
          <w:delText xml:space="preserve"> in which deep heating of tissues is accomplished by the use of high-frequency electrical current. [...] Depending on the amount of heat generated, diathermy can be used to merely warm or to destroy tissue. In the first instance, it is particularly </w:delText>
        </w:r>
        <w:r w:rsidDel="00F6340B">
          <w:fldChar w:fldCharType="begin"/>
        </w:r>
        <w:r w:rsidDel="00F6340B">
          <w:delInstrText xml:space="preserve"> HYPERLINK "https://www.merriam-webster.com/dictionary/beneficial" \h </w:delInstrText>
        </w:r>
        <w:r w:rsidDel="00F6340B">
          <w:fldChar w:fldCharType="separate"/>
        </w:r>
        <w:r w:rsidDel="00F6340B">
          <w:rPr>
            <w:rFonts w:ascii="EB Garamond" w:eastAsia="EB Garamond" w:hAnsi="EB Garamond" w:cs="EB Garamond"/>
            <w:sz w:val="22"/>
            <w:szCs w:val="22"/>
            <w:highlight w:val="white"/>
          </w:rPr>
          <w:delText>beneficial</w:delText>
        </w:r>
        <w:r w:rsidDel="00F6340B">
          <w:rPr>
            <w:rFonts w:ascii="EB Garamond" w:eastAsia="EB Garamond" w:hAnsi="EB Garamond" w:cs="EB Garamond"/>
            <w:sz w:val="22"/>
            <w:szCs w:val="22"/>
            <w:highlight w:val="white"/>
          </w:rPr>
          <w:fldChar w:fldCharType="end"/>
        </w:r>
        <w:r w:rsidDel="00F6340B">
          <w:rPr>
            <w:rFonts w:ascii="EB Garamond" w:eastAsia="EB Garamond" w:hAnsi="EB Garamond" w:cs="EB Garamond"/>
            <w:sz w:val="22"/>
            <w:szCs w:val="22"/>
            <w:highlight w:val="white"/>
          </w:rPr>
          <w:delText xml:space="preserve"> in relieving muscle soreness and sprain. In the second, as an adjunct to </w:delText>
        </w:r>
        <w:r w:rsidDel="00F6340B">
          <w:fldChar w:fldCharType="begin"/>
        </w:r>
        <w:r w:rsidDel="00F6340B">
          <w:delInstrText xml:space="preserve"> HYPERLINK "https://www.britannica.com/topic/surgery-medicine" \h </w:delInstrText>
        </w:r>
        <w:r w:rsidDel="00F6340B">
          <w:fldChar w:fldCharType="separate"/>
        </w:r>
        <w:r w:rsidDel="00F6340B">
          <w:rPr>
            <w:rFonts w:ascii="EB Garamond" w:eastAsia="EB Garamond" w:hAnsi="EB Garamond" w:cs="EB Garamond"/>
            <w:sz w:val="22"/>
            <w:szCs w:val="22"/>
            <w:highlight w:val="white"/>
          </w:rPr>
          <w:delText>surgery</w:delText>
        </w:r>
        <w:r w:rsidDel="00F6340B">
          <w:rPr>
            <w:rFonts w:ascii="EB Garamond" w:eastAsia="EB Garamond" w:hAnsi="EB Garamond" w:cs="EB Garamond"/>
            <w:sz w:val="22"/>
            <w:szCs w:val="22"/>
            <w:highlight w:val="white"/>
          </w:rPr>
          <w:fldChar w:fldCharType="end"/>
        </w:r>
        <w:r w:rsidDel="00F6340B">
          <w:rPr>
            <w:rFonts w:ascii="EB Garamond" w:eastAsia="EB Garamond" w:hAnsi="EB Garamond" w:cs="EB Garamond"/>
            <w:sz w:val="22"/>
            <w:szCs w:val="22"/>
            <w:highlight w:val="white"/>
          </w:rPr>
          <w:delText>, diathermy is used to coagulate, prevent excessive bleeding, and seal off traumatized tissues.”</w:delText>
        </w:r>
      </w:del>
    </w:p>
  </w:footnote>
  <w:footnote w:id="214">
    <w:p w14:paraId="4F176BEB" w14:textId="77777777" w:rsidR="00365763" w:rsidDel="00F6340B" w:rsidRDefault="00365763" w:rsidP="00365763">
      <w:pPr>
        <w:jc w:val="both"/>
        <w:rPr>
          <w:del w:id="660" w:author="Ilaria Della Monica" w:date="2022-02-20T10:53:00Z"/>
          <w:rFonts w:ascii="EB Garamond" w:eastAsia="EB Garamond" w:hAnsi="EB Garamond" w:cs="EB Garamond"/>
          <w:sz w:val="22"/>
          <w:szCs w:val="22"/>
        </w:rPr>
      </w:pPr>
      <w:del w:id="66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Alda Anrep (1883-1974) was Nicky Mariano’s sister and the I Tatti librarian from 1929 to 1962.</w:delText>
        </w:r>
      </w:del>
    </w:p>
  </w:footnote>
  <w:footnote w:id="215">
    <w:p w14:paraId="5093E605" w14:textId="77777777" w:rsidR="00365763" w:rsidDel="00F6340B" w:rsidRDefault="00365763" w:rsidP="00365763">
      <w:pPr>
        <w:rPr>
          <w:del w:id="663" w:author="Ilaria Della Monica" w:date="2022-02-20T10:53:00Z"/>
          <w:rFonts w:ascii="EB Garamond" w:eastAsia="EB Garamond" w:hAnsi="EB Garamond" w:cs="EB Garamond"/>
          <w:sz w:val="22"/>
          <w:szCs w:val="22"/>
        </w:rPr>
      </w:pPr>
      <w:del w:id="66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Morton Henry Prince (1854-1929) was an American psychologist.</w:delText>
        </w:r>
      </w:del>
    </w:p>
  </w:footnote>
  <w:footnote w:id="216">
    <w:p w14:paraId="54EC2AE0" w14:textId="77777777" w:rsidR="00365763" w:rsidDel="00F6340B" w:rsidRDefault="00365763" w:rsidP="00365763">
      <w:pPr>
        <w:jc w:val="both"/>
        <w:rPr>
          <w:del w:id="666" w:author="Ilaria Della Monica" w:date="2022-02-20T10:53:00Z"/>
          <w:rFonts w:ascii="EB Garamond" w:eastAsia="EB Garamond" w:hAnsi="EB Garamond" w:cs="EB Garamond"/>
          <w:sz w:val="22"/>
          <w:szCs w:val="22"/>
        </w:rPr>
      </w:pPr>
      <w:del w:id="66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Whereas Mary has “Paravicini’s” in her diary, Bernard has “Parravicinis” in his pocket diary. Emile Paravicini (1870-1958) was a French banker. Multiple online art provenance records seem to indicate that the Paravicinis were art collectors.</w:delText>
        </w:r>
      </w:del>
    </w:p>
  </w:footnote>
  <w:footnote w:id="217">
    <w:p w14:paraId="0335C425" w14:textId="77777777" w:rsidR="00365763" w:rsidDel="00F6340B" w:rsidRDefault="00365763" w:rsidP="00365763">
      <w:pPr>
        <w:rPr>
          <w:del w:id="669" w:author="Ilaria Della Monica" w:date="2022-02-20T10:53:00Z"/>
          <w:rFonts w:ascii="EB Garamond" w:eastAsia="EB Garamond" w:hAnsi="EB Garamond" w:cs="EB Garamond"/>
          <w:sz w:val="22"/>
          <w:szCs w:val="22"/>
        </w:rPr>
      </w:pPr>
      <w:del w:id="67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Edward Fowles (1885-1971) was an art dealer at Duveen Brothers.</w:delText>
        </w:r>
      </w:del>
    </w:p>
  </w:footnote>
  <w:footnote w:id="218">
    <w:p w14:paraId="40B28114" w14:textId="77777777" w:rsidR="00365763" w:rsidDel="00F6340B" w:rsidRDefault="00365763" w:rsidP="00365763">
      <w:pPr>
        <w:jc w:val="both"/>
        <w:rPr>
          <w:del w:id="672" w:author="Ilaria Della Monica" w:date="2022-02-20T10:53:00Z"/>
          <w:rFonts w:ascii="EB Garamond" w:eastAsia="EB Garamond" w:hAnsi="EB Garamond" w:cs="EB Garamond"/>
          <w:sz w:val="22"/>
          <w:szCs w:val="22"/>
        </w:rPr>
      </w:pPr>
      <w:del w:id="67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Mrs. R. L. Devonshire (see note 9 above) mentions a 1479 “Tomb El Fadawieh” in “El Abbasieh” in her </w:delText>
        </w:r>
        <w:r w:rsidDel="00F6340B">
          <w:rPr>
            <w:rFonts w:ascii="EB Garamond" w:eastAsia="EB Garamond" w:hAnsi="EB Garamond" w:cs="EB Garamond"/>
            <w:i/>
            <w:sz w:val="22"/>
            <w:szCs w:val="22"/>
          </w:rPr>
          <w:delText>Rambles in Cairo</w:delText>
        </w:r>
        <w:r w:rsidDel="00F6340B">
          <w:rPr>
            <w:rFonts w:ascii="EB Garamond" w:eastAsia="EB Garamond" w:hAnsi="EB Garamond" w:cs="EB Garamond"/>
            <w:sz w:val="22"/>
            <w:szCs w:val="22"/>
          </w:rPr>
          <w:delText xml:space="preserve"> (page 105, available online), but the editor found no other references to this mosque.</w:delText>
        </w:r>
      </w:del>
    </w:p>
  </w:footnote>
  <w:footnote w:id="219">
    <w:p w14:paraId="1B0EBA9B" w14:textId="77777777" w:rsidR="00365763" w:rsidDel="00F6340B" w:rsidRDefault="00365763" w:rsidP="00365763">
      <w:pPr>
        <w:rPr>
          <w:del w:id="675" w:author="Ilaria Della Monica" w:date="2022-02-20T10:53:00Z"/>
          <w:rFonts w:ascii="EB Garamond" w:eastAsia="EB Garamond" w:hAnsi="EB Garamond" w:cs="EB Garamond"/>
          <w:sz w:val="22"/>
          <w:szCs w:val="22"/>
        </w:rPr>
      </w:pPr>
      <w:del w:id="67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a corruption of “Bramly” (see note 31 above).</w:delText>
        </w:r>
      </w:del>
    </w:p>
  </w:footnote>
  <w:footnote w:id="220">
    <w:p w14:paraId="1F198ABA" w14:textId="77777777" w:rsidR="00365763" w:rsidDel="00F6340B" w:rsidRDefault="00365763" w:rsidP="00365763">
      <w:pPr>
        <w:jc w:val="both"/>
        <w:rPr>
          <w:del w:id="678" w:author="Ilaria Della Monica" w:date="2022-02-20T10:53:00Z"/>
          <w:rFonts w:ascii="EB Garamond" w:eastAsia="EB Garamond" w:hAnsi="EB Garamond" w:cs="EB Garamond"/>
          <w:sz w:val="22"/>
          <w:szCs w:val="22"/>
        </w:rPr>
      </w:pPr>
      <w:del w:id="67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Née Alice Suares and married to banker Joseph Aslan Cattaui Pasha, Mme. Cattaui Pasha was an Egyptian socialite and court figure.</w:delText>
        </w:r>
      </w:del>
    </w:p>
  </w:footnote>
  <w:footnote w:id="221">
    <w:p w14:paraId="31EBC0D0" w14:textId="77777777" w:rsidR="00365763" w:rsidDel="00F6340B" w:rsidRDefault="00365763" w:rsidP="00365763">
      <w:pPr>
        <w:rPr>
          <w:del w:id="681" w:author="Ilaria Della Monica" w:date="2022-02-20T10:53:00Z"/>
          <w:rFonts w:ascii="EB Garamond" w:eastAsia="EB Garamond" w:hAnsi="EB Garamond" w:cs="EB Garamond"/>
          <w:sz w:val="22"/>
          <w:szCs w:val="22"/>
        </w:rPr>
      </w:pPr>
      <w:del w:id="68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the Gilbert and Sullivan opera, which premiered in 1885.</w:delText>
        </w:r>
      </w:del>
    </w:p>
  </w:footnote>
  <w:footnote w:id="222">
    <w:p w14:paraId="3C50AABA" w14:textId="77777777" w:rsidR="00365763" w:rsidDel="00F6340B" w:rsidRDefault="00365763" w:rsidP="00365763">
      <w:pPr>
        <w:rPr>
          <w:del w:id="684" w:author="Ilaria Della Monica" w:date="2022-02-20T10:53:00Z"/>
          <w:rFonts w:ascii="EB Garamond" w:eastAsia="EB Garamond" w:hAnsi="EB Garamond" w:cs="EB Garamond"/>
          <w:sz w:val="22"/>
          <w:szCs w:val="22"/>
        </w:rPr>
      </w:pPr>
      <w:del w:id="68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Prince Youssef Kamal, a member of the royal family of Egypt, was an art collector.</w:delText>
        </w:r>
      </w:del>
    </w:p>
  </w:footnote>
  <w:footnote w:id="223">
    <w:p w14:paraId="7DB28020" w14:textId="77777777" w:rsidR="00365763" w:rsidDel="00F6340B" w:rsidRDefault="00365763" w:rsidP="00365763">
      <w:pPr>
        <w:jc w:val="both"/>
        <w:rPr>
          <w:del w:id="687" w:author="Ilaria Della Monica" w:date="2022-02-20T10:53:00Z"/>
          <w:rFonts w:ascii="EB Garamond" w:eastAsia="EB Garamond" w:hAnsi="EB Garamond" w:cs="EB Garamond"/>
          <w:sz w:val="22"/>
          <w:szCs w:val="22"/>
        </w:rPr>
      </w:pPr>
      <w:del w:id="68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 James Baxter (mentioned in [390] with his address in Egypt) wrote a paper named “Notes on the Estimate of the National Income of Egypt for 1921-22,” which appeared in the journal </w:delText>
        </w:r>
        <w:r w:rsidDel="00F6340B">
          <w:rPr>
            <w:rFonts w:ascii="EB Garamond" w:eastAsia="EB Garamond" w:hAnsi="EB Garamond" w:cs="EB Garamond"/>
            <w:i/>
            <w:sz w:val="22"/>
            <w:szCs w:val="22"/>
          </w:rPr>
          <w:delText>L’Égypte Contemporaine</w:delText>
        </w:r>
        <w:r w:rsidDel="00F6340B">
          <w:rPr>
            <w:rFonts w:ascii="EB Garamond" w:eastAsia="EB Garamond" w:hAnsi="EB Garamond" w:cs="EB Garamond"/>
            <w:sz w:val="22"/>
            <w:szCs w:val="22"/>
          </w:rPr>
          <w:delText xml:space="preserve"> in 1923. The editor could find no further information on him.</w:delText>
        </w:r>
      </w:del>
    </w:p>
  </w:footnote>
  <w:footnote w:id="224">
    <w:p w14:paraId="43EA54AB" w14:textId="77777777" w:rsidR="00365763" w:rsidDel="00F6340B" w:rsidRDefault="00365763" w:rsidP="00365763">
      <w:pPr>
        <w:rPr>
          <w:del w:id="690" w:author="Ilaria Della Monica" w:date="2022-02-20T10:53:00Z"/>
          <w:rFonts w:ascii="EB Garamond" w:eastAsia="EB Garamond" w:hAnsi="EB Garamond" w:cs="EB Garamond"/>
          <w:sz w:val="22"/>
          <w:szCs w:val="22"/>
        </w:rPr>
      </w:pPr>
      <w:del w:id="69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Sibyl, Lady Colefax (1874-1950) was a British socialite.</w:delText>
        </w:r>
      </w:del>
    </w:p>
  </w:footnote>
  <w:footnote w:id="225">
    <w:p w14:paraId="0FBF0681" w14:textId="77777777" w:rsidR="00365763" w:rsidDel="00F6340B" w:rsidRDefault="00365763" w:rsidP="00365763">
      <w:pPr>
        <w:jc w:val="both"/>
        <w:rPr>
          <w:del w:id="693" w:author="Ilaria Della Monica" w:date="2022-02-20T10:53:00Z"/>
          <w:rFonts w:ascii="EB Garamond" w:eastAsia="EB Garamond" w:hAnsi="EB Garamond" w:cs="EB Garamond"/>
          <w:sz w:val="22"/>
          <w:szCs w:val="22"/>
        </w:rPr>
      </w:pPr>
      <w:del w:id="69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Lucy Amos, née Scott Moncrieff (1880-1958), was Sir Maurice Amos’ wife.</w:delText>
        </w:r>
      </w:del>
    </w:p>
  </w:footnote>
  <w:footnote w:id="226">
    <w:p w14:paraId="2E69494C" w14:textId="77777777" w:rsidR="00365763" w:rsidDel="00F6340B" w:rsidRDefault="00365763" w:rsidP="00365763">
      <w:pPr>
        <w:jc w:val="both"/>
        <w:rPr>
          <w:del w:id="696" w:author="Ilaria Della Monica" w:date="2022-02-20T10:53:00Z"/>
          <w:rFonts w:ascii="EB Garamond" w:eastAsia="EB Garamond" w:hAnsi="EB Garamond" w:cs="EB Garamond"/>
          <w:sz w:val="22"/>
          <w:szCs w:val="22"/>
        </w:rPr>
      </w:pPr>
      <w:del w:id="69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a misspelling of Juyushi (see note 30 above).</w:delText>
        </w:r>
      </w:del>
    </w:p>
  </w:footnote>
  <w:footnote w:id="227">
    <w:p w14:paraId="182DB890" w14:textId="77777777" w:rsidR="00365763" w:rsidDel="00F6340B" w:rsidRDefault="00365763" w:rsidP="00365763">
      <w:pPr>
        <w:rPr>
          <w:del w:id="699" w:author="Ilaria Della Monica" w:date="2022-02-20T10:53:00Z"/>
          <w:rFonts w:ascii="EB Garamond" w:eastAsia="EB Garamond" w:hAnsi="EB Garamond" w:cs="EB Garamond"/>
          <w:sz w:val="22"/>
          <w:szCs w:val="22"/>
        </w:rPr>
      </w:pPr>
      <w:del w:id="70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Nerve pain.</w:delText>
        </w:r>
      </w:del>
    </w:p>
  </w:footnote>
  <w:footnote w:id="228">
    <w:p w14:paraId="2D0E1886" w14:textId="77777777" w:rsidR="00365763" w:rsidDel="00F6340B" w:rsidRDefault="00365763" w:rsidP="00365763">
      <w:pPr>
        <w:rPr>
          <w:del w:id="702" w:author="Ilaria Della Monica" w:date="2022-02-20T10:53:00Z"/>
          <w:rFonts w:ascii="EB Garamond" w:eastAsia="EB Garamond" w:hAnsi="EB Garamond" w:cs="EB Garamond"/>
          <w:sz w:val="22"/>
          <w:szCs w:val="22"/>
        </w:rPr>
      </w:pPr>
      <w:del w:id="70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Doctor Wilfred Blaydes was a former lover of Mary’s.</w:delText>
        </w:r>
      </w:del>
    </w:p>
  </w:footnote>
  <w:footnote w:id="229">
    <w:p w14:paraId="10CF869A" w14:textId="77777777" w:rsidR="00365763" w:rsidDel="00F6340B" w:rsidRDefault="00365763" w:rsidP="00365763">
      <w:pPr>
        <w:jc w:val="both"/>
        <w:rPr>
          <w:del w:id="705" w:author="Ilaria Della Monica" w:date="2022-02-20T10:53:00Z"/>
          <w:rFonts w:ascii="EB Garamond" w:eastAsia="EB Garamond" w:hAnsi="EB Garamond" w:cs="EB Garamond"/>
          <w:sz w:val="22"/>
          <w:szCs w:val="22"/>
        </w:rPr>
      </w:pPr>
      <w:del w:id="70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Robert Calverley Trevelyan (</w:delText>
        </w:r>
        <w:r w:rsidDel="00F6340B">
          <w:rPr>
            <w:rFonts w:ascii="EB Garamond" w:eastAsia="EB Garamond" w:hAnsi="EB Garamond" w:cs="EB Garamond"/>
            <w:sz w:val="22"/>
            <w:szCs w:val="22"/>
            <w:highlight w:val="white"/>
          </w:rPr>
          <w:delText>1872-1951) was a British poet.</w:delText>
        </w:r>
      </w:del>
    </w:p>
  </w:footnote>
  <w:footnote w:id="230">
    <w:p w14:paraId="046B8516" w14:textId="77777777" w:rsidR="00365763" w:rsidDel="00F6340B" w:rsidRDefault="00365763" w:rsidP="00365763">
      <w:pPr>
        <w:rPr>
          <w:del w:id="708" w:author="Ilaria Della Monica" w:date="2022-02-20T10:53:00Z"/>
          <w:rFonts w:ascii="EB Garamond" w:eastAsia="EB Garamond" w:hAnsi="EB Garamond" w:cs="EB Garamond"/>
          <w:sz w:val="22"/>
          <w:szCs w:val="22"/>
        </w:rPr>
      </w:pPr>
      <w:del w:id="70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Yule Giglioli was Bernard’s doctor.</w:delText>
        </w:r>
      </w:del>
    </w:p>
  </w:footnote>
  <w:footnote w:id="231">
    <w:p w14:paraId="2BDD46E1" w14:textId="77777777" w:rsidR="00365763" w:rsidDel="00F6340B" w:rsidRDefault="00365763" w:rsidP="00365763">
      <w:pPr>
        <w:rPr>
          <w:del w:id="711" w:author="Ilaria Della Monica" w:date="2022-02-20T10:53:00Z"/>
          <w:rFonts w:ascii="EB Garamond" w:eastAsia="EB Garamond" w:hAnsi="EB Garamond" w:cs="EB Garamond"/>
          <w:sz w:val="22"/>
          <w:szCs w:val="22"/>
        </w:rPr>
      </w:pPr>
      <w:del w:id="71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Alda’s husband’s nickname (see note 257 below).</w:delText>
        </w:r>
      </w:del>
    </w:p>
  </w:footnote>
  <w:footnote w:id="232">
    <w:p w14:paraId="62F4EDD1" w14:textId="77777777" w:rsidR="00365763" w:rsidDel="00F6340B" w:rsidRDefault="00365763" w:rsidP="00365763">
      <w:pPr>
        <w:jc w:val="both"/>
        <w:rPr>
          <w:del w:id="714" w:author="Ilaria Della Monica" w:date="2022-02-20T10:53:00Z"/>
          <w:rFonts w:ascii="EB Garamond" w:eastAsia="EB Garamond" w:hAnsi="EB Garamond" w:cs="EB Garamond"/>
          <w:sz w:val="22"/>
          <w:szCs w:val="22"/>
        </w:rPr>
      </w:pPr>
      <w:del w:id="71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Carlo Placci (1861-1941) was an Italian writer.</w:delText>
        </w:r>
      </w:del>
    </w:p>
  </w:footnote>
  <w:footnote w:id="233">
    <w:p w14:paraId="69546116" w14:textId="77777777" w:rsidR="00365763" w:rsidDel="00F6340B" w:rsidRDefault="00365763" w:rsidP="00365763">
      <w:pPr>
        <w:rPr>
          <w:del w:id="717" w:author="Ilaria Della Monica" w:date="2022-02-20T10:53:00Z"/>
          <w:rFonts w:ascii="EB Garamond" w:eastAsia="EB Garamond" w:hAnsi="EB Garamond" w:cs="EB Garamond"/>
          <w:sz w:val="22"/>
          <w:szCs w:val="22"/>
        </w:rPr>
      </w:pPr>
      <w:del w:id="71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Charles Francis Bell (1871-1966) was a British art historian and curator.</w:delText>
        </w:r>
      </w:del>
    </w:p>
  </w:footnote>
  <w:footnote w:id="234">
    <w:p w14:paraId="651D73FD" w14:textId="77777777" w:rsidR="00365763" w:rsidDel="00F6340B" w:rsidRDefault="00365763" w:rsidP="00365763">
      <w:pPr>
        <w:jc w:val="both"/>
        <w:rPr>
          <w:del w:id="720" w:author="Ilaria Della Monica" w:date="2022-02-20T10:53:00Z"/>
          <w:rFonts w:ascii="EB Garamond" w:eastAsia="EB Garamond" w:hAnsi="EB Garamond" w:cs="EB Garamond"/>
          <w:sz w:val="22"/>
          <w:szCs w:val="22"/>
        </w:rPr>
      </w:pPr>
      <w:del w:id="72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Lucy Bryant Wallace Porter (</w:delText>
        </w:r>
        <w:r w:rsidDel="00F6340B">
          <w:rPr>
            <w:rFonts w:ascii="EB Garamond" w:eastAsia="EB Garamond" w:hAnsi="EB Garamond" w:cs="EB Garamond"/>
            <w:sz w:val="22"/>
            <w:szCs w:val="22"/>
            <w:highlight w:val="white"/>
          </w:rPr>
          <w:delText>1876-1962) was the wife of Arthur Kingsley Porter (1883-1933), an American art historian.</w:delText>
        </w:r>
      </w:del>
    </w:p>
  </w:footnote>
  <w:footnote w:id="235">
    <w:p w14:paraId="35F79970" w14:textId="77777777" w:rsidR="00365763" w:rsidDel="00F6340B" w:rsidRDefault="00365763" w:rsidP="00365763">
      <w:pPr>
        <w:jc w:val="both"/>
        <w:rPr>
          <w:del w:id="723" w:author="Ilaria Della Monica" w:date="2022-02-20T10:53:00Z"/>
          <w:rFonts w:ascii="EB Garamond" w:eastAsia="EB Garamond" w:hAnsi="EB Garamond" w:cs="EB Garamond"/>
          <w:sz w:val="22"/>
          <w:szCs w:val="22"/>
        </w:rPr>
      </w:pPr>
      <w:del w:id="72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Lucy Bond Hewitt (née Work, 1860-1934) was the first wife of American inventor Peter Cooper Hewitt (1861-1921) until their divorce in 1918.</w:delText>
        </w:r>
      </w:del>
    </w:p>
  </w:footnote>
  <w:footnote w:id="236">
    <w:p w14:paraId="76C62012" w14:textId="77777777" w:rsidR="00365763" w:rsidDel="00F6340B" w:rsidRDefault="00365763" w:rsidP="00365763">
      <w:pPr>
        <w:rPr>
          <w:del w:id="726" w:author="Ilaria Della Monica" w:date="2022-02-20T10:53:00Z"/>
          <w:rFonts w:ascii="EB Garamond" w:eastAsia="EB Garamond" w:hAnsi="EB Garamond" w:cs="EB Garamond"/>
          <w:sz w:val="22"/>
          <w:szCs w:val="22"/>
        </w:rPr>
      </w:pPr>
      <w:del w:id="72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Lina Waterfield (1874-1964) was a British journalist.</w:delText>
        </w:r>
      </w:del>
    </w:p>
  </w:footnote>
  <w:footnote w:id="237">
    <w:p w14:paraId="29C95032" w14:textId="77777777" w:rsidR="00365763" w:rsidDel="00F6340B" w:rsidRDefault="00365763" w:rsidP="00365763">
      <w:pPr>
        <w:jc w:val="both"/>
        <w:rPr>
          <w:del w:id="729" w:author="Ilaria Della Monica" w:date="2022-02-20T10:53:00Z"/>
          <w:rFonts w:ascii="EB Garamond" w:eastAsia="EB Garamond" w:hAnsi="EB Garamond" w:cs="EB Garamond"/>
          <w:sz w:val="22"/>
          <w:szCs w:val="22"/>
        </w:rPr>
      </w:pPr>
      <w:del w:id="73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From the </w:delText>
        </w:r>
        <w:r w:rsidDel="00F6340B">
          <w:rPr>
            <w:rFonts w:ascii="EB Garamond" w:eastAsia="EB Garamond" w:hAnsi="EB Garamond" w:cs="EB Garamond"/>
            <w:i/>
            <w:sz w:val="22"/>
            <w:szCs w:val="22"/>
          </w:rPr>
          <w:delText>Encyclopædia Britannica</w:delText>
        </w:r>
        <w:r w:rsidDel="00F6340B">
          <w:rPr>
            <w:rFonts w:ascii="EB Garamond" w:eastAsia="EB Garamond" w:hAnsi="EB Garamond" w:cs="EB Garamond"/>
            <w:sz w:val="22"/>
            <w:szCs w:val="22"/>
          </w:rPr>
          <w:delText xml:space="preserve"> online: “</w:delText>
        </w:r>
        <w:r w:rsidDel="00F6340B">
          <w:rPr>
            <w:rFonts w:ascii="EB Garamond" w:eastAsia="EB Garamond" w:hAnsi="EB Garamond" w:cs="EB Garamond"/>
            <w:sz w:val="22"/>
            <w:szCs w:val="22"/>
            <w:highlight w:val="white"/>
          </w:rPr>
          <w:delText xml:space="preserve">(April 10–May 19, 1922), post-World War I meeting at </w:delText>
        </w:r>
        <w:r w:rsidDel="00F6340B">
          <w:fldChar w:fldCharType="begin"/>
        </w:r>
        <w:r w:rsidDel="00F6340B">
          <w:delInstrText xml:space="preserve"> HYPERLINK "https://www.britannica.com/place/Genoa-Italy" \h </w:delInstrText>
        </w:r>
        <w:r w:rsidDel="00F6340B">
          <w:fldChar w:fldCharType="separate"/>
        </w:r>
        <w:r w:rsidDel="00F6340B">
          <w:rPr>
            <w:rFonts w:ascii="EB Garamond" w:eastAsia="EB Garamond" w:hAnsi="EB Garamond" w:cs="EB Garamond"/>
            <w:sz w:val="22"/>
            <w:szCs w:val="22"/>
          </w:rPr>
          <w:delText>Genoa</w:delText>
        </w:r>
        <w:r w:rsidDel="00F6340B">
          <w:rPr>
            <w:rFonts w:ascii="EB Garamond" w:eastAsia="EB Garamond" w:hAnsi="EB Garamond" w:cs="EB Garamond"/>
            <w:sz w:val="22"/>
            <w:szCs w:val="22"/>
          </w:rPr>
          <w:fldChar w:fldCharType="end"/>
        </w:r>
        <w:r w:rsidDel="00F6340B">
          <w:rPr>
            <w:rFonts w:ascii="EB Garamond" w:eastAsia="EB Garamond" w:hAnsi="EB Garamond" w:cs="EB Garamond"/>
            <w:sz w:val="22"/>
            <w:szCs w:val="22"/>
            <w:highlight w:val="white"/>
          </w:rPr>
          <w:delText xml:space="preserve">, </w:delText>
        </w:r>
        <w:r w:rsidDel="00F6340B">
          <w:fldChar w:fldCharType="begin"/>
        </w:r>
        <w:r w:rsidDel="00F6340B">
          <w:delInstrText xml:space="preserve"> HYPERLINK "https://www.britannica.com/place/Italy" \h </w:delInstrText>
        </w:r>
        <w:r w:rsidDel="00F6340B">
          <w:fldChar w:fldCharType="separate"/>
        </w:r>
        <w:r w:rsidDel="00F6340B">
          <w:rPr>
            <w:rFonts w:ascii="EB Garamond" w:eastAsia="EB Garamond" w:hAnsi="EB Garamond" w:cs="EB Garamond"/>
            <w:sz w:val="22"/>
            <w:szCs w:val="22"/>
          </w:rPr>
          <w:delText>Italy</w:delText>
        </w:r>
        <w:r w:rsidDel="00F6340B">
          <w:rPr>
            <w:rFonts w:ascii="EB Garamond" w:eastAsia="EB Garamond" w:hAnsi="EB Garamond" w:cs="EB Garamond"/>
            <w:sz w:val="22"/>
            <w:szCs w:val="22"/>
          </w:rPr>
          <w:fldChar w:fldCharType="end"/>
        </w:r>
        <w:r w:rsidDel="00F6340B">
          <w:rPr>
            <w:rFonts w:ascii="EB Garamond" w:eastAsia="EB Garamond" w:hAnsi="EB Garamond" w:cs="EB Garamond"/>
            <w:sz w:val="22"/>
            <w:szCs w:val="22"/>
            <w:highlight w:val="white"/>
          </w:rPr>
          <w:delText xml:space="preserve">, to discuss the economic reconstruction of central and eastern </w:delText>
        </w:r>
        <w:r w:rsidDel="00F6340B">
          <w:fldChar w:fldCharType="begin"/>
        </w:r>
        <w:r w:rsidDel="00F6340B">
          <w:delInstrText xml:space="preserve"> HYPERLINK "https://www.britannica.com/place/Europe" \h </w:delInstrText>
        </w:r>
        <w:r w:rsidDel="00F6340B">
          <w:fldChar w:fldCharType="separate"/>
        </w:r>
        <w:r w:rsidDel="00F6340B">
          <w:rPr>
            <w:rFonts w:ascii="EB Garamond" w:eastAsia="EB Garamond" w:hAnsi="EB Garamond" w:cs="EB Garamond"/>
            <w:sz w:val="22"/>
            <w:szCs w:val="22"/>
          </w:rPr>
          <w:delText>Europe</w:delText>
        </w:r>
        <w:r w:rsidDel="00F6340B">
          <w:rPr>
            <w:rFonts w:ascii="EB Garamond" w:eastAsia="EB Garamond" w:hAnsi="EB Garamond" w:cs="EB Garamond"/>
            <w:sz w:val="22"/>
            <w:szCs w:val="22"/>
          </w:rPr>
          <w:fldChar w:fldCharType="end"/>
        </w:r>
        <w:r w:rsidDel="00F6340B">
          <w:rPr>
            <w:rFonts w:ascii="EB Garamond" w:eastAsia="EB Garamond" w:hAnsi="EB Garamond" w:cs="EB Garamond"/>
            <w:sz w:val="22"/>
            <w:szCs w:val="22"/>
            <w:highlight w:val="white"/>
          </w:rPr>
          <w:delText xml:space="preserve"> and to explore ways to improve relations between Soviet </w:delText>
        </w:r>
        <w:r w:rsidDel="00F6340B">
          <w:fldChar w:fldCharType="begin"/>
        </w:r>
        <w:r w:rsidDel="00F6340B">
          <w:delInstrText xml:space="preserve"> HYPERLINK "https://www.britannica.com/place/Russia" \h </w:delInstrText>
        </w:r>
        <w:r w:rsidDel="00F6340B">
          <w:fldChar w:fldCharType="separate"/>
        </w:r>
        <w:r w:rsidDel="00F6340B">
          <w:rPr>
            <w:rFonts w:ascii="EB Garamond" w:eastAsia="EB Garamond" w:hAnsi="EB Garamond" w:cs="EB Garamond"/>
            <w:sz w:val="22"/>
            <w:szCs w:val="22"/>
          </w:rPr>
          <w:delText>Russia</w:delText>
        </w:r>
        <w:r w:rsidDel="00F6340B">
          <w:rPr>
            <w:rFonts w:ascii="EB Garamond" w:eastAsia="EB Garamond" w:hAnsi="EB Garamond" w:cs="EB Garamond"/>
            <w:sz w:val="22"/>
            <w:szCs w:val="22"/>
          </w:rPr>
          <w:fldChar w:fldCharType="end"/>
        </w:r>
        <w:r w:rsidDel="00F6340B">
          <w:rPr>
            <w:rFonts w:ascii="EB Garamond" w:eastAsia="EB Garamond" w:hAnsi="EB Garamond" w:cs="EB Garamond"/>
            <w:sz w:val="22"/>
            <w:szCs w:val="22"/>
            <w:highlight w:val="white"/>
          </w:rPr>
          <w:delText xml:space="preserve"> and European capitalist regimes.”</w:delText>
        </w:r>
      </w:del>
    </w:p>
  </w:footnote>
  <w:footnote w:id="238">
    <w:p w14:paraId="2B16592B" w14:textId="77777777" w:rsidR="00365763" w:rsidDel="00F6340B" w:rsidRDefault="00365763" w:rsidP="00365763">
      <w:pPr>
        <w:rPr>
          <w:del w:id="732" w:author="Ilaria Della Monica" w:date="2022-02-20T10:53:00Z"/>
          <w:rFonts w:ascii="EB Garamond" w:eastAsia="EB Garamond" w:hAnsi="EB Garamond" w:cs="EB Garamond"/>
          <w:sz w:val="22"/>
          <w:szCs w:val="22"/>
        </w:rPr>
      </w:pPr>
      <w:del w:id="73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James Louis Garvin (1868-1947) was a British journalist.</w:delText>
        </w:r>
      </w:del>
    </w:p>
  </w:footnote>
  <w:footnote w:id="239">
    <w:p w14:paraId="136799A5" w14:textId="77777777" w:rsidR="00365763" w:rsidDel="00F6340B" w:rsidRDefault="00365763" w:rsidP="00365763">
      <w:pPr>
        <w:jc w:val="both"/>
        <w:rPr>
          <w:del w:id="735" w:author="Ilaria Della Monica" w:date="2022-02-20T10:53:00Z"/>
          <w:rFonts w:ascii="EB Garamond" w:eastAsia="EB Garamond" w:hAnsi="EB Garamond" w:cs="EB Garamond"/>
          <w:sz w:val="22"/>
          <w:szCs w:val="22"/>
        </w:rPr>
      </w:pPr>
      <w:del w:id="73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David Lloyd George (1863-1945) was Prime Minister of the United Kingdom from 1916 to 1922.</w:delText>
        </w:r>
      </w:del>
    </w:p>
  </w:footnote>
  <w:footnote w:id="240">
    <w:p w14:paraId="087E0C50" w14:textId="77777777" w:rsidR="00365763" w:rsidDel="00F6340B" w:rsidRDefault="00365763" w:rsidP="00365763">
      <w:pPr>
        <w:jc w:val="both"/>
        <w:rPr>
          <w:del w:id="738" w:author="Ilaria Della Monica" w:date="2022-02-20T10:53:00Z"/>
          <w:rFonts w:ascii="EB Garamond" w:eastAsia="EB Garamond" w:hAnsi="EB Garamond" w:cs="EB Garamond"/>
          <w:sz w:val="22"/>
          <w:szCs w:val="22"/>
        </w:rPr>
      </w:pPr>
      <w:del w:id="73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Lady Sybil Lubbock (1881-1943) was married to Geoffrey Scott from 1918 to 1927.</w:delText>
        </w:r>
      </w:del>
    </w:p>
  </w:footnote>
  <w:footnote w:id="241">
    <w:p w14:paraId="66AB0378" w14:textId="77777777" w:rsidR="00365763" w:rsidDel="00F6340B" w:rsidRDefault="00365763" w:rsidP="00365763">
      <w:pPr>
        <w:jc w:val="both"/>
        <w:rPr>
          <w:del w:id="741" w:author="Ilaria Della Monica" w:date="2022-02-20T10:53:00Z"/>
          <w:rFonts w:ascii="EB Garamond" w:eastAsia="EB Garamond" w:hAnsi="EB Garamond" w:cs="EB Garamond"/>
          <w:sz w:val="22"/>
          <w:szCs w:val="22"/>
        </w:rPr>
      </w:pPr>
      <w:del w:id="74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Percy Lubbock (1879-1965), Lady Sybil’s third husband, was a British writer.</w:delText>
        </w:r>
      </w:del>
    </w:p>
  </w:footnote>
  <w:footnote w:id="242">
    <w:p w14:paraId="49B10B74" w14:textId="77777777" w:rsidR="00365763" w:rsidDel="00F6340B" w:rsidRDefault="00365763" w:rsidP="00365763">
      <w:pPr>
        <w:rPr>
          <w:del w:id="744" w:author="Ilaria Della Monica" w:date="2022-02-20T10:53:00Z"/>
          <w:rFonts w:ascii="EB Garamond" w:eastAsia="EB Garamond" w:hAnsi="EB Garamond" w:cs="EB Garamond"/>
          <w:sz w:val="22"/>
          <w:szCs w:val="22"/>
        </w:rPr>
      </w:pPr>
      <w:del w:id="74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Cecil Pinsent (1884-1963) was the British architect who designed the I Tatti gardens.</w:delText>
        </w:r>
      </w:del>
    </w:p>
  </w:footnote>
  <w:footnote w:id="243">
    <w:p w14:paraId="28113A75" w14:textId="77777777" w:rsidR="00365763" w:rsidDel="00F6340B" w:rsidRDefault="00365763" w:rsidP="00365763">
      <w:pPr>
        <w:jc w:val="both"/>
        <w:rPr>
          <w:del w:id="747" w:author="Ilaria Della Monica" w:date="2022-02-20T10:53:00Z"/>
          <w:rFonts w:ascii="EB Garamond" w:eastAsia="EB Garamond" w:hAnsi="EB Garamond" w:cs="EB Garamond"/>
          <w:sz w:val="22"/>
          <w:szCs w:val="22"/>
        </w:rPr>
      </w:pPr>
      <w:del w:id="74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W. H. R. Rivers (1864-1922) was a British psychologist. His </w:delText>
        </w:r>
        <w:r w:rsidDel="00F6340B">
          <w:rPr>
            <w:rFonts w:ascii="EB Garamond" w:eastAsia="EB Garamond" w:hAnsi="EB Garamond" w:cs="EB Garamond"/>
            <w:i/>
            <w:sz w:val="22"/>
            <w:szCs w:val="22"/>
          </w:rPr>
          <w:delText>Instinct and the Unconscious</w:delText>
        </w:r>
        <w:r w:rsidDel="00F6340B">
          <w:rPr>
            <w:rFonts w:ascii="EB Garamond" w:eastAsia="EB Garamond" w:hAnsi="EB Garamond" w:cs="EB Garamond"/>
            <w:sz w:val="22"/>
            <w:szCs w:val="22"/>
          </w:rPr>
          <w:delText xml:space="preserve"> (1920) is subtitled </w:delText>
        </w:r>
        <w:r w:rsidDel="00F6340B">
          <w:rPr>
            <w:rFonts w:ascii="EB Garamond" w:eastAsia="EB Garamond" w:hAnsi="EB Garamond" w:cs="EB Garamond"/>
            <w:i/>
            <w:sz w:val="22"/>
            <w:szCs w:val="22"/>
          </w:rPr>
          <w:delText>A Contribution to a Biological Theory of the Psycho-Neuroses</w:delText>
        </w:r>
        <w:r w:rsidDel="00F6340B">
          <w:rPr>
            <w:rFonts w:ascii="EB Garamond" w:eastAsia="EB Garamond" w:hAnsi="EB Garamond" w:cs="EB Garamond"/>
            <w:sz w:val="22"/>
            <w:szCs w:val="22"/>
          </w:rPr>
          <w:delText>.</w:delText>
        </w:r>
      </w:del>
    </w:p>
  </w:footnote>
  <w:footnote w:id="244">
    <w:p w14:paraId="37FC61C3" w14:textId="77777777" w:rsidR="00365763" w:rsidDel="00F6340B" w:rsidRDefault="00365763" w:rsidP="00365763">
      <w:pPr>
        <w:rPr>
          <w:del w:id="750" w:author="Ilaria Della Monica" w:date="2022-02-20T10:53:00Z"/>
          <w:rFonts w:ascii="EB Garamond" w:eastAsia="EB Garamond" w:hAnsi="EB Garamond" w:cs="EB Garamond"/>
          <w:sz w:val="22"/>
          <w:szCs w:val="22"/>
        </w:rPr>
      </w:pPr>
      <w:del w:id="75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 British neighbor of the Berensons in Italy.</w:delText>
        </w:r>
      </w:del>
    </w:p>
  </w:footnote>
  <w:footnote w:id="245">
    <w:p w14:paraId="683F45B6" w14:textId="77777777" w:rsidR="00365763" w:rsidDel="00F6340B" w:rsidRDefault="00365763" w:rsidP="00365763">
      <w:pPr>
        <w:jc w:val="both"/>
        <w:rPr>
          <w:del w:id="753" w:author="Ilaria Della Monica" w:date="2022-02-20T10:53:00Z"/>
          <w:rFonts w:ascii="EB Garamond" w:eastAsia="EB Garamond" w:hAnsi="EB Garamond" w:cs="EB Garamond"/>
          <w:sz w:val="22"/>
          <w:szCs w:val="22"/>
        </w:rPr>
      </w:pPr>
      <w:del w:id="75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Archibald George Blomefield Russell (1879-1955), who married Janet Frances Kerr in 1915, was a British art historian.</w:delText>
        </w:r>
      </w:del>
    </w:p>
  </w:footnote>
  <w:footnote w:id="246">
    <w:p w14:paraId="5E624915" w14:textId="77777777" w:rsidR="00365763" w:rsidDel="00F6340B" w:rsidRDefault="00365763" w:rsidP="00365763">
      <w:pPr>
        <w:jc w:val="both"/>
        <w:rPr>
          <w:del w:id="756" w:author="Ilaria Della Monica" w:date="2022-02-20T10:53:00Z"/>
          <w:rFonts w:ascii="EB Garamond" w:eastAsia="EB Garamond" w:hAnsi="EB Garamond" w:cs="EB Garamond"/>
          <w:sz w:val="22"/>
          <w:szCs w:val="22"/>
        </w:rPr>
      </w:pPr>
      <w:del w:id="75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Lionello Venturi (1885-1961) was an Italian art historian.</w:delText>
        </w:r>
      </w:del>
    </w:p>
  </w:footnote>
  <w:footnote w:id="247">
    <w:p w14:paraId="7B9A8F08" w14:textId="77777777" w:rsidR="00365763" w:rsidDel="00F6340B" w:rsidRDefault="00365763" w:rsidP="00365763">
      <w:pPr>
        <w:rPr>
          <w:del w:id="759" w:author="Ilaria Della Monica" w:date="2022-02-20T10:53:00Z"/>
          <w:rFonts w:ascii="EB Garamond" w:eastAsia="EB Garamond" w:hAnsi="EB Garamond" w:cs="EB Garamond"/>
          <w:sz w:val="22"/>
          <w:szCs w:val="22"/>
        </w:rPr>
      </w:pPr>
      <w:del w:id="76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Mary Cook, the wife of Sir Herbert Frederick Cook, a British collector.</w:delText>
        </w:r>
      </w:del>
    </w:p>
  </w:footnote>
  <w:footnote w:id="248">
    <w:p w14:paraId="736E0F07" w14:textId="77777777" w:rsidR="00365763" w:rsidDel="00F6340B" w:rsidRDefault="00365763" w:rsidP="00365763">
      <w:pPr>
        <w:rPr>
          <w:del w:id="762" w:author="Ilaria Della Monica" w:date="2022-02-20T10:53:00Z"/>
          <w:rFonts w:ascii="EB Garamond" w:eastAsia="EB Garamond" w:hAnsi="EB Garamond" w:cs="EB Garamond"/>
          <w:sz w:val="22"/>
          <w:szCs w:val="22"/>
        </w:rPr>
      </w:pPr>
      <w:del w:id="76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Duveens were the most important art dealers of the early twentieth century.</w:delText>
        </w:r>
      </w:del>
    </w:p>
  </w:footnote>
  <w:footnote w:id="249">
    <w:p w14:paraId="604379C0" w14:textId="77777777" w:rsidR="00365763" w:rsidDel="00F6340B" w:rsidRDefault="00365763" w:rsidP="00365763">
      <w:pPr>
        <w:rPr>
          <w:del w:id="765" w:author="Ilaria Della Monica" w:date="2022-02-20T10:53:00Z"/>
          <w:rFonts w:ascii="EB Garamond" w:eastAsia="EB Garamond" w:hAnsi="EB Garamond" w:cs="EB Garamond"/>
          <w:sz w:val="22"/>
          <w:szCs w:val="22"/>
        </w:rPr>
      </w:pPr>
      <w:del w:id="76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John Maynard Keynes (1883-1946) was a British economist.</w:delText>
        </w:r>
      </w:del>
    </w:p>
  </w:footnote>
  <w:footnote w:id="250">
    <w:p w14:paraId="17A29E7B" w14:textId="77777777" w:rsidR="00365763" w:rsidDel="00F6340B" w:rsidRDefault="00365763" w:rsidP="00365763">
      <w:pPr>
        <w:rPr>
          <w:del w:id="768" w:author="Ilaria Della Monica" w:date="2022-02-20T10:53:00Z"/>
          <w:rFonts w:ascii="EB Garamond" w:eastAsia="EB Garamond" w:hAnsi="EB Garamond" w:cs="EB Garamond"/>
          <w:sz w:val="22"/>
          <w:szCs w:val="22"/>
        </w:rPr>
      </w:pPr>
      <w:del w:id="76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Henry Goldman (1857-1937) was an American art collector.</w:delText>
        </w:r>
      </w:del>
    </w:p>
  </w:footnote>
  <w:footnote w:id="251">
    <w:p w14:paraId="54A6A575" w14:textId="77777777" w:rsidR="00365763" w:rsidDel="00F6340B" w:rsidRDefault="00365763" w:rsidP="00365763">
      <w:pPr>
        <w:jc w:val="both"/>
        <w:rPr>
          <w:del w:id="771" w:author="Ilaria Della Monica" w:date="2022-02-20T10:53:00Z"/>
          <w:rFonts w:ascii="EB Garamond" w:eastAsia="EB Garamond" w:hAnsi="EB Garamond" w:cs="EB Garamond"/>
          <w:sz w:val="22"/>
          <w:szCs w:val="22"/>
        </w:rPr>
      </w:pPr>
      <w:del w:id="77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Instead of “Jesus,” Mary has “X-” with another, vertical short dash over the horizontal one. Vladimir G. Simkovitch’s </w:delText>
        </w:r>
        <w:r w:rsidDel="00F6340B">
          <w:rPr>
            <w:rFonts w:ascii="EB Garamond" w:eastAsia="EB Garamond" w:hAnsi="EB Garamond" w:cs="EB Garamond"/>
            <w:i/>
            <w:sz w:val="22"/>
            <w:szCs w:val="22"/>
          </w:rPr>
          <w:delText>Toward the Understanding of Jesus</w:delText>
        </w:r>
        <w:r w:rsidDel="00F6340B">
          <w:rPr>
            <w:rFonts w:ascii="EB Garamond" w:eastAsia="EB Garamond" w:hAnsi="EB Garamond" w:cs="EB Garamond"/>
            <w:sz w:val="22"/>
            <w:szCs w:val="22"/>
          </w:rPr>
          <w:delText xml:space="preserve"> was published in 1921.</w:delText>
        </w:r>
      </w:del>
    </w:p>
  </w:footnote>
  <w:footnote w:id="252">
    <w:p w14:paraId="18264C01" w14:textId="77777777" w:rsidR="00365763" w:rsidDel="00F6340B" w:rsidRDefault="00365763" w:rsidP="00365763">
      <w:pPr>
        <w:rPr>
          <w:del w:id="774" w:author="Ilaria Della Monica" w:date="2022-02-20T10:53:00Z"/>
          <w:rFonts w:ascii="EB Garamond" w:eastAsia="EB Garamond" w:hAnsi="EB Garamond" w:cs="EB Garamond"/>
          <w:sz w:val="22"/>
          <w:szCs w:val="22"/>
        </w:rPr>
      </w:pPr>
      <w:del w:id="77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Marguerite Caetani (1880-1963) was an Italian-American art collector.</w:delText>
        </w:r>
      </w:del>
    </w:p>
  </w:footnote>
  <w:footnote w:id="253">
    <w:p w14:paraId="103E7551" w14:textId="77777777" w:rsidR="00365763" w:rsidDel="00F6340B" w:rsidRDefault="00365763" w:rsidP="00365763">
      <w:pPr>
        <w:rPr>
          <w:del w:id="777" w:author="Ilaria Della Monica" w:date="2022-02-20T10:53:00Z"/>
          <w:rFonts w:ascii="EB Garamond" w:eastAsia="EB Garamond" w:hAnsi="EB Garamond" w:cs="EB Garamond"/>
          <w:sz w:val="22"/>
          <w:szCs w:val="22"/>
        </w:rPr>
      </w:pPr>
      <w:del w:id="77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Georg Gronau (1868-1938), a German art historian.</w:delText>
        </w:r>
      </w:del>
    </w:p>
  </w:footnote>
  <w:footnote w:id="254">
    <w:p w14:paraId="47276BAF" w14:textId="77777777" w:rsidR="00365763" w:rsidDel="00F6340B" w:rsidRDefault="00365763" w:rsidP="00365763">
      <w:pPr>
        <w:rPr>
          <w:del w:id="780" w:author="Ilaria Della Monica" w:date="2022-02-20T10:53:00Z"/>
          <w:rFonts w:ascii="EB Garamond" w:eastAsia="EB Garamond" w:hAnsi="EB Garamond" w:cs="EB Garamond"/>
          <w:sz w:val="22"/>
          <w:szCs w:val="22"/>
        </w:rPr>
      </w:pPr>
      <w:del w:id="78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André Germain (1882-1971) was a French writer.</w:delText>
        </w:r>
      </w:del>
    </w:p>
  </w:footnote>
  <w:footnote w:id="255">
    <w:p w14:paraId="4E5AE872" w14:textId="77777777" w:rsidR="00365763" w:rsidDel="00F6340B" w:rsidRDefault="00365763" w:rsidP="00365763">
      <w:pPr>
        <w:rPr>
          <w:del w:id="783" w:author="Ilaria Della Monica" w:date="2022-02-20T10:53:00Z"/>
          <w:rFonts w:ascii="EB Garamond" w:eastAsia="EB Garamond" w:hAnsi="EB Garamond" w:cs="EB Garamond"/>
          <w:sz w:val="22"/>
          <w:szCs w:val="22"/>
        </w:rPr>
      </w:pPr>
      <w:del w:id="78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Natalie Clifford Barney (1876-1972) was a Paris-based American writer.</w:delText>
        </w:r>
      </w:del>
    </w:p>
  </w:footnote>
  <w:footnote w:id="256">
    <w:p w14:paraId="10944F62" w14:textId="77777777" w:rsidR="00365763" w:rsidDel="00F6340B" w:rsidRDefault="00365763" w:rsidP="00365763">
      <w:pPr>
        <w:jc w:val="both"/>
        <w:rPr>
          <w:del w:id="786" w:author="Ilaria Della Monica" w:date="2022-02-20T10:53:00Z"/>
          <w:rFonts w:ascii="EB Garamond" w:eastAsia="EB Garamond" w:hAnsi="EB Garamond" w:cs="EB Garamond"/>
          <w:sz w:val="22"/>
          <w:szCs w:val="22"/>
        </w:rPr>
      </w:pPr>
      <w:del w:id="78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Robert Bontine Cunninghame Graham (1852-1936) published </w:delText>
        </w:r>
        <w:r w:rsidDel="00F6340B">
          <w:rPr>
            <w:rFonts w:ascii="EB Garamond" w:eastAsia="EB Garamond" w:hAnsi="EB Garamond" w:cs="EB Garamond"/>
            <w:i/>
            <w:sz w:val="22"/>
            <w:szCs w:val="22"/>
          </w:rPr>
          <w:delText>Mogreb-el-Acksa: A Journey in Morocco</w:delText>
        </w:r>
        <w:r w:rsidDel="00F6340B">
          <w:rPr>
            <w:rFonts w:ascii="EB Garamond" w:eastAsia="EB Garamond" w:hAnsi="EB Garamond" w:cs="EB Garamond"/>
            <w:sz w:val="22"/>
            <w:szCs w:val="22"/>
          </w:rPr>
          <w:delText xml:space="preserve"> in 1921.</w:delText>
        </w:r>
      </w:del>
    </w:p>
  </w:footnote>
  <w:footnote w:id="257">
    <w:p w14:paraId="24B620A5" w14:textId="77777777" w:rsidR="00365763" w:rsidDel="00F6340B" w:rsidRDefault="00365763" w:rsidP="00365763">
      <w:pPr>
        <w:rPr>
          <w:del w:id="789" w:author="Ilaria Della Monica" w:date="2022-02-20T10:53:00Z"/>
          <w:rFonts w:ascii="EB Garamond" w:eastAsia="EB Garamond" w:hAnsi="EB Garamond" w:cs="EB Garamond"/>
          <w:sz w:val="22"/>
          <w:szCs w:val="22"/>
        </w:rPr>
      </w:pPr>
      <w:del w:id="79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Irene Curzon, Baroness Ravensdale</w:delText>
        </w:r>
        <w:r w:rsidDel="00F6340B">
          <w:rPr>
            <w:rFonts w:ascii="EB Garamond" w:eastAsia="EB Garamond" w:hAnsi="EB Garamond" w:cs="EB Garamond"/>
            <w:sz w:val="22"/>
            <w:szCs w:val="22"/>
            <w:highlight w:val="white"/>
          </w:rPr>
          <w:delText xml:space="preserve"> (1896-1966) was a British noblewoman.</w:delText>
        </w:r>
      </w:del>
    </w:p>
  </w:footnote>
  <w:footnote w:id="258">
    <w:p w14:paraId="7A0F1CB3" w14:textId="77777777" w:rsidR="00365763" w:rsidDel="00F6340B" w:rsidRDefault="00365763" w:rsidP="00365763">
      <w:pPr>
        <w:jc w:val="both"/>
        <w:rPr>
          <w:del w:id="792" w:author="Ilaria Della Monica" w:date="2022-02-20T10:53:00Z"/>
          <w:rFonts w:ascii="EB Garamond" w:eastAsia="EB Garamond" w:hAnsi="EB Garamond" w:cs="EB Garamond"/>
          <w:sz w:val="22"/>
          <w:szCs w:val="22"/>
        </w:rPr>
      </w:pPr>
      <w:del w:id="79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Baron Egbert von Anrep was Alda Anrep’s husband (see note 214 above).</w:delText>
        </w:r>
      </w:del>
    </w:p>
  </w:footnote>
  <w:footnote w:id="259">
    <w:p w14:paraId="30CCF929" w14:textId="77777777" w:rsidR="00365763" w:rsidDel="00F6340B" w:rsidRDefault="00365763" w:rsidP="00365763">
      <w:pPr>
        <w:rPr>
          <w:del w:id="795" w:author="Ilaria Della Monica" w:date="2022-02-20T10:53:00Z"/>
          <w:rFonts w:ascii="EB Garamond" w:eastAsia="EB Garamond" w:hAnsi="EB Garamond" w:cs="EB Garamond"/>
          <w:sz w:val="22"/>
          <w:szCs w:val="22"/>
        </w:rPr>
      </w:pPr>
      <w:del w:id="79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Arcetri is in the hills immediately to the south of Florence.</w:delText>
        </w:r>
      </w:del>
    </w:p>
  </w:footnote>
  <w:footnote w:id="260">
    <w:p w14:paraId="427F76BB" w14:textId="77777777" w:rsidR="00365763" w:rsidDel="00F6340B" w:rsidRDefault="00365763" w:rsidP="00365763">
      <w:pPr>
        <w:jc w:val="both"/>
        <w:rPr>
          <w:del w:id="798" w:author="Ilaria Della Monica" w:date="2022-02-20T10:53:00Z"/>
          <w:rFonts w:ascii="EB Garamond" w:eastAsia="EB Garamond" w:hAnsi="EB Garamond" w:cs="EB Garamond"/>
          <w:sz w:val="22"/>
          <w:szCs w:val="22"/>
        </w:rPr>
      </w:pPr>
      <w:del w:id="79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Perhaps Élisabeth de Gramont, Duchess of Clermont-Tonnerre (1875-1954), a French writer and Natalie Barney’s long-term lover (see note 254 above). </w:delText>
        </w:r>
      </w:del>
    </w:p>
  </w:footnote>
  <w:footnote w:id="261">
    <w:p w14:paraId="2EFABFCC" w14:textId="77777777" w:rsidR="00365763" w:rsidDel="00F6340B" w:rsidRDefault="00365763" w:rsidP="00365763">
      <w:pPr>
        <w:rPr>
          <w:del w:id="801" w:author="Ilaria Della Monica" w:date="2022-02-20T10:53:00Z"/>
          <w:rFonts w:ascii="EB Garamond" w:eastAsia="EB Garamond" w:hAnsi="EB Garamond" w:cs="EB Garamond"/>
          <w:sz w:val="22"/>
          <w:szCs w:val="22"/>
        </w:rPr>
      </w:pPr>
      <w:del w:id="80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Mabelle Gilman Corey (b. 1874) was an American actress.</w:delText>
        </w:r>
      </w:del>
    </w:p>
  </w:footnote>
  <w:footnote w:id="262">
    <w:p w14:paraId="649CC31C" w14:textId="77777777" w:rsidR="00365763" w:rsidRPr="00D43068" w:rsidDel="00F6340B" w:rsidRDefault="00365763" w:rsidP="00365763">
      <w:pPr>
        <w:rPr>
          <w:del w:id="804" w:author="Ilaria Della Monica" w:date="2022-02-20T10:53:00Z"/>
          <w:rFonts w:ascii="EB Garamond" w:eastAsia="EB Garamond" w:hAnsi="EB Garamond" w:cs="EB Garamond"/>
          <w:sz w:val="22"/>
          <w:szCs w:val="22"/>
          <w:lang w:val="it-IT"/>
          <w:rPrChange w:id="805" w:author="Ilaria Della Monica" w:date="2022-02-20T10:33:00Z">
            <w:rPr>
              <w:del w:id="806" w:author="Ilaria Della Monica" w:date="2022-02-20T10:53:00Z"/>
              <w:rFonts w:ascii="EB Garamond" w:eastAsia="EB Garamond" w:hAnsi="EB Garamond" w:cs="EB Garamond"/>
              <w:sz w:val="22"/>
              <w:szCs w:val="22"/>
            </w:rPr>
          </w:rPrChange>
        </w:rPr>
      </w:pPr>
      <w:del w:id="807" w:author="Ilaria Della Monica" w:date="2022-02-20T10:53:00Z">
        <w:r w:rsidDel="00F6340B">
          <w:rPr>
            <w:vertAlign w:val="superscript"/>
          </w:rPr>
          <w:footnoteRef/>
        </w:r>
        <w:r w:rsidRPr="00D43068" w:rsidDel="00F6340B">
          <w:rPr>
            <w:rFonts w:ascii="EB Garamond" w:eastAsia="EB Garamond" w:hAnsi="EB Garamond" w:cs="EB Garamond"/>
            <w:sz w:val="22"/>
            <w:szCs w:val="22"/>
            <w:lang w:val="it-IT"/>
            <w:rPrChange w:id="808" w:author="Ilaria Della Monica" w:date="2022-02-20T10:33:00Z">
              <w:rPr>
                <w:rFonts w:ascii="EB Garamond" w:eastAsia="EB Garamond" w:hAnsi="EB Garamond" w:cs="EB Garamond"/>
                <w:sz w:val="22"/>
                <w:szCs w:val="22"/>
              </w:rPr>
            </w:rPrChange>
          </w:rPr>
          <w:delText xml:space="preserve"> Probably Francesca Notarbartolo di Villarosa (1873-1938), a Sicilian noblewoman (see </w:delText>
        </w:r>
        <w:r w:rsidRPr="00D43068" w:rsidDel="00F6340B">
          <w:rPr>
            <w:rFonts w:ascii="EB Garamond" w:eastAsia="EB Garamond" w:hAnsi="EB Garamond" w:cs="EB Garamond"/>
            <w:i/>
            <w:sz w:val="22"/>
            <w:szCs w:val="22"/>
            <w:lang w:val="it-IT"/>
            <w:rPrChange w:id="809" w:author="Ilaria Della Monica" w:date="2022-02-20T10:33:00Z">
              <w:rPr>
                <w:rFonts w:ascii="EB Garamond" w:eastAsia="EB Garamond" w:hAnsi="EB Garamond" w:cs="EB Garamond"/>
                <w:i/>
                <w:sz w:val="22"/>
                <w:szCs w:val="22"/>
              </w:rPr>
            </w:rPrChange>
          </w:rPr>
          <w:delText>Incontri</w:delText>
        </w:r>
        <w:r w:rsidRPr="00D43068" w:rsidDel="00F6340B">
          <w:rPr>
            <w:rFonts w:ascii="EB Garamond" w:eastAsia="EB Garamond" w:hAnsi="EB Garamond" w:cs="EB Garamond"/>
            <w:sz w:val="22"/>
            <w:szCs w:val="22"/>
            <w:lang w:val="it-IT"/>
            <w:rPrChange w:id="810" w:author="Ilaria Della Monica" w:date="2022-02-20T10:33:00Z">
              <w:rPr>
                <w:rFonts w:ascii="EB Garamond" w:eastAsia="EB Garamond" w:hAnsi="EB Garamond" w:cs="EB Garamond"/>
                <w:sz w:val="22"/>
                <w:szCs w:val="22"/>
              </w:rPr>
            </w:rPrChange>
          </w:rPr>
          <w:delText xml:space="preserve"> no. 5, Ottobre-Dicembre 2013, available online).</w:delText>
        </w:r>
      </w:del>
    </w:p>
  </w:footnote>
  <w:footnote w:id="263">
    <w:p w14:paraId="6CF5E661" w14:textId="77777777" w:rsidR="00365763" w:rsidDel="00F6340B" w:rsidRDefault="00365763" w:rsidP="00365763">
      <w:pPr>
        <w:jc w:val="both"/>
        <w:rPr>
          <w:del w:id="812" w:author="Ilaria Della Monica" w:date="2022-02-20T10:53:00Z"/>
          <w:rFonts w:ascii="EB Garamond" w:eastAsia="EB Garamond" w:hAnsi="EB Garamond" w:cs="EB Garamond"/>
          <w:sz w:val="22"/>
          <w:szCs w:val="22"/>
        </w:rPr>
      </w:pPr>
      <w:del w:id="81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a reference to Mrs. Corey’s husband, William Ellis Corey (1866-1934), president of U.S. Steel (1903-1911). They divorced in 1923.</w:delText>
        </w:r>
      </w:del>
    </w:p>
  </w:footnote>
  <w:footnote w:id="264">
    <w:p w14:paraId="309415F1" w14:textId="77777777" w:rsidR="00365763" w:rsidDel="00F6340B" w:rsidRDefault="00365763" w:rsidP="00365763">
      <w:pPr>
        <w:jc w:val="both"/>
        <w:rPr>
          <w:del w:id="815" w:author="Ilaria Della Monica" w:date="2022-02-20T10:53:00Z"/>
          <w:rFonts w:ascii="EB Garamond" w:eastAsia="EB Garamond" w:hAnsi="EB Garamond" w:cs="EB Garamond"/>
          <w:sz w:val="22"/>
          <w:szCs w:val="22"/>
        </w:rPr>
      </w:pPr>
      <w:del w:id="81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Charles Augustus Strong (1862-1940), an American psychologist, and his daughter, Margaret (1897-1985).</w:delText>
        </w:r>
      </w:del>
    </w:p>
  </w:footnote>
  <w:footnote w:id="265">
    <w:p w14:paraId="3C1A9E62" w14:textId="77777777" w:rsidR="00365763" w:rsidDel="00F6340B" w:rsidRDefault="00365763" w:rsidP="00365763">
      <w:pPr>
        <w:jc w:val="both"/>
        <w:rPr>
          <w:del w:id="818" w:author="Ilaria Della Monica" w:date="2022-02-20T10:53:00Z"/>
          <w:rFonts w:ascii="EB Garamond" w:eastAsia="EB Garamond" w:hAnsi="EB Garamond" w:cs="EB Garamond"/>
          <w:sz w:val="22"/>
          <w:szCs w:val="22"/>
        </w:rPr>
      </w:pPr>
      <w:del w:id="81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Arturo Toscanini (1867-1957) was an Italian </w:delText>
        </w:r>
        <w:r w:rsidDel="00F6340B">
          <w:rPr>
            <w:rFonts w:ascii="EB Garamond" w:eastAsia="EB Garamond" w:hAnsi="EB Garamond" w:cs="EB Garamond"/>
            <w:i/>
            <w:sz w:val="22"/>
            <w:szCs w:val="22"/>
          </w:rPr>
          <w:delText>maestro</w:delText>
        </w:r>
        <w:r w:rsidDel="00F6340B">
          <w:rPr>
            <w:rFonts w:ascii="EB Garamond" w:eastAsia="EB Garamond" w:hAnsi="EB Garamond" w:cs="EB Garamond"/>
            <w:sz w:val="22"/>
            <w:szCs w:val="22"/>
          </w:rPr>
          <w:delText>.</w:delText>
        </w:r>
      </w:del>
    </w:p>
  </w:footnote>
  <w:footnote w:id="266">
    <w:p w14:paraId="643AFBA7" w14:textId="77777777" w:rsidR="00365763" w:rsidDel="00F6340B" w:rsidRDefault="00365763" w:rsidP="00365763">
      <w:pPr>
        <w:jc w:val="both"/>
        <w:rPr>
          <w:del w:id="821" w:author="Ilaria Della Monica" w:date="2022-02-20T10:53:00Z"/>
          <w:rFonts w:ascii="EB Garamond" w:eastAsia="EB Garamond" w:hAnsi="EB Garamond" w:cs="EB Garamond"/>
          <w:sz w:val="22"/>
          <w:szCs w:val="22"/>
        </w:rPr>
      </w:pPr>
      <w:del w:id="82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w:delText>
        </w:r>
        <w:r w:rsidDel="00F6340B">
          <w:rPr>
            <w:rFonts w:ascii="EB Garamond" w:eastAsia="EB Garamond" w:hAnsi="EB Garamond" w:cs="EB Garamond"/>
            <w:i/>
            <w:sz w:val="22"/>
            <w:szCs w:val="22"/>
          </w:rPr>
          <w:delText xml:space="preserve">Die Meistersinger von Nürnberg </w:delText>
        </w:r>
        <w:r w:rsidDel="00F6340B">
          <w:rPr>
            <w:rFonts w:ascii="EB Garamond" w:eastAsia="EB Garamond" w:hAnsi="EB Garamond" w:cs="EB Garamond"/>
            <w:sz w:val="22"/>
            <w:szCs w:val="22"/>
          </w:rPr>
          <w:delText xml:space="preserve">(in Italian, </w:delText>
        </w:r>
        <w:r w:rsidDel="00F6340B">
          <w:rPr>
            <w:rFonts w:ascii="EB Garamond" w:eastAsia="EB Garamond" w:hAnsi="EB Garamond" w:cs="EB Garamond"/>
            <w:i/>
            <w:sz w:val="22"/>
            <w:szCs w:val="22"/>
          </w:rPr>
          <w:delText>I maestri cantori di Norimberga</w:delText>
        </w:r>
        <w:r w:rsidDel="00F6340B">
          <w:rPr>
            <w:rFonts w:ascii="EB Garamond" w:eastAsia="EB Garamond" w:hAnsi="EB Garamond" w:cs="EB Garamond"/>
            <w:sz w:val="22"/>
            <w:szCs w:val="22"/>
          </w:rPr>
          <w:delText>) is a Wagner opera that premiered in 1868.</w:delText>
        </w:r>
      </w:del>
    </w:p>
  </w:footnote>
  <w:footnote w:id="267">
    <w:p w14:paraId="45D51EA4" w14:textId="77777777" w:rsidR="00365763" w:rsidDel="00F6340B" w:rsidRDefault="00365763" w:rsidP="00365763">
      <w:pPr>
        <w:rPr>
          <w:del w:id="824" w:author="Ilaria Della Monica" w:date="2022-02-20T10:53:00Z"/>
          <w:rFonts w:ascii="EB Garamond" w:eastAsia="EB Garamond" w:hAnsi="EB Garamond" w:cs="EB Garamond"/>
          <w:sz w:val="22"/>
          <w:szCs w:val="22"/>
        </w:rPr>
      </w:pPr>
      <w:del w:id="82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Vallombrosa is a mountain resort east of Florence.</w:delText>
        </w:r>
      </w:del>
    </w:p>
  </w:footnote>
  <w:footnote w:id="268">
    <w:p w14:paraId="1C0565C7" w14:textId="77777777" w:rsidR="00365763" w:rsidDel="00F6340B" w:rsidRDefault="00365763" w:rsidP="00365763">
      <w:pPr>
        <w:rPr>
          <w:del w:id="827" w:author="Ilaria Della Monica" w:date="2022-02-20T10:53:00Z"/>
          <w:rFonts w:ascii="EB Garamond" w:eastAsia="EB Garamond" w:hAnsi="EB Garamond" w:cs="EB Garamond"/>
          <w:sz w:val="22"/>
          <w:szCs w:val="22"/>
        </w:rPr>
      </w:pPr>
      <w:del w:id="82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Hippolyte Fierens-Gevaert (1870-1926) was a Belgian art historian and critic.</w:delText>
        </w:r>
      </w:del>
    </w:p>
  </w:footnote>
  <w:footnote w:id="269">
    <w:p w14:paraId="161E41DC" w14:textId="77777777" w:rsidR="00365763" w:rsidDel="00F6340B" w:rsidRDefault="00365763" w:rsidP="00365763">
      <w:pPr>
        <w:jc w:val="both"/>
        <w:rPr>
          <w:del w:id="830" w:author="Ilaria Della Monica" w:date="2022-02-20T10:53:00Z"/>
          <w:rFonts w:ascii="EB Garamond" w:eastAsia="EB Garamond" w:hAnsi="EB Garamond" w:cs="EB Garamond"/>
          <w:sz w:val="22"/>
          <w:szCs w:val="22"/>
        </w:rPr>
      </w:pPr>
      <w:del w:id="83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“Scholars,” in German.</w:delText>
        </w:r>
      </w:del>
    </w:p>
  </w:footnote>
  <w:footnote w:id="270">
    <w:p w14:paraId="21D1621A" w14:textId="77777777" w:rsidR="00365763" w:rsidDel="00F6340B" w:rsidRDefault="00365763" w:rsidP="00365763">
      <w:pPr>
        <w:jc w:val="both"/>
        <w:rPr>
          <w:del w:id="833" w:author="Ilaria Della Monica" w:date="2022-02-20T10:53:00Z"/>
          <w:rFonts w:ascii="EB Garamond" w:eastAsia="EB Garamond" w:hAnsi="EB Garamond" w:cs="EB Garamond"/>
          <w:sz w:val="22"/>
          <w:szCs w:val="22"/>
        </w:rPr>
      </w:pPr>
      <w:del w:id="83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Hans Tietze (1880-1954), an Austrian art historian.</w:delText>
        </w:r>
      </w:del>
    </w:p>
  </w:footnote>
  <w:footnote w:id="271">
    <w:p w14:paraId="78AD365D" w14:textId="77777777" w:rsidR="00365763" w:rsidDel="00F6340B" w:rsidRDefault="00365763" w:rsidP="00365763">
      <w:pPr>
        <w:jc w:val="both"/>
        <w:rPr>
          <w:del w:id="836" w:author="Ilaria Della Monica" w:date="2022-02-20T10:53:00Z"/>
          <w:rFonts w:ascii="EB Garamond" w:eastAsia="EB Garamond" w:hAnsi="EB Garamond" w:cs="EB Garamond"/>
          <w:sz w:val="22"/>
          <w:szCs w:val="22"/>
        </w:rPr>
      </w:pPr>
      <w:del w:id="83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Princess Mary of Thurn and Taxis (1855-1934) was the wife of Prince Alexander of Thurn and Taxis (1851-1939), an Austrian nobleman.</w:delText>
        </w:r>
      </w:del>
    </w:p>
  </w:footnote>
  <w:footnote w:id="272">
    <w:p w14:paraId="280B9376" w14:textId="77777777" w:rsidR="00365763" w:rsidDel="00F6340B" w:rsidRDefault="00365763" w:rsidP="00365763">
      <w:pPr>
        <w:jc w:val="both"/>
        <w:rPr>
          <w:del w:id="839" w:author="Ilaria Della Monica" w:date="2022-02-20T10:53:00Z"/>
          <w:rFonts w:ascii="EB Garamond" w:eastAsia="EB Garamond" w:hAnsi="EB Garamond" w:cs="EB Garamond"/>
          <w:sz w:val="22"/>
          <w:szCs w:val="22"/>
        </w:rPr>
      </w:pPr>
      <w:del w:id="84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Mary misspells Walther Kerschbaumer’s surname.</w:delText>
        </w:r>
      </w:del>
    </w:p>
  </w:footnote>
  <w:footnote w:id="273">
    <w:p w14:paraId="5F24CB24" w14:textId="77777777" w:rsidR="00365763" w:rsidDel="00F6340B" w:rsidRDefault="00365763" w:rsidP="00365763">
      <w:pPr>
        <w:jc w:val="both"/>
        <w:rPr>
          <w:del w:id="842" w:author="Ilaria Della Monica" w:date="2022-02-20T10:53:00Z"/>
          <w:rFonts w:ascii="EB Garamond" w:eastAsia="EB Garamond" w:hAnsi="EB Garamond" w:cs="EB Garamond"/>
          <w:sz w:val="22"/>
          <w:szCs w:val="22"/>
        </w:rPr>
      </w:pPr>
      <w:del w:id="84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w:delText>
        </w:r>
        <w:r w:rsidDel="00F6340B">
          <w:rPr>
            <w:rFonts w:ascii="EB Garamond" w:eastAsia="EB Garamond" w:hAnsi="EB Garamond" w:cs="EB Garamond"/>
            <w:i/>
            <w:sz w:val="22"/>
            <w:szCs w:val="22"/>
          </w:rPr>
          <w:delText>An Egyptian Oasis: An Account of the Oasis of Kharga in the Libyan Desert, with Special Reference to Its History, Physical Geography, and Water-Supply</w:delText>
        </w:r>
        <w:r w:rsidDel="00F6340B">
          <w:rPr>
            <w:rFonts w:ascii="EB Garamond" w:eastAsia="EB Garamond" w:hAnsi="EB Garamond" w:cs="EB Garamond"/>
            <w:sz w:val="22"/>
            <w:szCs w:val="22"/>
          </w:rPr>
          <w:delText>, by H. J. L. Beadnell (1874-1944), was published in 1909.</w:delText>
        </w:r>
      </w:del>
    </w:p>
  </w:footnote>
  <w:footnote w:id="274">
    <w:p w14:paraId="2192038A" w14:textId="77777777" w:rsidR="00365763" w:rsidDel="00F6340B" w:rsidRDefault="00365763" w:rsidP="00365763">
      <w:pPr>
        <w:jc w:val="both"/>
        <w:rPr>
          <w:del w:id="845" w:author="Ilaria Della Monica" w:date="2022-02-20T10:53:00Z"/>
          <w:rFonts w:ascii="EB Garamond" w:eastAsia="EB Garamond" w:hAnsi="EB Garamond" w:cs="EB Garamond"/>
          <w:sz w:val="22"/>
          <w:szCs w:val="22"/>
        </w:rPr>
      </w:pPr>
      <w:del w:id="84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w:delText>
        </w:r>
        <w:r w:rsidDel="00F6340B">
          <w:rPr>
            <w:rFonts w:ascii="EB Garamond" w:eastAsia="EB Garamond" w:hAnsi="EB Garamond" w:cs="EB Garamond"/>
            <w:i/>
            <w:sz w:val="22"/>
            <w:szCs w:val="22"/>
          </w:rPr>
          <w:delText>Pyramids and Progress: Sketches of Egypt</w:delText>
        </w:r>
        <w:r w:rsidDel="00F6340B">
          <w:rPr>
            <w:rFonts w:ascii="EB Garamond" w:eastAsia="EB Garamond" w:hAnsi="EB Garamond" w:cs="EB Garamond"/>
            <w:sz w:val="22"/>
            <w:szCs w:val="22"/>
          </w:rPr>
          <w:delText>, by John Ward (1832-1912) was published in 1900.</w:delText>
        </w:r>
      </w:del>
    </w:p>
  </w:footnote>
  <w:footnote w:id="275">
    <w:p w14:paraId="799E8857" w14:textId="77777777" w:rsidR="00365763" w:rsidDel="00F6340B" w:rsidRDefault="00365763" w:rsidP="00365763">
      <w:pPr>
        <w:jc w:val="both"/>
        <w:rPr>
          <w:del w:id="848" w:author="Ilaria Della Monica" w:date="2022-02-20T10:53:00Z"/>
          <w:rFonts w:ascii="EB Garamond" w:eastAsia="EB Garamond" w:hAnsi="EB Garamond" w:cs="EB Garamond"/>
          <w:sz w:val="22"/>
          <w:szCs w:val="22"/>
        </w:rPr>
      </w:pPr>
      <w:del w:id="84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Sir Walter Raleigh (1861-1922) was a British professor.</w:delText>
        </w:r>
      </w:del>
    </w:p>
  </w:footnote>
  <w:footnote w:id="276">
    <w:p w14:paraId="51E16F2F" w14:textId="77777777" w:rsidR="00365763" w:rsidDel="00F6340B" w:rsidRDefault="00365763" w:rsidP="00365763">
      <w:pPr>
        <w:jc w:val="both"/>
        <w:rPr>
          <w:del w:id="851" w:author="Ilaria Della Monica" w:date="2022-02-20T10:53:00Z"/>
          <w:rFonts w:ascii="EB Garamond" w:eastAsia="EB Garamond" w:hAnsi="EB Garamond" w:cs="EB Garamond"/>
          <w:sz w:val="22"/>
          <w:szCs w:val="22"/>
        </w:rPr>
      </w:pPr>
      <w:del w:id="85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w:delText>
        </w:r>
        <w:r w:rsidDel="00F6340B">
          <w:rPr>
            <w:rFonts w:ascii="EB Garamond" w:eastAsia="EB Garamond" w:hAnsi="EB Garamond" w:cs="EB Garamond"/>
            <w:i/>
            <w:sz w:val="22"/>
            <w:szCs w:val="22"/>
          </w:rPr>
          <w:delText>The Misuse of Mind: A Study of Bergson’s Attack on Intellectualism</w:delText>
        </w:r>
        <w:r w:rsidDel="00F6340B">
          <w:rPr>
            <w:rFonts w:ascii="EB Garamond" w:eastAsia="EB Garamond" w:hAnsi="EB Garamond" w:cs="EB Garamond"/>
            <w:sz w:val="22"/>
            <w:szCs w:val="22"/>
          </w:rPr>
          <w:delText>, by Karin Stephen (see note 125 above), was published in 1922.</w:delText>
        </w:r>
      </w:del>
    </w:p>
  </w:footnote>
  <w:footnote w:id="277">
    <w:p w14:paraId="50734866" w14:textId="77777777" w:rsidR="00365763" w:rsidDel="00F6340B" w:rsidRDefault="00365763" w:rsidP="00365763">
      <w:pPr>
        <w:jc w:val="both"/>
        <w:rPr>
          <w:del w:id="854" w:author="Ilaria Della Monica" w:date="2022-02-20T10:53:00Z"/>
          <w:rFonts w:ascii="EB Garamond" w:eastAsia="EB Garamond" w:hAnsi="EB Garamond" w:cs="EB Garamond"/>
          <w:sz w:val="22"/>
          <w:szCs w:val="22"/>
        </w:rPr>
      </w:pPr>
      <w:del w:id="85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Ralph Barton Perry (1876-1957) was Bernard Berenson’s brother-in-law and an American philosophy professor.</w:delText>
        </w:r>
      </w:del>
    </w:p>
  </w:footnote>
  <w:footnote w:id="278">
    <w:p w14:paraId="71AD413A" w14:textId="77777777" w:rsidR="00365763" w:rsidDel="00F6340B" w:rsidRDefault="00365763" w:rsidP="00365763">
      <w:pPr>
        <w:rPr>
          <w:del w:id="857" w:author="Ilaria Della Monica" w:date="2022-02-20T10:53:00Z"/>
          <w:rFonts w:ascii="EB Garamond" w:eastAsia="EB Garamond" w:hAnsi="EB Garamond" w:cs="EB Garamond"/>
          <w:sz w:val="22"/>
          <w:szCs w:val="22"/>
        </w:rPr>
      </w:pPr>
      <w:del w:id="85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Ralph Perry was married to Rachel Berenson Perry (1872-1933), Bernard’s sister.</w:delText>
        </w:r>
      </w:del>
    </w:p>
  </w:footnote>
  <w:footnote w:id="279">
    <w:p w14:paraId="1EAC358C" w14:textId="77777777" w:rsidR="00365763" w:rsidDel="00F6340B" w:rsidRDefault="00365763" w:rsidP="00365763">
      <w:pPr>
        <w:jc w:val="both"/>
        <w:rPr>
          <w:del w:id="860" w:author="Ilaria Della Monica" w:date="2022-02-20T10:53:00Z"/>
          <w:rFonts w:ascii="EB Garamond" w:eastAsia="EB Garamond" w:hAnsi="EB Garamond" w:cs="EB Garamond"/>
          <w:sz w:val="22"/>
          <w:szCs w:val="22"/>
        </w:rPr>
      </w:pPr>
      <w:del w:id="86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Otto Kahn (1867-1934) was a German-American financier.</w:delText>
        </w:r>
      </w:del>
    </w:p>
  </w:footnote>
  <w:footnote w:id="280">
    <w:p w14:paraId="4F8F0FDA" w14:textId="77777777" w:rsidR="00365763" w:rsidDel="00F6340B" w:rsidRDefault="00365763" w:rsidP="00365763">
      <w:pPr>
        <w:rPr>
          <w:del w:id="863" w:author="Ilaria Della Monica" w:date="2022-02-20T10:53:00Z"/>
          <w:rFonts w:ascii="EB Garamond" w:eastAsia="EB Garamond" w:hAnsi="EB Garamond" w:cs="EB Garamond"/>
          <w:sz w:val="22"/>
          <w:szCs w:val="22"/>
        </w:rPr>
      </w:pPr>
      <w:del w:id="86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Adèle Kahn (1876-1949).</w:delText>
        </w:r>
      </w:del>
    </w:p>
  </w:footnote>
  <w:footnote w:id="281">
    <w:p w14:paraId="3E600FC9" w14:textId="77777777" w:rsidR="00365763" w:rsidDel="00F6340B" w:rsidRDefault="00365763" w:rsidP="00365763">
      <w:pPr>
        <w:rPr>
          <w:del w:id="866" w:author="Ilaria Della Monica" w:date="2022-02-20T10:53:00Z"/>
          <w:rFonts w:ascii="EB Garamond" w:eastAsia="EB Garamond" w:hAnsi="EB Garamond" w:cs="EB Garamond"/>
          <w:sz w:val="22"/>
          <w:szCs w:val="22"/>
        </w:rPr>
      </w:pPr>
      <w:del w:id="86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Henri-Louis Bergson (1859-1941) was a French philosopher.</w:delText>
        </w:r>
      </w:del>
    </w:p>
  </w:footnote>
  <w:footnote w:id="282">
    <w:p w14:paraId="064A79F3" w14:textId="77777777" w:rsidR="00365763" w:rsidDel="00F6340B" w:rsidRDefault="00365763" w:rsidP="00365763">
      <w:pPr>
        <w:rPr>
          <w:del w:id="869" w:author="Ilaria Della Monica" w:date="2022-02-20T10:53:00Z"/>
          <w:rFonts w:ascii="EB Garamond" w:eastAsia="EB Garamond" w:hAnsi="EB Garamond" w:cs="EB Garamond"/>
          <w:sz w:val="22"/>
          <w:szCs w:val="22"/>
        </w:rPr>
      </w:pPr>
      <w:del w:id="87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Frank Arthur Vanderlip (1864-1937), an American banker.</w:delText>
        </w:r>
      </w:del>
    </w:p>
  </w:footnote>
  <w:footnote w:id="283">
    <w:p w14:paraId="72351047" w14:textId="77777777" w:rsidR="00365763" w:rsidDel="00F6340B" w:rsidRDefault="00365763" w:rsidP="00365763">
      <w:pPr>
        <w:jc w:val="both"/>
        <w:rPr>
          <w:del w:id="872" w:author="Ilaria Della Monica" w:date="2022-02-20T10:53:00Z"/>
          <w:rFonts w:ascii="EB Garamond" w:eastAsia="EB Garamond" w:hAnsi="EB Garamond" w:cs="EB Garamond"/>
          <w:sz w:val="22"/>
          <w:szCs w:val="22"/>
        </w:rPr>
      </w:pPr>
      <w:del w:id="87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Sophie Serristori was the sister of Count Umberto Serristori, an Italian art collector.</w:delText>
        </w:r>
      </w:del>
    </w:p>
  </w:footnote>
  <w:footnote w:id="284">
    <w:p w14:paraId="78BE6C0D" w14:textId="77777777" w:rsidR="00365763" w:rsidDel="00F6340B" w:rsidRDefault="00365763" w:rsidP="00365763">
      <w:pPr>
        <w:jc w:val="both"/>
        <w:rPr>
          <w:del w:id="875" w:author="Ilaria Della Monica" w:date="2022-02-20T10:53:00Z"/>
          <w:rFonts w:ascii="EB Garamond" w:eastAsia="EB Garamond" w:hAnsi="EB Garamond" w:cs="EB Garamond"/>
          <w:sz w:val="22"/>
          <w:szCs w:val="22"/>
        </w:rPr>
      </w:pPr>
      <w:del w:id="87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Fernanda and Ugo Ojetti (1871-1946); he was an Italian writer and art collector.</w:delText>
        </w:r>
      </w:del>
    </w:p>
  </w:footnote>
  <w:footnote w:id="285">
    <w:p w14:paraId="3C441D18" w14:textId="77777777" w:rsidR="00365763" w:rsidDel="00F6340B" w:rsidRDefault="00365763" w:rsidP="00365763">
      <w:pPr>
        <w:jc w:val="both"/>
        <w:rPr>
          <w:del w:id="878" w:author="Ilaria Della Monica" w:date="2022-02-20T10:53:00Z"/>
          <w:rFonts w:ascii="EB Garamond" w:eastAsia="EB Garamond" w:hAnsi="EB Garamond" w:cs="EB Garamond"/>
          <w:sz w:val="22"/>
          <w:szCs w:val="22"/>
        </w:rPr>
      </w:pPr>
      <w:del w:id="87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Elisabetta de Piccolellis (1895-1972) was the wife of Lucien Henraux, a French art collector.</w:delText>
        </w:r>
      </w:del>
    </w:p>
  </w:footnote>
  <w:footnote w:id="286">
    <w:p w14:paraId="1C1CEAA0" w14:textId="77777777" w:rsidR="00365763" w:rsidDel="00F6340B" w:rsidRDefault="00365763" w:rsidP="00365763">
      <w:pPr>
        <w:jc w:val="both"/>
        <w:rPr>
          <w:del w:id="881" w:author="Ilaria Della Monica" w:date="2022-02-20T10:53:00Z"/>
          <w:rFonts w:ascii="EB Garamond" w:eastAsia="EB Garamond" w:hAnsi="EB Garamond" w:cs="EB Garamond"/>
          <w:sz w:val="22"/>
          <w:szCs w:val="22"/>
        </w:rPr>
      </w:pPr>
      <w:del w:id="88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a misspelling or an alternative form of address of Enrico “Rori” Visconti-Venosta (1883-1945), an Italian writer.</w:delText>
        </w:r>
      </w:del>
    </w:p>
  </w:footnote>
  <w:footnote w:id="287">
    <w:p w14:paraId="1C61CBDA" w14:textId="77777777" w:rsidR="00365763" w:rsidDel="00F6340B" w:rsidRDefault="00365763" w:rsidP="00365763">
      <w:pPr>
        <w:rPr>
          <w:del w:id="884" w:author="Ilaria Della Monica" w:date="2022-02-20T10:53:00Z"/>
          <w:rFonts w:ascii="EB Garamond" w:eastAsia="EB Garamond" w:hAnsi="EB Garamond" w:cs="EB Garamond"/>
          <w:sz w:val="22"/>
          <w:szCs w:val="22"/>
        </w:rPr>
      </w:pPr>
      <w:del w:id="88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Alice DeLamar (1895-1983) was an American heiress and patron of the arts.</w:delText>
        </w:r>
      </w:del>
    </w:p>
  </w:footnote>
  <w:footnote w:id="288">
    <w:p w14:paraId="6ED627DC" w14:textId="77777777" w:rsidR="00365763" w:rsidDel="00F6340B" w:rsidRDefault="00365763" w:rsidP="00365763">
      <w:pPr>
        <w:jc w:val="both"/>
        <w:rPr>
          <w:del w:id="887" w:author="Ilaria Della Monica" w:date="2022-02-20T10:53:00Z"/>
          <w:rFonts w:ascii="EB Garamond" w:eastAsia="EB Garamond" w:hAnsi="EB Garamond" w:cs="EB Garamond"/>
          <w:sz w:val="22"/>
          <w:szCs w:val="22"/>
        </w:rPr>
      </w:pPr>
      <w:del w:id="88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Evangeline Johnson (1897-1990) was one of the heirs to the Johnson &amp; Johnson fortune and another patron of the arts.</w:delText>
        </w:r>
      </w:del>
    </w:p>
  </w:footnote>
  <w:footnote w:id="289">
    <w:p w14:paraId="28C40F92" w14:textId="77777777" w:rsidR="00365763" w:rsidDel="00F6340B" w:rsidRDefault="00365763" w:rsidP="00365763">
      <w:pPr>
        <w:jc w:val="both"/>
        <w:rPr>
          <w:del w:id="890" w:author="Ilaria Della Monica" w:date="2022-02-20T10:53:00Z"/>
          <w:rFonts w:ascii="EB Garamond" w:eastAsia="EB Garamond" w:hAnsi="EB Garamond" w:cs="EB Garamond"/>
          <w:sz w:val="22"/>
          <w:szCs w:val="22"/>
        </w:rPr>
      </w:pPr>
      <w:del w:id="89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Maurice Walter Brockwell (1869-1958) was a British art connoisseur.</w:delText>
        </w:r>
      </w:del>
    </w:p>
  </w:footnote>
  <w:footnote w:id="290">
    <w:p w14:paraId="04961634" w14:textId="77777777" w:rsidR="00365763" w:rsidDel="00F6340B" w:rsidRDefault="00365763" w:rsidP="00365763">
      <w:pPr>
        <w:jc w:val="both"/>
        <w:rPr>
          <w:del w:id="893" w:author="Ilaria Della Monica" w:date="2022-02-20T10:53:00Z"/>
          <w:rFonts w:ascii="EB Garamond" w:eastAsia="EB Garamond" w:hAnsi="EB Garamond" w:cs="EB Garamond"/>
          <w:sz w:val="22"/>
          <w:szCs w:val="22"/>
        </w:rPr>
      </w:pPr>
      <w:del w:id="89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Countess Hortense Serristori (1871-1960), Count Umberto’s wife, was a Spanish writer.</w:delText>
        </w:r>
      </w:del>
    </w:p>
  </w:footnote>
  <w:footnote w:id="291">
    <w:p w14:paraId="0CDE8B48" w14:textId="77777777" w:rsidR="00365763" w:rsidDel="00F6340B" w:rsidRDefault="00365763" w:rsidP="00365763">
      <w:pPr>
        <w:jc w:val="both"/>
        <w:rPr>
          <w:del w:id="896" w:author="Ilaria Della Monica" w:date="2022-02-20T10:53:00Z"/>
          <w:rFonts w:ascii="EB Garamond" w:eastAsia="EB Garamond" w:hAnsi="EB Garamond" w:cs="EB Garamond"/>
          <w:sz w:val="22"/>
          <w:szCs w:val="22"/>
        </w:rPr>
      </w:pPr>
      <w:del w:id="89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Olga and Charles Alexander Loeser (1864-1928); he was an American art collector and she, a German pianist.</w:delText>
        </w:r>
      </w:del>
    </w:p>
  </w:footnote>
  <w:footnote w:id="292">
    <w:p w14:paraId="5091FA15" w14:textId="77777777" w:rsidR="00365763" w:rsidDel="00F6340B" w:rsidRDefault="00365763" w:rsidP="00365763">
      <w:pPr>
        <w:jc w:val="both"/>
        <w:rPr>
          <w:del w:id="899" w:author="Ilaria Della Monica" w:date="2022-02-20T10:53:00Z"/>
          <w:rFonts w:ascii="EB Garamond" w:eastAsia="EB Garamond" w:hAnsi="EB Garamond" w:cs="EB Garamond"/>
          <w:sz w:val="22"/>
          <w:szCs w:val="22"/>
        </w:rPr>
      </w:pPr>
      <w:del w:id="90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Robert Hallowell (1886-1939), Harvard College Class of 1910, co-founded the </w:delText>
        </w:r>
        <w:r w:rsidDel="00F6340B">
          <w:rPr>
            <w:rFonts w:ascii="EB Garamond" w:eastAsia="EB Garamond" w:hAnsi="EB Garamond" w:cs="EB Garamond"/>
            <w:i/>
            <w:sz w:val="22"/>
            <w:szCs w:val="22"/>
          </w:rPr>
          <w:delText>New Republic</w:delText>
        </w:r>
        <w:r w:rsidDel="00F6340B">
          <w:rPr>
            <w:rFonts w:ascii="EB Garamond" w:eastAsia="EB Garamond" w:hAnsi="EB Garamond" w:cs="EB Garamond"/>
            <w:sz w:val="22"/>
            <w:szCs w:val="22"/>
          </w:rPr>
          <w:delText>. The editor was not able to find any information on his first wife; Hallowell remarried in 1926.</w:delText>
        </w:r>
      </w:del>
    </w:p>
  </w:footnote>
  <w:footnote w:id="293">
    <w:p w14:paraId="0B33E8ED" w14:textId="77777777" w:rsidR="00365763" w:rsidDel="00F6340B" w:rsidRDefault="00365763" w:rsidP="00365763">
      <w:pPr>
        <w:jc w:val="both"/>
        <w:rPr>
          <w:del w:id="902" w:author="Ilaria Della Monica" w:date="2022-02-20T10:53:00Z"/>
          <w:rFonts w:ascii="EB Garamond" w:eastAsia="EB Garamond" w:hAnsi="EB Garamond" w:cs="EB Garamond"/>
          <w:sz w:val="22"/>
          <w:szCs w:val="22"/>
        </w:rPr>
      </w:pPr>
      <w:del w:id="90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Baron Michele Lazzaroni was an Italian art dealer and collector.</w:delText>
        </w:r>
      </w:del>
    </w:p>
  </w:footnote>
  <w:footnote w:id="294">
    <w:p w14:paraId="617B71C9" w14:textId="77777777" w:rsidR="00365763" w:rsidDel="00F6340B" w:rsidRDefault="00365763" w:rsidP="00365763">
      <w:pPr>
        <w:rPr>
          <w:del w:id="905" w:author="Ilaria Della Monica" w:date="2022-02-20T10:53:00Z"/>
          <w:rFonts w:ascii="EB Garamond" w:eastAsia="EB Garamond" w:hAnsi="EB Garamond" w:cs="EB Garamond"/>
          <w:sz w:val="22"/>
          <w:szCs w:val="22"/>
        </w:rPr>
      </w:pPr>
      <w:del w:id="90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Violet Paget (1856-1935) was a British writer who published under the pen name Vernon Lee.</w:delText>
        </w:r>
      </w:del>
    </w:p>
  </w:footnote>
  <w:footnote w:id="295">
    <w:p w14:paraId="57C913DE" w14:textId="77777777" w:rsidR="00365763" w:rsidDel="00F6340B" w:rsidRDefault="00365763" w:rsidP="00365763">
      <w:pPr>
        <w:jc w:val="both"/>
        <w:rPr>
          <w:del w:id="908" w:author="Ilaria Della Monica" w:date="2022-02-20T10:53:00Z"/>
          <w:rFonts w:ascii="EB Garamond" w:eastAsia="EB Garamond" w:hAnsi="EB Garamond" w:cs="EB Garamond"/>
          <w:sz w:val="22"/>
          <w:szCs w:val="22"/>
        </w:rPr>
      </w:pPr>
      <w:del w:id="90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Richard Offner (1889-1965) was an American art historian.</w:delText>
        </w:r>
      </w:del>
    </w:p>
  </w:footnote>
  <w:footnote w:id="296">
    <w:p w14:paraId="580C2269" w14:textId="77777777" w:rsidR="00365763" w:rsidDel="00F6340B" w:rsidRDefault="00365763" w:rsidP="00365763">
      <w:pPr>
        <w:jc w:val="both"/>
        <w:rPr>
          <w:del w:id="911" w:author="Ilaria Della Monica" w:date="2022-02-20T10:53:00Z"/>
          <w:rFonts w:ascii="EB Garamond" w:eastAsia="EB Garamond" w:hAnsi="EB Garamond" w:cs="EB Garamond"/>
          <w:sz w:val="22"/>
          <w:szCs w:val="22"/>
        </w:rPr>
      </w:pPr>
      <w:del w:id="91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Berensons corresponded with both Henry Plummer McIlhenny (1910-1986), an American art collector, and Bernice McIlhenny Wintersteen (b. 1903), his sister. This reference is probably to the family as a whole and includes their parents, </w:delText>
        </w:r>
        <w:r w:rsidDel="00F6340B">
          <w:rPr>
            <w:rFonts w:ascii="EB Garamond" w:eastAsia="EB Garamond" w:hAnsi="EB Garamond" w:cs="EB Garamond"/>
            <w:sz w:val="22"/>
            <w:szCs w:val="22"/>
            <w:highlight w:val="white"/>
          </w:rPr>
          <w:delText>Frances and John McIlhenny, both of which were involved in the art world through the Philadelphia Museum of Art.</w:delText>
        </w:r>
      </w:del>
    </w:p>
  </w:footnote>
  <w:footnote w:id="297">
    <w:p w14:paraId="6490EC29" w14:textId="77777777" w:rsidR="00365763" w:rsidDel="00F6340B" w:rsidRDefault="00365763" w:rsidP="00365763">
      <w:pPr>
        <w:rPr>
          <w:del w:id="914" w:author="Ilaria Della Monica" w:date="2022-02-20T10:53:00Z"/>
          <w:rFonts w:ascii="EB Garamond" w:eastAsia="EB Garamond" w:hAnsi="EB Garamond" w:cs="EB Garamond"/>
          <w:sz w:val="22"/>
          <w:szCs w:val="22"/>
        </w:rPr>
      </w:pPr>
      <w:del w:id="91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W. Roderick Dorsey was the American consul in Florence from 1920 to 1923.</w:delText>
        </w:r>
      </w:del>
    </w:p>
  </w:footnote>
  <w:footnote w:id="298">
    <w:p w14:paraId="26C0CED1" w14:textId="77777777" w:rsidR="00365763" w:rsidDel="00F6340B" w:rsidRDefault="00365763" w:rsidP="00365763">
      <w:pPr>
        <w:rPr>
          <w:del w:id="917" w:author="Ilaria Della Monica" w:date="2022-02-20T10:53:00Z"/>
          <w:rFonts w:ascii="EB Garamond" w:eastAsia="EB Garamond" w:hAnsi="EB Garamond" w:cs="EB Garamond"/>
          <w:sz w:val="22"/>
          <w:szCs w:val="22"/>
        </w:rPr>
      </w:pPr>
      <w:del w:id="91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Anny E. Popp, a German Renaissance art historian.</w:delText>
        </w:r>
      </w:del>
    </w:p>
  </w:footnote>
  <w:footnote w:id="299">
    <w:p w14:paraId="4DCAED4F" w14:textId="77777777" w:rsidR="00365763" w:rsidDel="00F6340B" w:rsidRDefault="00365763" w:rsidP="00365763">
      <w:pPr>
        <w:jc w:val="both"/>
        <w:rPr>
          <w:del w:id="920" w:author="Ilaria Della Monica" w:date="2022-02-20T10:53:00Z"/>
          <w:rFonts w:ascii="EB Garamond" w:eastAsia="EB Garamond" w:hAnsi="EB Garamond" w:cs="EB Garamond"/>
          <w:sz w:val="22"/>
          <w:szCs w:val="22"/>
        </w:rPr>
      </w:pPr>
      <w:del w:id="92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Adolfo Venturi (1856-1941), the father of Lionello Venturi (see note 245 above), was also an Italian art historian.</w:delText>
        </w:r>
      </w:del>
    </w:p>
  </w:footnote>
  <w:footnote w:id="300">
    <w:p w14:paraId="7CFED12D" w14:textId="77777777" w:rsidR="00365763" w:rsidDel="00F6340B" w:rsidRDefault="00365763" w:rsidP="00365763">
      <w:pPr>
        <w:jc w:val="both"/>
        <w:rPr>
          <w:del w:id="923" w:author="Ilaria Della Monica" w:date="2022-02-20T10:53:00Z"/>
          <w:rFonts w:ascii="EB Garamond" w:eastAsia="EB Garamond" w:hAnsi="EB Garamond" w:cs="EB Garamond"/>
          <w:sz w:val="22"/>
          <w:szCs w:val="22"/>
        </w:rPr>
      </w:pPr>
      <w:del w:id="92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Today the Museo archeologico nazionale di Firenze, it was founded in 1870 as the Museo Etrusco.</w:delText>
        </w:r>
      </w:del>
    </w:p>
  </w:footnote>
  <w:footnote w:id="301">
    <w:p w14:paraId="56ABB79D" w14:textId="77777777" w:rsidR="00365763" w:rsidDel="00F6340B" w:rsidRDefault="00365763" w:rsidP="00365763">
      <w:pPr>
        <w:jc w:val="both"/>
        <w:rPr>
          <w:del w:id="926" w:author="Ilaria Della Monica" w:date="2022-02-20T10:53:00Z"/>
          <w:rFonts w:ascii="EB Garamond" w:eastAsia="EB Garamond" w:hAnsi="EB Garamond" w:cs="EB Garamond"/>
          <w:sz w:val="22"/>
          <w:szCs w:val="22"/>
        </w:rPr>
      </w:pPr>
      <w:del w:id="92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Allyn Cox (1896-1982) was an American painter.</w:delText>
        </w:r>
      </w:del>
    </w:p>
  </w:footnote>
  <w:footnote w:id="302">
    <w:p w14:paraId="14AFDD13" w14:textId="77777777" w:rsidR="00365763" w:rsidDel="00F6340B" w:rsidRDefault="00365763" w:rsidP="00365763">
      <w:pPr>
        <w:jc w:val="both"/>
        <w:rPr>
          <w:del w:id="929" w:author="Ilaria Della Monica" w:date="2022-02-20T10:53:00Z"/>
          <w:rFonts w:ascii="EB Garamond" w:eastAsia="EB Garamond" w:hAnsi="EB Garamond" w:cs="EB Garamond"/>
          <w:sz w:val="22"/>
          <w:szCs w:val="22"/>
        </w:rPr>
      </w:pPr>
      <w:del w:id="93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three Fabbri brothers inherited the estate of their uncle and adoptive father Egisto Paolo Fabbri (1828-1894), who had moved to America in 1850 and become wealthy through his connections to J. P. Morgan. Alessandro died in 1922, Egisto in 1933, and Ernesto in 1943.</w:delText>
        </w:r>
      </w:del>
    </w:p>
  </w:footnote>
  <w:footnote w:id="303">
    <w:p w14:paraId="39C0EFFA" w14:textId="77777777" w:rsidR="00365763" w:rsidDel="00F6340B" w:rsidRDefault="00365763" w:rsidP="00365763">
      <w:pPr>
        <w:jc w:val="both"/>
        <w:rPr>
          <w:del w:id="932" w:author="Ilaria Della Monica" w:date="2022-02-20T10:53:00Z"/>
          <w:rFonts w:ascii="EB Garamond" w:eastAsia="EB Garamond" w:hAnsi="EB Garamond" w:cs="EB Garamond"/>
          <w:sz w:val="22"/>
          <w:szCs w:val="22"/>
        </w:rPr>
      </w:pPr>
      <w:del w:id="93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 monastery northeast of Florence.</w:delText>
        </w:r>
      </w:del>
    </w:p>
  </w:footnote>
  <w:footnote w:id="304">
    <w:p w14:paraId="39C32E00" w14:textId="77777777" w:rsidR="00365763" w:rsidDel="00F6340B" w:rsidRDefault="00365763" w:rsidP="00365763">
      <w:pPr>
        <w:jc w:val="both"/>
        <w:rPr>
          <w:del w:id="935" w:author="Ilaria Della Monica" w:date="2022-02-20T10:53:00Z"/>
          <w:rFonts w:ascii="EB Garamond" w:eastAsia="EB Garamond" w:hAnsi="EB Garamond" w:cs="EB Garamond"/>
          <w:sz w:val="22"/>
          <w:szCs w:val="22"/>
        </w:rPr>
      </w:pPr>
      <w:del w:id="93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Iris Origo (1902-1988), who eventually became a writer, was the daughter of Lady Sybil Lubbock and Bayard Cutting, her first husband.</w:delText>
        </w:r>
      </w:del>
    </w:p>
  </w:footnote>
  <w:footnote w:id="305">
    <w:p w14:paraId="0FC88A39" w14:textId="77777777" w:rsidR="00365763" w:rsidDel="00F6340B" w:rsidRDefault="00365763" w:rsidP="00365763">
      <w:pPr>
        <w:rPr>
          <w:del w:id="938" w:author="Ilaria Della Monica" w:date="2022-02-20T10:53:00Z"/>
          <w:rFonts w:ascii="EB Garamond" w:eastAsia="EB Garamond" w:hAnsi="EB Garamond" w:cs="EB Garamond"/>
          <w:sz w:val="22"/>
          <w:szCs w:val="22"/>
        </w:rPr>
      </w:pPr>
      <w:del w:id="93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Georgiana Goddard King (1871-1939) was an American art historian.</w:delText>
        </w:r>
      </w:del>
    </w:p>
  </w:footnote>
  <w:footnote w:id="306">
    <w:p w14:paraId="1B6B667B" w14:textId="77777777" w:rsidR="00365763" w:rsidDel="00F6340B" w:rsidRDefault="00365763" w:rsidP="00365763">
      <w:pPr>
        <w:jc w:val="both"/>
        <w:rPr>
          <w:del w:id="941" w:author="Ilaria Della Monica" w:date="2022-02-20T10:53:00Z"/>
          <w:rFonts w:ascii="EB Garamond" w:eastAsia="EB Garamond" w:hAnsi="EB Garamond" w:cs="EB Garamond"/>
          <w:sz w:val="22"/>
          <w:szCs w:val="22"/>
        </w:rPr>
      </w:pPr>
      <w:del w:id="94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George Rowley eventually became a professor at Columbia.</w:delText>
        </w:r>
      </w:del>
    </w:p>
  </w:footnote>
  <w:footnote w:id="307">
    <w:p w14:paraId="024731E3" w14:textId="77777777" w:rsidR="00365763" w:rsidDel="00F6340B" w:rsidRDefault="00365763" w:rsidP="00365763">
      <w:pPr>
        <w:jc w:val="both"/>
        <w:rPr>
          <w:del w:id="944" w:author="Ilaria Della Monica" w:date="2022-02-20T10:53:00Z"/>
          <w:rFonts w:ascii="EB Garamond" w:eastAsia="EB Garamond" w:hAnsi="EB Garamond" w:cs="EB Garamond"/>
          <w:sz w:val="22"/>
          <w:szCs w:val="22"/>
        </w:rPr>
      </w:pPr>
      <w:del w:id="94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Byba Giuliani Coster, wife of American historian Charles Henry Coster.</w:delText>
        </w:r>
      </w:del>
    </w:p>
  </w:footnote>
  <w:footnote w:id="308">
    <w:p w14:paraId="00518399" w14:textId="77777777" w:rsidR="00365763" w:rsidDel="00F6340B" w:rsidRDefault="00365763" w:rsidP="00365763">
      <w:pPr>
        <w:jc w:val="both"/>
        <w:rPr>
          <w:del w:id="947" w:author="Ilaria Della Monica" w:date="2022-02-20T10:53:00Z"/>
          <w:rFonts w:ascii="EB Garamond" w:eastAsia="EB Garamond" w:hAnsi="EB Garamond" w:cs="EB Garamond"/>
          <w:sz w:val="22"/>
          <w:szCs w:val="22"/>
        </w:rPr>
      </w:pPr>
      <w:del w:id="94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J. M. Dent (1849-1926), a London publisher, or perhaps one of his relatives.</w:delText>
        </w:r>
      </w:del>
    </w:p>
  </w:footnote>
  <w:footnote w:id="309">
    <w:p w14:paraId="5232258D" w14:textId="77777777" w:rsidR="00365763" w:rsidDel="00F6340B" w:rsidRDefault="00365763" w:rsidP="00365763">
      <w:pPr>
        <w:rPr>
          <w:del w:id="950" w:author="Ilaria Della Monica" w:date="2022-02-20T10:53:00Z"/>
          <w:rFonts w:ascii="EB Garamond" w:eastAsia="EB Garamond" w:hAnsi="EB Garamond" w:cs="EB Garamond"/>
          <w:sz w:val="22"/>
          <w:szCs w:val="22"/>
        </w:rPr>
      </w:pPr>
      <w:del w:id="95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George Raffalovich (1880-1959) was in fact born and educated in France.</w:delText>
        </w:r>
      </w:del>
    </w:p>
  </w:footnote>
  <w:footnote w:id="310">
    <w:p w14:paraId="68D7800F" w14:textId="77777777" w:rsidR="00365763" w:rsidDel="00F6340B" w:rsidRDefault="00365763" w:rsidP="00365763">
      <w:pPr>
        <w:jc w:val="both"/>
        <w:rPr>
          <w:del w:id="953" w:author="Ilaria Della Monica" w:date="2022-02-20T10:53:00Z"/>
          <w:rFonts w:ascii="EB Garamond" w:eastAsia="EB Garamond" w:hAnsi="EB Garamond" w:cs="EB Garamond"/>
          <w:sz w:val="22"/>
          <w:szCs w:val="22"/>
        </w:rPr>
      </w:pPr>
      <w:del w:id="95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Emmanuel Chaptal was the auxiliary bishop of Paris from 1922 to 1943, but the Archbishop of Paris in 1922 was Louis-Ernest Dubois (d. 1929). The Chaptals were an important French family, and Raffalovich was indeed related to them: Emmanuel Chaptal’s grandfather was Russian banker Léon Raffalovich.</w:delText>
        </w:r>
      </w:del>
    </w:p>
  </w:footnote>
  <w:footnote w:id="311">
    <w:p w14:paraId="2E58BA55" w14:textId="77777777" w:rsidR="00365763" w:rsidDel="00F6340B" w:rsidRDefault="00365763" w:rsidP="00365763">
      <w:pPr>
        <w:jc w:val="both"/>
        <w:rPr>
          <w:del w:id="956" w:author="Ilaria Della Monica" w:date="2022-02-20T10:53:00Z"/>
          <w:rFonts w:ascii="EB Garamond" w:eastAsia="EB Garamond" w:hAnsi="EB Garamond" w:cs="EB Garamond"/>
          <w:sz w:val="22"/>
          <w:szCs w:val="22"/>
        </w:rPr>
      </w:pPr>
      <w:del w:id="95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Katharine Putnam Hooker (1849-1935), who wrote three travel books on Italy and who was in the country in 1922.</w:delText>
        </w:r>
      </w:del>
    </w:p>
  </w:footnote>
  <w:footnote w:id="312">
    <w:p w14:paraId="1CF12486" w14:textId="77777777" w:rsidR="00365763" w:rsidDel="00F6340B" w:rsidRDefault="00365763" w:rsidP="00365763">
      <w:pPr>
        <w:jc w:val="both"/>
        <w:rPr>
          <w:del w:id="959" w:author="Ilaria Della Monica" w:date="2022-02-20T10:53:00Z"/>
          <w:rFonts w:ascii="EB Garamond" w:eastAsia="EB Garamond" w:hAnsi="EB Garamond" w:cs="EB Garamond"/>
          <w:sz w:val="22"/>
          <w:szCs w:val="22"/>
        </w:rPr>
      </w:pPr>
      <w:del w:id="96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Giacomo De Nicola (1879-1926) was an Italian art historian and critic.</w:delText>
        </w:r>
      </w:del>
    </w:p>
  </w:footnote>
  <w:footnote w:id="313">
    <w:p w14:paraId="6A12F3C1" w14:textId="77777777" w:rsidR="00365763" w:rsidDel="00F6340B" w:rsidRDefault="00365763" w:rsidP="00365763">
      <w:pPr>
        <w:jc w:val="both"/>
        <w:rPr>
          <w:del w:id="962" w:author="Ilaria Della Monica" w:date="2022-02-20T10:53:00Z"/>
          <w:rFonts w:ascii="EB Garamond" w:eastAsia="EB Garamond" w:hAnsi="EB Garamond" w:cs="EB Garamond"/>
          <w:sz w:val="22"/>
          <w:szCs w:val="22"/>
        </w:rPr>
      </w:pPr>
      <w:del w:id="96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Both villas in Fiesole. Le Balze is today part of Georgetown University.</w:delText>
        </w:r>
      </w:del>
    </w:p>
  </w:footnote>
  <w:footnote w:id="314">
    <w:p w14:paraId="741E3376" w14:textId="77777777" w:rsidR="00365763" w:rsidDel="00F6340B" w:rsidRDefault="00365763" w:rsidP="00365763">
      <w:pPr>
        <w:jc w:val="both"/>
        <w:rPr>
          <w:del w:id="965" w:author="Ilaria Della Monica" w:date="2022-02-20T10:53:00Z"/>
          <w:rFonts w:ascii="EB Garamond" w:eastAsia="EB Garamond" w:hAnsi="EB Garamond" w:cs="EB Garamond"/>
          <w:sz w:val="22"/>
          <w:szCs w:val="22"/>
        </w:rPr>
      </w:pPr>
      <w:del w:id="96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William Blake (1757-1827) was a British poet and artist.</w:delText>
        </w:r>
      </w:del>
    </w:p>
  </w:footnote>
  <w:footnote w:id="315">
    <w:p w14:paraId="45A93BD7" w14:textId="77777777" w:rsidR="00365763" w:rsidDel="00F6340B" w:rsidRDefault="00365763" w:rsidP="00365763">
      <w:pPr>
        <w:jc w:val="both"/>
        <w:rPr>
          <w:del w:id="968" w:author="Ilaria Della Monica" w:date="2022-02-20T10:53:00Z"/>
          <w:rFonts w:ascii="EB Garamond" w:eastAsia="EB Garamond" w:hAnsi="EB Garamond" w:cs="EB Garamond"/>
          <w:sz w:val="22"/>
          <w:szCs w:val="22"/>
        </w:rPr>
      </w:pPr>
      <w:del w:id="96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Pietro Toesca (1877-1962) was an Italian art historian.</w:delText>
        </w:r>
      </w:del>
    </w:p>
  </w:footnote>
  <w:footnote w:id="316">
    <w:p w14:paraId="08697842" w14:textId="77777777" w:rsidR="00365763" w:rsidDel="00F6340B" w:rsidRDefault="00365763" w:rsidP="00365763">
      <w:pPr>
        <w:jc w:val="both"/>
        <w:rPr>
          <w:del w:id="971" w:author="Ilaria Della Monica" w:date="2022-02-20T10:53:00Z"/>
          <w:rFonts w:ascii="EB Garamond" w:eastAsia="EB Garamond" w:hAnsi="EB Garamond" w:cs="EB Garamond"/>
          <w:sz w:val="22"/>
          <w:szCs w:val="22"/>
        </w:rPr>
      </w:pPr>
      <w:del w:id="97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Lina Waterfield’s husband (see note 235 above).</w:delText>
        </w:r>
      </w:del>
    </w:p>
  </w:footnote>
  <w:footnote w:id="317">
    <w:p w14:paraId="51372496" w14:textId="77777777" w:rsidR="00365763" w:rsidDel="00F6340B" w:rsidRDefault="00365763" w:rsidP="00365763">
      <w:pPr>
        <w:jc w:val="both"/>
        <w:rPr>
          <w:del w:id="974" w:author="Ilaria Della Monica" w:date="2022-02-20T10:53:00Z"/>
          <w:rFonts w:ascii="EB Garamond" w:eastAsia="EB Garamond" w:hAnsi="EB Garamond" w:cs="EB Garamond"/>
          <w:sz w:val="22"/>
          <w:szCs w:val="22"/>
        </w:rPr>
      </w:pPr>
      <w:del w:id="97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Mary is probably referring to the work of Wiligelmo, an early 12th century Italian sculptor whose sculptures on the façade of the Duomo di Modena were the first in Italy to be signed by their artist.</w:delText>
        </w:r>
      </w:del>
    </w:p>
  </w:footnote>
  <w:footnote w:id="318">
    <w:p w14:paraId="4B837990" w14:textId="77777777" w:rsidR="00365763" w:rsidDel="00F6340B" w:rsidRDefault="00365763" w:rsidP="00365763">
      <w:pPr>
        <w:jc w:val="both"/>
        <w:rPr>
          <w:del w:id="977" w:author="Ilaria Della Monica" w:date="2022-02-20T10:53:00Z"/>
          <w:rFonts w:ascii="EB Garamond" w:eastAsia="EB Garamond" w:hAnsi="EB Garamond" w:cs="EB Garamond"/>
          <w:sz w:val="22"/>
          <w:szCs w:val="22"/>
        </w:rPr>
      </w:pPr>
      <w:del w:id="97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Porta della Pescheria, which includes scenes from the Arthurian legend, and the Porta dei Principi, which displays the life of San Gimignano, respectively.</w:delText>
        </w:r>
      </w:del>
    </w:p>
  </w:footnote>
  <w:footnote w:id="319">
    <w:p w14:paraId="0DDB78CF" w14:textId="77777777" w:rsidR="00365763" w:rsidRPr="00D43068" w:rsidDel="00F6340B" w:rsidRDefault="00365763" w:rsidP="00365763">
      <w:pPr>
        <w:rPr>
          <w:del w:id="980" w:author="Ilaria Della Monica" w:date="2022-02-20T10:53:00Z"/>
          <w:rFonts w:ascii="EB Garamond" w:eastAsia="EB Garamond" w:hAnsi="EB Garamond" w:cs="EB Garamond"/>
          <w:sz w:val="22"/>
          <w:szCs w:val="22"/>
          <w:lang w:val="it-IT"/>
          <w:rPrChange w:id="981" w:author="Ilaria Della Monica" w:date="2022-02-20T10:33:00Z">
            <w:rPr>
              <w:del w:id="982" w:author="Ilaria Della Monica" w:date="2022-02-20T10:53:00Z"/>
              <w:rFonts w:ascii="EB Garamond" w:eastAsia="EB Garamond" w:hAnsi="EB Garamond" w:cs="EB Garamond"/>
              <w:sz w:val="22"/>
              <w:szCs w:val="22"/>
            </w:rPr>
          </w:rPrChange>
        </w:rPr>
      </w:pPr>
      <w:del w:id="983" w:author="Ilaria Della Monica" w:date="2022-02-20T10:53:00Z">
        <w:r w:rsidDel="00F6340B">
          <w:rPr>
            <w:vertAlign w:val="superscript"/>
          </w:rPr>
          <w:footnoteRef/>
        </w:r>
        <w:r w:rsidRPr="00D43068" w:rsidDel="00F6340B">
          <w:rPr>
            <w:rFonts w:ascii="EB Garamond" w:eastAsia="EB Garamond" w:hAnsi="EB Garamond" w:cs="EB Garamond"/>
            <w:sz w:val="22"/>
            <w:szCs w:val="22"/>
            <w:lang w:val="it-IT"/>
            <w:rPrChange w:id="984" w:author="Ilaria Della Monica" w:date="2022-02-20T10:33:00Z">
              <w:rPr>
                <w:rFonts w:ascii="EB Garamond" w:eastAsia="EB Garamond" w:hAnsi="EB Garamond" w:cs="EB Garamond"/>
                <w:sz w:val="22"/>
                <w:szCs w:val="22"/>
              </w:rPr>
            </w:rPrChange>
          </w:rPr>
          <w:delText xml:space="preserve"> A Romanesque basilica in Verona.</w:delText>
        </w:r>
      </w:del>
    </w:p>
  </w:footnote>
  <w:footnote w:id="320">
    <w:p w14:paraId="37B65B77" w14:textId="77777777" w:rsidR="00365763" w:rsidRPr="00D43068" w:rsidDel="00F6340B" w:rsidRDefault="00365763" w:rsidP="00365763">
      <w:pPr>
        <w:rPr>
          <w:del w:id="986" w:author="Ilaria Della Monica" w:date="2022-02-20T10:53:00Z"/>
          <w:rFonts w:ascii="EB Garamond" w:eastAsia="EB Garamond" w:hAnsi="EB Garamond" w:cs="EB Garamond"/>
          <w:sz w:val="22"/>
          <w:szCs w:val="22"/>
          <w:lang w:val="it-IT"/>
          <w:rPrChange w:id="987" w:author="Ilaria Della Monica" w:date="2022-02-20T10:33:00Z">
            <w:rPr>
              <w:del w:id="988" w:author="Ilaria Della Monica" w:date="2022-02-20T10:53:00Z"/>
              <w:rFonts w:ascii="EB Garamond" w:eastAsia="EB Garamond" w:hAnsi="EB Garamond" w:cs="EB Garamond"/>
              <w:sz w:val="22"/>
              <w:szCs w:val="22"/>
            </w:rPr>
          </w:rPrChange>
        </w:rPr>
      </w:pPr>
      <w:del w:id="989" w:author="Ilaria Della Monica" w:date="2022-02-20T10:53:00Z">
        <w:r w:rsidDel="00F6340B">
          <w:rPr>
            <w:vertAlign w:val="superscript"/>
          </w:rPr>
          <w:footnoteRef/>
        </w:r>
        <w:r w:rsidRPr="00D43068" w:rsidDel="00F6340B">
          <w:rPr>
            <w:rFonts w:ascii="EB Garamond" w:eastAsia="EB Garamond" w:hAnsi="EB Garamond" w:cs="EB Garamond"/>
            <w:sz w:val="22"/>
            <w:szCs w:val="22"/>
            <w:lang w:val="it-IT"/>
            <w:rPrChange w:id="990" w:author="Ilaria Della Monica" w:date="2022-02-20T10:33:00Z">
              <w:rPr>
                <w:rFonts w:ascii="EB Garamond" w:eastAsia="EB Garamond" w:hAnsi="EB Garamond" w:cs="EB Garamond"/>
                <w:sz w:val="22"/>
                <w:szCs w:val="22"/>
              </w:rPr>
            </w:rPrChange>
          </w:rPr>
          <w:delText xml:space="preserve"> Villages in Trentino - Alto Adige.</w:delText>
        </w:r>
      </w:del>
    </w:p>
  </w:footnote>
  <w:footnote w:id="321">
    <w:p w14:paraId="69DFBBE5" w14:textId="77777777" w:rsidR="00365763" w:rsidDel="00F6340B" w:rsidRDefault="00365763" w:rsidP="00365763">
      <w:pPr>
        <w:jc w:val="both"/>
        <w:rPr>
          <w:del w:id="992" w:author="Ilaria Della Monica" w:date="2022-02-20T10:53:00Z"/>
          <w:rFonts w:ascii="EB Garamond" w:eastAsia="EB Garamond" w:hAnsi="EB Garamond" w:cs="EB Garamond"/>
          <w:sz w:val="22"/>
          <w:szCs w:val="22"/>
        </w:rPr>
      </w:pPr>
      <w:del w:id="99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Walter Ashburner (1864-1936) was a law professor at Oxford.</w:delText>
        </w:r>
      </w:del>
    </w:p>
  </w:footnote>
  <w:footnote w:id="322">
    <w:p w14:paraId="47382DF6" w14:textId="77777777" w:rsidR="00365763" w:rsidDel="00F6340B" w:rsidRDefault="00365763" w:rsidP="00365763">
      <w:pPr>
        <w:jc w:val="both"/>
        <w:rPr>
          <w:del w:id="995" w:author="Ilaria Della Monica" w:date="2022-02-20T10:53:00Z"/>
          <w:rFonts w:ascii="EB Garamond" w:eastAsia="EB Garamond" w:hAnsi="EB Garamond" w:cs="EB Garamond"/>
          <w:sz w:val="22"/>
          <w:szCs w:val="22"/>
        </w:rPr>
      </w:pPr>
      <w:del w:id="99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Arthur Francis Spender (d. 1947) was the first director of the British Institute of Florence.</w:delText>
        </w:r>
      </w:del>
    </w:p>
  </w:footnote>
  <w:footnote w:id="323">
    <w:p w14:paraId="5148142D" w14:textId="77777777" w:rsidR="00365763" w:rsidDel="00F6340B" w:rsidRDefault="00365763" w:rsidP="00365763">
      <w:pPr>
        <w:jc w:val="both"/>
        <w:rPr>
          <w:del w:id="998" w:author="Ilaria Della Monica" w:date="2022-02-20T10:53:00Z"/>
          <w:rFonts w:ascii="EB Garamond" w:eastAsia="EB Garamond" w:hAnsi="EB Garamond" w:cs="EB Garamond"/>
          <w:sz w:val="22"/>
          <w:szCs w:val="22"/>
        </w:rPr>
      </w:pPr>
      <w:del w:id="99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Bavarian lakes south of Munich. Mary misspells “Walchensee” and “Würmsee.” Würmsee changed names to Starnberger See in 1962.</w:delText>
        </w:r>
      </w:del>
    </w:p>
  </w:footnote>
  <w:footnote w:id="324">
    <w:p w14:paraId="553AEC12" w14:textId="77777777" w:rsidR="00365763" w:rsidDel="00F6340B" w:rsidRDefault="00365763" w:rsidP="00365763">
      <w:pPr>
        <w:jc w:val="both"/>
        <w:rPr>
          <w:del w:id="1001" w:author="Ilaria Della Monica" w:date="2022-02-20T10:53:00Z"/>
          <w:rFonts w:ascii="EB Garamond" w:eastAsia="EB Garamond" w:hAnsi="EB Garamond" w:cs="EB Garamond"/>
          <w:sz w:val="22"/>
          <w:szCs w:val="22"/>
        </w:rPr>
      </w:pPr>
      <w:del w:id="100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Umberto Gnoli (1879-1947), an Italian art historian.</w:delText>
        </w:r>
      </w:del>
    </w:p>
  </w:footnote>
  <w:footnote w:id="325">
    <w:p w14:paraId="507F53B1" w14:textId="77777777" w:rsidR="00365763" w:rsidDel="00F6340B" w:rsidRDefault="00365763" w:rsidP="00365763">
      <w:pPr>
        <w:jc w:val="both"/>
        <w:rPr>
          <w:del w:id="1004" w:author="Ilaria Della Monica" w:date="2022-02-20T10:53:00Z"/>
          <w:rFonts w:ascii="EB Garamond" w:eastAsia="EB Garamond" w:hAnsi="EB Garamond" w:cs="EB Garamond"/>
          <w:sz w:val="22"/>
          <w:szCs w:val="22"/>
        </w:rPr>
      </w:pPr>
      <w:del w:id="100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Berensons knew a Filippo Serlupi Crescenzi (1900-1966), an Italian art collector. Because of his young age at the time of writing, it is improbable that this is the Crescenzi who had an affair with Naima for four years.</w:delText>
        </w:r>
      </w:del>
    </w:p>
  </w:footnote>
  <w:footnote w:id="326">
    <w:p w14:paraId="3FBA8F62" w14:textId="77777777" w:rsidR="00365763" w:rsidDel="00F6340B" w:rsidRDefault="00365763" w:rsidP="00365763">
      <w:pPr>
        <w:jc w:val="both"/>
        <w:rPr>
          <w:del w:id="1007" w:author="Ilaria Della Monica" w:date="2022-02-20T10:53:00Z"/>
          <w:rFonts w:ascii="EB Garamond" w:eastAsia="EB Garamond" w:hAnsi="EB Garamond" w:cs="EB Garamond"/>
          <w:sz w:val="22"/>
          <w:szCs w:val="22"/>
        </w:rPr>
      </w:pPr>
      <w:del w:id="100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Mary misspells “Alte Pinakothek,” an important Munich museum that opened in 1836 and contains European art dating from 1300 to 1800.</w:delText>
        </w:r>
      </w:del>
    </w:p>
  </w:footnote>
  <w:footnote w:id="327">
    <w:p w14:paraId="731B7385" w14:textId="77777777" w:rsidR="00365763" w:rsidDel="00F6340B" w:rsidRDefault="00365763" w:rsidP="00365763">
      <w:pPr>
        <w:jc w:val="both"/>
        <w:rPr>
          <w:del w:id="1010" w:author="Ilaria Della Monica" w:date="2022-02-20T10:53:00Z"/>
          <w:rFonts w:ascii="EB Garamond" w:eastAsia="EB Garamond" w:hAnsi="EB Garamond" w:cs="EB Garamond"/>
          <w:sz w:val="22"/>
          <w:szCs w:val="22"/>
        </w:rPr>
      </w:pPr>
      <w:del w:id="101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Another misspelling. The Glyptothek is a classical sculpture museum that opened in 1830.</w:delText>
        </w:r>
      </w:del>
    </w:p>
  </w:footnote>
  <w:footnote w:id="328">
    <w:p w14:paraId="7F2BBC1C" w14:textId="77777777" w:rsidR="00365763" w:rsidDel="00F6340B" w:rsidRDefault="00365763" w:rsidP="00365763">
      <w:pPr>
        <w:jc w:val="both"/>
        <w:rPr>
          <w:del w:id="1013" w:author="Ilaria Della Monica" w:date="2022-02-20T10:53:00Z"/>
          <w:rFonts w:ascii="EB Garamond" w:eastAsia="EB Garamond" w:hAnsi="EB Garamond" w:cs="EB Garamond"/>
          <w:sz w:val="22"/>
          <w:szCs w:val="22"/>
        </w:rPr>
      </w:pPr>
      <w:del w:id="101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Bertel Thorvaldsen (1770-1844)—“Thornwaldsen-” is yet another misspelling—was a Danish sculptor.</w:delText>
        </w:r>
      </w:del>
    </w:p>
  </w:footnote>
  <w:footnote w:id="329">
    <w:p w14:paraId="4BDC75AF" w14:textId="77777777" w:rsidR="00365763" w:rsidDel="00F6340B" w:rsidRDefault="00365763" w:rsidP="00365763">
      <w:pPr>
        <w:jc w:val="both"/>
        <w:rPr>
          <w:del w:id="1016" w:author="Ilaria Della Monica" w:date="2022-02-20T10:53:00Z"/>
          <w:rFonts w:ascii="EB Garamond" w:eastAsia="EB Garamond" w:hAnsi="EB Garamond" w:cs="EB Garamond"/>
          <w:sz w:val="22"/>
          <w:szCs w:val="22"/>
        </w:rPr>
      </w:pPr>
      <w:del w:id="101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Oberammergau is a village in southern Bavaria. It is unclear whether Mary attributes any further meaning to the adjective besides the geographic one.</w:delText>
        </w:r>
      </w:del>
    </w:p>
  </w:footnote>
  <w:footnote w:id="330">
    <w:p w14:paraId="639B899F" w14:textId="77777777" w:rsidR="00365763" w:rsidDel="00F6340B" w:rsidRDefault="00365763" w:rsidP="00365763">
      <w:pPr>
        <w:rPr>
          <w:del w:id="1019" w:author="Ilaria Della Monica" w:date="2022-02-20T10:53:00Z"/>
          <w:rFonts w:ascii="EB Garamond" w:eastAsia="EB Garamond" w:hAnsi="EB Garamond" w:cs="EB Garamond"/>
          <w:sz w:val="22"/>
          <w:szCs w:val="22"/>
        </w:rPr>
      </w:pPr>
      <w:del w:id="102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Joseph Duveen (1869-1939), one of the Duveen brothers (see note 248 above).</w:delText>
        </w:r>
      </w:del>
    </w:p>
  </w:footnote>
  <w:footnote w:id="331">
    <w:p w14:paraId="60FB8ACD" w14:textId="77777777" w:rsidR="00365763" w:rsidDel="00F6340B" w:rsidRDefault="00365763" w:rsidP="00365763">
      <w:pPr>
        <w:rPr>
          <w:del w:id="1022" w:author="Ilaria Della Monica" w:date="2022-02-20T10:53:00Z"/>
          <w:rFonts w:ascii="EB Garamond" w:eastAsia="EB Garamond" w:hAnsi="EB Garamond" w:cs="EB Garamond"/>
          <w:sz w:val="22"/>
          <w:szCs w:val="22"/>
        </w:rPr>
      </w:pPr>
      <w:del w:id="102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Maurice Hewlett (1861-1923) was a British writer.</w:delText>
        </w:r>
      </w:del>
    </w:p>
  </w:footnote>
  <w:footnote w:id="332">
    <w:p w14:paraId="2D08C5D9" w14:textId="77777777" w:rsidR="00365763" w:rsidDel="00F6340B" w:rsidRDefault="00365763" w:rsidP="00365763">
      <w:pPr>
        <w:jc w:val="both"/>
        <w:rPr>
          <w:del w:id="1025" w:author="Ilaria Della Monica" w:date="2022-02-20T10:53:00Z"/>
          <w:rFonts w:ascii="EB Garamond" w:eastAsia="EB Garamond" w:hAnsi="EB Garamond" w:cs="EB Garamond"/>
          <w:sz w:val="22"/>
          <w:szCs w:val="22"/>
        </w:rPr>
      </w:pPr>
      <w:del w:id="102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Christopher Strachey (1916-1975) was Ray’s son and Mary’s grandson.</w:delText>
        </w:r>
      </w:del>
    </w:p>
  </w:footnote>
  <w:footnote w:id="333">
    <w:p w14:paraId="449AD479" w14:textId="77777777" w:rsidR="00365763" w:rsidDel="00F6340B" w:rsidRDefault="00365763" w:rsidP="00365763">
      <w:pPr>
        <w:rPr>
          <w:del w:id="1028" w:author="Ilaria Della Monica" w:date="2022-02-20T10:53:00Z"/>
          <w:rFonts w:ascii="EB Garamond" w:eastAsia="EB Garamond" w:hAnsi="EB Garamond" w:cs="EB Garamond"/>
          <w:sz w:val="22"/>
          <w:szCs w:val="22"/>
        </w:rPr>
      </w:pPr>
      <w:del w:id="102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autobiography of Countess Sophie Andreevna Tolstoy was published in 1922.</w:delText>
        </w:r>
      </w:del>
    </w:p>
  </w:footnote>
  <w:footnote w:id="334">
    <w:p w14:paraId="02D5FA1B" w14:textId="77777777" w:rsidR="00365763" w:rsidDel="00F6340B" w:rsidRDefault="00365763" w:rsidP="00365763">
      <w:pPr>
        <w:jc w:val="both"/>
        <w:rPr>
          <w:del w:id="1031" w:author="Ilaria Della Monica" w:date="2022-02-20T10:53:00Z"/>
          <w:rFonts w:ascii="EB Garamond" w:eastAsia="EB Garamond" w:hAnsi="EB Garamond" w:cs="EB Garamond"/>
          <w:sz w:val="22"/>
          <w:szCs w:val="22"/>
        </w:rPr>
      </w:pPr>
      <w:del w:id="103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 1922 collection of works by John Galsworthy (1867-1933), a British writer who won the Nobel Prize for Literature in 1932.</w:delText>
        </w:r>
      </w:del>
    </w:p>
  </w:footnote>
  <w:footnote w:id="335">
    <w:p w14:paraId="65E8909C" w14:textId="77777777" w:rsidR="00365763" w:rsidDel="00F6340B" w:rsidRDefault="00365763" w:rsidP="00365763">
      <w:pPr>
        <w:jc w:val="both"/>
        <w:rPr>
          <w:del w:id="1034" w:author="Ilaria Della Monica" w:date="2022-02-20T10:53:00Z"/>
          <w:rFonts w:ascii="EB Garamond" w:eastAsia="EB Garamond" w:hAnsi="EB Garamond" w:cs="EB Garamond"/>
          <w:sz w:val="22"/>
          <w:szCs w:val="22"/>
        </w:rPr>
      </w:pPr>
      <w:del w:id="103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The second volume of </w:delText>
        </w:r>
        <w:r w:rsidDel="00F6340B">
          <w:rPr>
            <w:rFonts w:ascii="EB Garamond" w:eastAsia="EB Garamond" w:hAnsi="EB Garamond" w:cs="EB Garamond"/>
            <w:i/>
            <w:sz w:val="22"/>
            <w:szCs w:val="22"/>
          </w:rPr>
          <w:delText>À la recherche du temps perdu</w:delText>
        </w:r>
        <w:r w:rsidDel="00F6340B">
          <w:rPr>
            <w:rFonts w:ascii="EB Garamond" w:eastAsia="EB Garamond" w:hAnsi="EB Garamond" w:cs="EB Garamond"/>
            <w:sz w:val="22"/>
            <w:szCs w:val="22"/>
          </w:rPr>
          <w:delText>, published in French between 1913 and 1927 and in English between 1922 and 1931.</w:delText>
        </w:r>
      </w:del>
    </w:p>
  </w:footnote>
  <w:footnote w:id="336">
    <w:p w14:paraId="2600905C" w14:textId="77777777" w:rsidR="00365763" w:rsidDel="00F6340B" w:rsidRDefault="00365763" w:rsidP="00365763">
      <w:pPr>
        <w:jc w:val="both"/>
        <w:rPr>
          <w:del w:id="1037" w:author="Ilaria Della Monica" w:date="2022-02-20T10:53:00Z"/>
          <w:rFonts w:ascii="EB Garamond" w:eastAsia="EB Garamond" w:hAnsi="EB Garamond" w:cs="EB Garamond"/>
          <w:sz w:val="22"/>
          <w:szCs w:val="22"/>
        </w:rPr>
      </w:pPr>
      <w:del w:id="103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Adrian Stephen was Karin’s husband.</w:delText>
        </w:r>
      </w:del>
    </w:p>
  </w:footnote>
  <w:footnote w:id="337">
    <w:p w14:paraId="7EAEE22C" w14:textId="77777777" w:rsidR="00365763" w:rsidDel="00F6340B" w:rsidRDefault="00365763" w:rsidP="00365763">
      <w:pPr>
        <w:rPr>
          <w:del w:id="1040" w:author="Ilaria Della Monica" w:date="2022-02-20T10:53:00Z"/>
          <w:rFonts w:ascii="EB Garamond" w:eastAsia="EB Garamond" w:hAnsi="EB Garamond" w:cs="EB Garamond"/>
          <w:sz w:val="22"/>
          <w:szCs w:val="22"/>
        </w:rPr>
      </w:pPr>
      <w:del w:id="104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 novel by William Babington Maxwell (1866-1938) published in 1922.</w:delText>
        </w:r>
      </w:del>
    </w:p>
  </w:footnote>
  <w:footnote w:id="338">
    <w:p w14:paraId="1627C080" w14:textId="77777777" w:rsidR="00365763" w:rsidDel="00F6340B" w:rsidRDefault="00365763" w:rsidP="00365763">
      <w:pPr>
        <w:jc w:val="both"/>
        <w:rPr>
          <w:del w:id="1043" w:author="Ilaria Della Monica" w:date="2022-02-20T10:53:00Z"/>
          <w:rFonts w:ascii="EB Garamond" w:eastAsia="EB Garamond" w:hAnsi="EB Garamond" w:cs="EB Garamond"/>
          <w:sz w:val="22"/>
          <w:szCs w:val="22"/>
        </w:rPr>
      </w:pPr>
      <w:del w:id="104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Ray failed to be elected to Parliament three times. 1922 was her second attempt.</w:delText>
        </w:r>
      </w:del>
    </w:p>
  </w:footnote>
  <w:footnote w:id="339">
    <w:p w14:paraId="0E10B490" w14:textId="77777777" w:rsidR="00365763" w:rsidDel="00F6340B" w:rsidRDefault="00365763" w:rsidP="00365763">
      <w:pPr>
        <w:jc w:val="both"/>
        <w:rPr>
          <w:del w:id="1046" w:author="Ilaria Della Monica" w:date="2022-02-20T10:53:00Z"/>
          <w:rFonts w:ascii="EB Garamond" w:eastAsia="EB Garamond" w:hAnsi="EB Garamond" w:cs="EB Garamond"/>
          <w:sz w:val="22"/>
          <w:szCs w:val="22"/>
        </w:rPr>
      </w:pPr>
      <w:del w:id="104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Robert Cecil (1864-1958) was a British politician who won the Nobel Peace Prize in 1937.</w:delText>
        </w:r>
      </w:del>
    </w:p>
  </w:footnote>
  <w:footnote w:id="340">
    <w:p w14:paraId="31EBA56C" w14:textId="77777777" w:rsidR="00365763" w:rsidDel="00F6340B" w:rsidRDefault="00365763" w:rsidP="00365763">
      <w:pPr>
        <w:rPr>
          <w:del w:id="1049" w:author="Ilaria Della Monica" w:date="2022-02-20T10:53:00Z"/>
          <w:rFonts w:ascii="EB Garamond" w:eastAsia="EB Garamond" w:hAnsi="EB Garamond" w:cs="EB Garamond"/>
          <w:sz w:val="22"/>
          <w:szCs w:val="22"/>
        </w:rPr>
      </w:pPr>
      <w:del w:id="105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George Edward Moore (1873-1958) was a British philosopher.</w:delText>
        </w:r>
      </w:del>
    </w:p>
  </w:footnote>
  <w:footnote w:id="341">
    <w:p w14:paraId="3835E10C" w14:textId="77777777" w:rsidR="00365763" w:rsidDel="00F6340B" w:rsidRDefault="00365763" w:rsidP="00365763">
      <w:pPr>
        <w:jc w:val="both"/>
        <w:rPr>
          <w:del w:id="1052" w:author="Ilaria Della Monica" w:date="2022-02-20T10:53:00Z"/>
          <w:rFonts w:ascii="EB Garamond" w:eastAsia="EB Garamond" w:hAnsi="EB Garamond" w:cs="EB Garamond"/>
          <w:sz w:val="22"/>
          <w:szCs w:val="22"/>
        </w:rPr>
      </w:pPr>
      <w:del w:id="105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w:delText>
        </w:r>
        <w:r w:rsidDel="00F6340B">
          <w:rPr>
            <w:rFonts w:ascii="EB Garamond" w:eastAsia="EB Garamond" w:hAnsi="EB Garamond" w:cs="EB Garamond"/>
            <w:i/>
            <w:sz w:val="22"/>
            <w:szCs w:val="22"/>
          </w:rPr>
          <w:delText>Marius the Epicurean: His Sensations and Ideas</w:delText>
        </w:r>
        <w:r w:rsidDel="00F6340B">
          <w:rPr>
            <w:rFonts w:ascii="EB Garamond" w:eastAsia="EB Garamond" w:hAnsi="EB Garamond" w:cs="EB Garamond"/>
            <w:sz w:val="22"/>
            <w:szCs w:val="22"/>
          </w:rPr>
          <w:delText>, a novel by Walter Pater (1839-1894), a British writer,</w:delText>
        </w:r>
        <w:r w:rsidDel="00F6340B">
          <w:rPr>
            <w:rFonts w:ascii="EB Garamond" w:eastAsia="EB Garamond" w:hAnsi="EB Garamond" w:cs="EB Garamond"/>
            <w:i/>
            <w:sz w:val="22"/>
            <w:szCs w:val="22"/>
          </w:rPr>
          <w:delText xml:space="preserve"> </w:delText>
        </w:r>
        <w:r w:rsidDel="00F6340B">
          <w:rPr>
            <w:rFonts w:ascii="EB Garamond" w:eastAsia="EB Garamond" w:hAnsi="EB Garamond" w:cs="EB Garamond"/>
            <w:sz w:val="22"/>
            <w:szCs w:val="22"/>
          </w:rPr>
          <w:delText>was published in 1885.</w:delText>
        </w:r>
      </w:del>
    </w:p>
  </w:footnote>
  <w:footnote w:id="342">
    <w:p w14:paraId="060767C6" w14:textId="77777777" w:rsidR="00365763" w:rsidDel="00F6340B" w:rsidRDefault="00365763" w:rsidP="00365763">
      <w:pPr>
        <w:jc w:val="both"/>
        <w:rPr>
          <w:del w:id="1055" w:author="Ilaria Della Monica" w:date="2022-02-20T10:53:00Z"/>
          <w:rFonts w:ascii="EB Garamond" w:eastAsia="EB Garamond" w:hAnsi="EB Garamond" w:cs="EB Garamond"/>
          <w:sz w:val="22"/>
          <w:szCs w:val="22"/>
        </w:rPr>
      </w:pPr>
      <w:del w:id="105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Blandine Gravina (1863-1941) was Wagner’s stepdaughter and Liszt’s granddaughter.</w:delText>
        </w:r>
      </w:del>
    </w:p>
  </w:footnote>
  <w:footnote w:id="343">
    <w:p w14:paraId="6524C54F" w14:textId="77777777" w:rsidR="00365763" w:rsidDel="00F6340B" w:rsidRDefault="00365763" w:rsidP="00365763">
      <w:pPr>
        <w:jc w:val="both"/>
        <w:rPr>
          <w:del w:id="1058" w:author="Ilaria Della Monica" w:date="2022-02-20T10:53:00Z"/>
          <w:rFonts w:ascii="EB Garamond" w:eastAsia="EB Garamond" w:hAnsi="EB Garamond" w:cs="EB Garamond"/>
          <w:sz w:val="22"/>
          <w:szCs w:val="22"/>
        </w:rPr>
      </w:pPr>
      <w:del w:id="105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Perhaps Mary Day Lanier (1844-1931), widow of Sidney Lanier (1842-1881), an American writer.</w:delText>
        </w:r>
      </w:del>
    </w:p>
  </w:footnote>
  <w:footnote w:id="344">
    <w:p w14:paraId="4EB2523F" w14:textId="77777777" w:rsidR="00365763" w:rsidDel="00F6340B" w:rsidRDefault="00365763" w:rsidP="00365763">
      <w:pPr>
        <w:jc w:val="both"/>
        <w:rPr>
          <w:del w:id="1061" w:author="Ilaria Della Monica" w:date="2022-02-20T10:53:00Z"/>
          <w:rFonts w:ascii="EB Garamond" w:eastAsia="EB Garamond" w:hAnsi="EB Garamond" w:cs="EB Garamond"/>
          <w:sz w:val="22"/>
          <w:szCs w:val="22"/>
        </w:rPr>
      </w:pPr>
      <w:del w:id="106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Waldemar Bonsels (1880-1952) was a German writer. </w:delText>
        </w:r>
        <w:r w:rsidDel="00F6340B">
          <w:rPr>
            <w:rFonts w:ascii="EB Garamond" w:eastAsia="EB Garamond" w:hAnsi="EB Garamond" w:cs="EB Garamond"/>
            <w:i/>
            <w:sz w:val="22"/>
            <w:szCs w:val="22"/>
          </w:rPr>
          <w:delText>Indienfahrt</w:delText>
        </w:r>
        <w:r w:rsidDel="00F6340B">
          <w:rPr>
            <w:rFonts w:ascii="EB Garamond" w:eastAsia="EB Garamond" w:hAnsi="EB Garamond" w:cs="EB Garamond"/>
            <w:sz w:val="22"/>
            <w:szCs w:val="22"/>
          </w:rPr>
          <w:delText xml:space="preserve"> (in English, </w:delText>
        </w:r>
        <w:r w:rsidDel="00F6340B">
          <w:rPr>
            <w:rFonts w:ascii="EB Garamond" w:eastAsia="EB Garamond" w:hAnsi="EB Garamond" w:cs="EB Garamond"/>
            <w:i/>
            <w:sz w:val="22"/>
            <w:szCs w:val="22"/>
          </w:rPr>
          <w:delText>Voyage in India</w:delText>
        </w:r>
        <w:r w:rsidDel="00F6340B">
          <w:rPr>
            <w:rFonts w:ascii="EB Garamond" w:eastAsia="EB Garamond" w:hAnsi="EB Garamond" w:cs="EB Garamond"/>
            <w:sz w:val="22"/>
            <w:szCs w:val="22"/>
          </w:rPr>
          <w:delText>) was published in 1916.</w:delText>
        </w:r>
      </w:del>
    </w:p>
  </w:footnote>
  <w:footnote w:id="345">
    <w:p w14:paraId="2A0A1FF7" w14:textId="77777777" w:rsidR="00365763" w:rsidDel="00F6340B" w:rsidRDefault="00365763" w:rsidP="00365763">
      <w:pPr>
        <w:jc w:val="both"/>
        <w:rPr>
          <w:del w:id="1064" w:author="Ilaria Della Monica" w:date="2022-02-20T10:53:00Z"/>
          <w:rFonts w:ascii="EB Garamond" w:eastAsia="EB Garamond" w:hAnsi="EB Garamond" w:cs="EB Garamond"/>
          <w:sz w:val="22"/>
          <w:szCs w:val="22"/>
        </w:rPr>
      </w:pPr>
      <w:del w:id="106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Houston Stewart Chamberlain (1855-1927) was an Anglo-German philosopher.</w:delText>
        </w:r>
      </w:del>
    </w:p>
  </w:footnote>
  <w:footnote w:id="346">
    <w:p w14:paraId="617921D7" w14:textId="77777777" w:rsidR="00365763" w:rsidDel="00F6340B" w:rsidRDefault="00365763" w:rsidP="00365763">
      <w:pPr>
        <w:jc w:val="both"/>
        <w:rPr>
          <w:del w:id="1067" w:author="Ilaria Della Monica" w:date="2022-02-20T10:53:00Z"/>
          <w:rFonts w:ascii="EB Garamond" w:eastAsia="EB Garamond" w:hAnsi="EB Garamond" w:cs="EB Garamond"/>
          <w:sz w:val="22"/>
          <w:szCs w:val="22"/>
        </w:rPr>
      </w:pPr>
      <w:del w:id="106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Dirk Foch (1886-1973) was a Dutch musician.</w:delText>
        </w:r>
      </w:del>
    </w:p>
  </w:footnote>
  <w:footnote w:id="347">
    <w:p w14:paraId="7F143082" w14:textId="77777777" w:rsidR="00365763" w:rsidDel="00F6340B" w:rsidRDefault="00365763" w:rsidP="00365763">
      <w:pPr>
        <w:jc w:val="both"/>
        <w:rPr>
          <w:del w:id="1070" w:author="Ilaria Della Monica" w:date="2022-02-20T10:53:00Z"/>
          <w:rFonts w:ascii="EB Garamond" w:eastAsia="EB Garamond" w:hAnsi="EB Garamond" w:cs="EB Garamond"/>
          <w:sz w:val="22"/>
          <w:szCs w:val="22"/>
        </w:rPr>
      </w:pPr>
      <w:del w:id="107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Charles Du Bos (1882-1939) was a French writer. The </w:delText>
        </w:r>
        <w:r w:rsidDel="00F6340B">
          <w:rPr>
            <w:rFonts w:ascii="EB Garamond" w:eastAsia="EB Garamond" w:hAnsi="EB Garamond" w:cs="EB Garamond"/>
            <w:i/>
            <w:sz w:val="22"/>
            <w:szCs w:val="22"/>
          </w:rPr>
          <w:delText xml:space="preserve">Approximations </w:delText>
        </w:r>
        <w:r w:rsidDel="00F6340B">
          <w:rPr>
            <w:rFonts w:ascii="EB Garamond" w:eastAsia="EB Garamond" w:hAnsi="EB Garamond" w:cs="EB Garamond"/>
            <w:sz w:val="22"/>
            <w:szCs w:val="22"/>
          </w:rPr>
          <w:delText>were essay compendia published between 1922 and 1937.</w:delText>
        </w:r>
      </w:del>
    </w:p>
  </w:footnote>
  <w:footnote w:id="348">
    <w:p w14:paraId="4495F1A6" w14:textId="77777777" w:rsidR="00365763" w:rsidDel="00F6340B" w:rsidRDefault="00365763" w:rsidP="00365763">
      <w:pPr>
        <w:jc w:val="both"/>
        <w:rPr>
          <w:del w:id="1073" w:author="Ilaria Della Monica" w:date="2022-02-20T10:53:00Z"/>
          <w:rFonts w:ascii="EB Garamond" w:eastAsia="EB Garamond" w:hAnsi="EB Garamond" w:cs="EB Garamond"/>
          <w:sz w:val="22"/>
          <w:szCs w:val="22"/>
        </w:rPr>
      </w:pPr>
      <w:del w:id="107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w:delText>
        </w:r>
        <w:r w:rsidDel="00F6340B">
          <w:rPr>
            <w:rFonts w:ascii="EB Garamond" w:eastAsia="EB Garamond" w:hAnsi="EB Garamond" w:cs="EB Garamond"/>
            <w:i/>
            <w:sz w:val="22"/>
            <w:szCs w:val="22"/>
          </w:rPr>
          <w:delText>Die Fledermaus</w:delText>
        </w:r>
        <w:r w:rsidDel="00F6340B">
          <w:rPr>
            <w:rFonts w:ascii="EB Garamond" w:eastAsia="EB Garamond" w:hAnsi="EB Garamond" w:cs="EB Garamond"/>
            <w:sz w:val="22"/>
            <w:szCs w:val="22"/>
          </w:rPr>
          <w:delText xml:space="preserve"> is an 1874 operetta by Johann Strauss II (1825-1899).</w:delText>
        </w:r>
      </w:del>
    </w:p>
  </w:footnote>
  <w:footnote w:id="349">
    <w:p w14:paraId="4764420C" w14:textId="77777777" w:rsidR="00365763" w:rsidDel="00F6340B" w:rsidRDefault="00365763" w:rsidP="00365763">
      <w:pPr>
        <w:jc w:val="both"/>
        <w:rPr>
          <w:del w:id="1076" w:author="Ilaria Della Monica" w:date="2022-02-20T10:53:00Z"/>
          <w:rFonts w:ascii="EB Garamond" w:eastAsia="EB Garamond" w:hAnsi="EB Garamond" w:cs="EB Garamond"/>
          <w:sz w:val="22"/>
          <w:szCs w:val="22"/>
        </w:rPr>
      </w:pPr>
      <w:del w:id="107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Meiningen, about 200 kilometers northwest of Nuremberg, is a city in Thuringia.</w:delText>
        </w:r>
      </w:del>
    </w:p>
  </w:footnote>
  <w:footnote w:id="350">
    <w:p w14:paraId="6C46B0E8" w14:textId="77777777" w:rsidR="00365763" w:rsidDel="00F6340B" w:rsidRDefault="00365763" w:rsidP="00365763">
      <w:pPr>
        <w:jc w:val="both"/>
        <w:rPr>
          <w:del w:id="1079" w:author="Ilaria Della Monica" w:date="2022-02-20T10:53:00Z"/>
          <w:rFonts w:ascii="EB Garamond" w:eastAsia="EB Garamond" w:hAnsi="EB Garamond" w:cs="EB Garamond"/>
          <w:sz w:val="22"/>
          <w:szCs w:val="22"/>
        </w:rPr>
      </w:pPr>
      <w:del w:id="108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Herbert Percy Horne (1864-1916) was a British art historian.</w:delText>
        </w:r>
      </w:del>
    </w:p>
  </w:footnote>
  <w:footnote w:id="351">
    <w:p w14:paraId="6EFD995B" w14:textId="77777777" w:rsidR="00365763" w:rsidDel="00F6340B" w:rsidRDefault="00365763" w:rsidP="00365763">
      <w:pPr>
        <w:jc w:val="both"/>
        <w:rPr>
          <w:del w:id="1082" w:author="Ilaria Della Monica" w:date="2022-02-20T10:53:00Z"/>
          <w:rFonts w:ascii="EB Garamond" w:eastAsia="EB Garamond" w:hAnsi="EB Garamond" w:cs="EB Garamond"/>
          <w:sz w:val="22"/>
          <w:szCs w:val="22"/>
        </w:rPr>
      </w:pPr>
      <w:del w:id="108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Frauenroth is a 13th-century Cistercian abbey in Bavaria.</w:delText>
        </w:r>
      </w:del>
    </w:p>
  </w:footnote>
  <w:footnote w:id="352">
    <w:p w14:paraId="11F1399D" w14:textId="77777777" w:rsidR="00365763" w:rsidDel="00F6340B" w:rsidRDefault="00365763" w:rsidP="00365763">
      <w:pPr>
        <w:rPr>
          <w:del w:id="1085" w:author="Ilaria Della Monica" w:date="2022-02-20T10:53:00Z"/>
          <w:rFonts w:ascii="EB Garamond" w:eastAsia="EB Garamond" w:hAnsi="EB Garamond" w:cs="EB Garamond"/>
          <w:sz w:val="22"/>
          <w:szCs w:val="22"/>
        </w:rPr>
      </w:pPr>
      <w:del w:id="108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Arthur Clutton-Brock (1868-1924) was a British writer.</w:delText>
        </w:r>
      </w:del>
    </w:p>
  </w:footnote>
  <w:footnote w:id="353">
    <w:p w14:paraId="6E3BF1C2" w14:textId="77777777" w:rsidR="00365763" w:rsidDel="00F6340B" w:rsidRDefault="00365763" w:rsidP="00365763">
      <w:pPr>
        <w:jc w:val="both"/>
        <w:rPr>
          <w:del w:id="1088" w:author="Ilaria Della Monica" w:date="2022-02-20T10:53:00Z"/>
          <w:rFonts w:ascii="EB Garamond" w:eastAsia="EB Garamond" w:hAnsi="EB Garamond" w:cs="EB Garamond"/>
          <w:sz w:val="22"/>
          <w:szCs w:val="22"/>
        </w:rPr>
      </w:pPr>
      <w:del w:id="108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Georg Swarzenski was the director of the </w:delText>
        </w:r>
        <w:r w:rsidDel="00F6340B">
          <w:rPr>
            <w:rFonts w:ascii="EB Garamond" w:eastAsia="EB Garamond" w:hAnsi="EB Garamond" w:cs="EB Garamond"/>
            <w:i/>
            <w:sz w:val="22"/>
            <w:szCs w:val="22"/>
          </w:rPr>
          <w:delText>Städelsches Kunstinstitut und Städtische Galerie</w:delText>
        </w:r>
        <w:r w:rsidDel="00F6340B">
          <w:rPr>
            <w:rFonts w:ascii="EB Garamond" w:eastAsia="EB Garamond" w:hAnsi="EB Garamond" w:cs="EB Garamond"/>
            <w:sz w:val="22"/>
            <w:szCs w:val="22"/>
          </w:rPr>
          <w:delText>, one of the most renowned museums in Germany, from 1906 to 1937.</w:delText>
        </w:r>
      </w:del>
    </w:p>
  </w:footnote>
  <w:footnote w:id="354">
    <w:p w14:paraId="0CB68263" w14:textId="77777777" w:rsidR="00365763" w:rsidDel="00F6340B" w:rsidRDefault="00365763" w:rsidP="00365763">
      <w:pPr>
        <w:rPr>
          <w:del w:id="1091" w:author="Ilaria Della Monica" w:date="2022-02-20T10:53:00Z"/>
          <w:rFonts w:ascii="EB Garamond" w:eastAsia="EB Garamond" w:hAnsi="EB Garamond" w:cs="EB Garamond"/>
          <w:sz w:val="22"/>
          <w:szCs w:val="22"/>
        </w:rPr>
      </w:pPr>
      <w:del w:id="109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Tilman Riemenschneider (1460-1531) was a German sculptor.</w:delText>
        </w:r>
      </w:del>
    </w:p>
  </w:footnote>
  <w:footnote w:id="355">
    <w:p w14:paraId="50B4BA73" w14:textId="77777777" w:rsidR="00365763" w:rsidDel="00F6340B" w:rsidRDefault="00365763" w:rsidP="00365763">
      <w:pPr>
        <w:jc w:val="both"/>
        <w:rPr>
          <w:del w:id="1094" w:author="Ilaria Della Monica" w:date="2022-02-20T10:53:00Z"/>
          <w:rFonts w:ascii="EB Garamond" w:eastAsia="EB Garamond" w:hAnsi="EB Garamond" w:cs="EB Garamond"/>
          <w:sz w:val="22"/>
          <w:szCs w:val="22"/>
        </w:rPr>
      </w:pPr>
      <w:del w:id="109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George Moore (1852-1933) was an Irish writer. Mary is probably referring to </w:delText>
        </w:r>
        <w:r w:rsidDel="00F6340B">
          <w:rPr>
            <w:rFonts w:ascii="EB Garamond" w:eastAsia="EB Garamond" w:hAnsi="EB Garamond" w:cs="EB Garamond"/>
            <w:i/>
            <w:sz w:val="22"/>
            <w:szCs w:val="22"/>
          </w:rPr>
          <w:delText>In Single Strictness</w:delText>
        </w:r>
        <w:r w:rsidDel="00F6340B">
          <w:rPr>
            <w:rFonts w:ascii="EB Garamond" w:eastAsia="EB Garamond" w:hAnsi="EB Garamond" w:cs="EB Garamond"/>
            <w:sz w:val="22"/>
            <w:szCs w:val="22"/>
          </w:rPr>
          <w:delText>, which was published in 1922.</w:delText>
        </w:r>
      </w:del>
    </w:p>
  </w:footnote>
  <w:footnote w:id="356">
    <w:p w14:paraId="4061A73E" w14:textId="77777777" w:rsidR="00365763" w:rsidDel="00F6340B" w:rsidRDefault="00365763" w:rsidP="00365763">
      <w:pPr>
        <w:jc w:val="both"/>
        <w:rPr>
          <w:del w:id="1097" w:author="Ilaria Della Monica" w:date="2022-02-20T10:53:00Z"/>
          <w:rFonts w:ascii="EB Garamond" w:eastAsia="EB Garamond" w:hAnsi="EB Garamond" w:cs="EB Garamond"/>
          <w:sz w:val="22"/>
          <w:szCs w:val="22"/>
        </w:rPr>
      </w:pPr>
      <w:del w:id="109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Victoria “Vita” Sackville-West (1892-1962) was a British writer and Virginia Woolf’s lover. </w:delText>
        </w:r>
        <w:r w:rsidDel="00F6340B">
          <w:rPr>
            <w:rFonts w:ascii="EB Garamond" w:eastAsia="EB Garamond" w:hAnsi="EB Garamond" w:cs="EB Garamond"/>
            <w:i/>
            <w:sz w:val="22"/>
            <w:szCs w:val="22"/>
          </w:rPr>
          <w:delText>Heritage</w:delText>
        </w:r>
        <w:r w:rsidDel="00F6340B">
          <w:rPr>
            <w:rFonts w:ascii="EB Garamond" w:eastAsia="EB Garamond" w:hAnsi="EB Garamond" w:cs="EB Garamond"/>
            <w:sz w:val="22"/>
            <w:szCs w:val="22"/>
          </w:rPr>
          <w:delText xml:space="preserve"> and </w:delText>
        </w:r>
        <w:r w:rsidDel="00F6340B">
          <w:rPr>
            <w:rFonts w:ascii="EB Garamond" w:eastAsia="EB Garamond" w:hAnsi="EB Garamond" w:cs="EB Garamond"/>
            <w:i/>
            <w:sz w:val="22"/>
            <w:szCs w:val="22"/>
          </w:rPr>
          <w:delText>The Dragon in Shallow Waters</w:delText>
        </w:r>
        <w:r w:rsidDel="00F6340B">
          <w:rPr>
            <w:rFonts w:ascii="EB Garamond" w:eastAsia="EB Garamond" w:hAnsi="EB Garamond" w:cs="EB Garamond"/>
            <w:sz w:val="22"/>
            <w:szCs w:val="22"/>
          </w:rPr>
          <w:delText xml:space="preserve"> were published in 1919 and 1921, respectively; </w:delText>
        </w:r>
        <w:r w:rsidDel="00F6340B">
          <w:rPr>
            <w:rFonts w:ascii="EB Garamond" w:eastAsia="EB Garamond" w:hAnsi="EB Garamond" w:cs="EB Garamond"/>
            <w:i/>
            <w:sz w:val="22"/>
            <w:szCs w:val="22"/>
          </w:rPr>
          <w:delText>The Heir</w:delText>
        </w:r>
        <w:r w:rsidDel="00F6340B">
          <w:rPr>
            <w:rFonts w:ascii="EB Garamond" w:eastAsia="EB Garamond" w:hAnsi="EB Garamond" w:cs="EB Garamond"/>
            <w:sz w:val="22"/>
            <w:szCs w:val="22"/>
          </w:rPr>
          <w:delText xml:space="preserve"> was published in 1922.</w:delText>
        </w:r>
      </w:del>
    </w:p>
  </w:footnote>
  <w:footnote w:id="357">
    <w:p w14:paraId="7D59CAB7" w14:textId="77777777" w:rsidR="00365763" w:rsidDel="00F6340B" w:rsidRDefault="00365763" w:rsidP="00365763">
      <w:pPr>
        <w:jc w:val="both"/>
        <w:rPr>
          <w:del w:id="1100" w:author="Ilaria Della Monica" w:date="2022-02-20T10:53:00Z"/>
          <w:rFonts w:ascii="EB Garamond" w:eastAsia="EB Garamond" w:hAnsi="EB Garamond" w:cs="EB Garamond"/>
          <w:sz w:val="22"/>
          <w:szCs w:val="22"/>
        </w:rPr>
      </w:pPr>
      <w:del w:id="110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Lytton Strachey (1880-1932) was a British writer. The book Mary is referring to is </w:delText>
        </w:r>
        <w:r w:rsidDel="00F6340B">
          <w:rPr>
            <w:rFonts w:ascii="EB Garamond" w:eastAsia="EB Garamond" w:hAnsi="EB Garamond" w:cs="EB Garamond"/>
            <w:i/>
            <w:sz w:val="22"/>
            <w:szCs w:val="22"/>
          </w:rPr>
          <w:delText>Books and Characters</w:delText>
        </w:r>
        <w:r w:rsidDel="00F6340B">
          <w:rPr>
            <w:rFonts w:ascii="EB Garamond" w:eastAsia="EB Garamond" w:hAnsi="EB Garamond" w:cs="EB Garamond"/>
            <w:sz w:val="22"/>
            <w:szCs w:val="22"/>
          </w:rPr>
          <w:delText>, published in 1922.</w:delText>
        </w:r>
      </w:del>
    </w:p>
  </w:footnote>
  <w:footnote w:id="358">
    <w:p w14:paraId="78C2BC79" w14:textId="77777777" w:rsidR="00365763" w:rsidDel="00F6340B" w:rsidRDefault="00365763" w:rsidP="00365763">
      <w:pPr>
        <w:jc w:val="both"/>
        <w:rPr>
          <w:del w:id="1103" w:author="Ilaria Della Monica" w:date="2022-02-20T10:53:00Z"/>
          <w:rFonts w:ascii="EB Garamond" w:eastAsia="EB Garamond" w:hAnsi="EB Garamond" w:cs="EB Garamond"/>
          <w:sz w:val="22"/>
          <w:szCs w:val="22"/>
        </w:rPr>
      </w:pPr>
      <w:del w:id="110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From the </w:delText>
        </w:r>
        <w:r w:rsidDel="00F6340B">
          <w:rPr>
            <w:rFonts w:ascii="EB Garamond" w:eastAsia="EB Garamond" w:hAnsi="EB Garamond" w:cs="EB Garamond"/>
            <w:i/>
            <w:sz w:val="22"/>
            <w:szCs w:val="22"/>
          </w:rPr>
          <w:delText>Encyclopædia Britannica</w:delText>
        </w:r>
        <w:r w:rsidDel="00F6340B">
          <w:rPr>
            <w:rFonts w:ascii="EB Garamond" w:eastAsia="EB Garamond" w:hAnsi="EB Garamond" w:cs="EB Garamond"/>
            <w:sz w:val="22"/>
            <w:szCs w:val="22"/>
          </w:rPr>
          <w:delText xml:space="preserve"> online: “Andromeda, </w:delText>
        </w:r>
        <w:r w:rsidDel="00F6340B">
          <w:rPr>
            <w:rFonts w:ascii="EB Garamond" w:eastAsia="EB Garamond" w:hAnsi="EB Garamond" w:cs="EB Garamond"/>
            <w:sz w:val="22"/>
            <w:szCs w:val="22"/>
            <w:highlight w:val="white"/>
          </w:rPr>
          <w:delText xml:space="preserve">in </w:delText>
        </w:r>
        <w:r w:rsidDel="00F6340B">
          <w:fldChar w:fldCharType="begin"/>
        </w:r>
        <w:r w:rsidDel="00F6340B">
          <w:delInstrText xml:space="preserve"> HYPERLINK "https://www.britannica.com/topic/Greek-mythology" \h </w:delInstrText>
        </w:r>
        <w:r w:rsidDel="00F6340B">
          <w:fldChar w:fldCharType="separate"/>
        </w:r>
        <w:r w:rsidDel="00F6340B">
          <w:rPr>
            <w:rFonts w:ascii="EB Garamond" w:eastAsia="EB Garamond" w:hAnsi="EB Garamond" w:cs="EB Garamond"/>
            <w:sz w:val="22"/>
            <w:szCs w:val="22"/>
          </w:rPr>
          <w:delText>Greek mythology</w:delText>
        </w:r>
        <w:r w:rsidDel="00F6340B">
          <w:rPr>
            <w:rFonts w:ascii="EB Garamond" w:eastAsia="EB Garamond" w:hAnsi="EB Garamond" w:cs="EB Garamond"/>
            <w:sz w:val="22"/>
            <w:szCs w:val="22"/>
          </w:rPr>
          <w:fldChar w:fldCharType="end"/>
        </w:r>
        <w:r w:rsidDel="00F6340B">
          <w:rPr>
            <w:rFonts w:ascii="EB Garamond" w:eastAsia="EB Garamond" w:hAnsi="EB Garamond" w:cs="EB Garamond"/>
            <w:sz w:val="22"/>
            <w:szCs w:val="22"/>
            <w:highlight w:val="white"/>
          </w:rPr>
          <w:delText xml:space="preserve">, beautiful daughter of King </w:delText>
        </w:r>
        <w:r w:rsidDel="00F6340B">
          <w:fldChar w:fldCharType="begin"/>
        </w:r>
        <w:r w:rsidDel="00F6340B">
          <w:delInstrText xml:space="preserve"> HYPERLINK "https://www.britannica.com/topic/Cepheus-constellation" \h </w:delInstrText>
        </w:r>
        <w:r w:rsidDel="00F6340B">
          <w:fldChar w:fldCharType="separate"/>
        </w:r>
        <w:r w:rsidDel="00F6340B">
          <w:rPr>
            <w:rFonts w:ascii="EB Garamond" w:eastAsia="EB Garamond" w:hAnsi="EB Garamond" w:cs="EB Garamond"/>
            <w:sz w:val="22"/>
            <w:szCs w:val="22"/>
          </w:rPr>
          <w:delText>Cepheus</w:delText>
        </w:r>
        <w:r w:rsidDel="00F6340B">
          <w:rPr>
            <w:rFonts w:ascii="EB Garamond" w:eastAsia="EB Garamond" w:hAnsi="EB Garamond" w:cs="EB Garamond"/>
            <w:sz w:val="22"/>
            <w:szCs w:val="22"/>
          </w:rPr>
          <w:fldChar w:fldCharType="end"/>
        </w:r>
        <w:r w:rsidDel="00F6340B">
          <w:rPr>
            <w:rFonts w:ascii="EB Garamond" w:eastAsia="EB Garamond" w:hAnsi="EB Garamond" w:cs="EB Garamond"/>
            <w:sz w:val="22"/>
            <w:szCs w:val="22"/>
            <w:highlight w:val="white"/>
          </w:rPr>
          <w:delText xml:space="preserve"> and Queen Cassiope[ia] of Joppa in Palestine (called Ethiopia) and wife of </w:delText>
        </w:r>
        <w:r w:rsidDel="00F6340B">
          <w:fldChar w:fldCharType="begin"/>
        </w:r>
        <w:r w:rsidDel="00F6340B">
          <w:delInstrText xml:space="preserve"> HYPERLINK "https://www.britannica.com/topic/Perseus-Greek-mythology" \h </w:delInstrText>
        </w:r>
        <w:r w:rsidDel="00F6340B">
          <w:fldChar w:fldCharType="separate"/>
        </w:r>
        <w:r w:rsidDel="00F6340B">
          <w:rPr>
            <w:rFonts w:ascii="EB Garamond" w:eastAsia="EB Garamond" w:hAnsi="EB Garamond" w:cs="EB Garamond"/>
            <w:sz w:val="22"/>
            <w:szCs w:val="22"/>
          </w:rPr>
          <w:delText>Perseus</w:delText>
        </w:r>
        <w:r w:rsidDel="00F6340B">
          <w:rPr>
            <w:rFonts w:ascii="EB Garamond" w:eastAsia="EB Garamond" w:hAnsi="EB Garamond" w:cs="EB Garamond"/>
            <w:sz w:val="22"/>
            <w:szCs w:val="22"/>
          </w:rPr>
          <w:fldChar w:fldCharType="end"/>
        </w:r>
        <w:r w:rsidDel="00F6340B">
          <w:rPr>
            <w:rFonts w:ascii="EB Garamond" w:eastAsia="EB Garamond" w:hAnsi="EB Garamond" w:cs="EB Garamond"/>
            <w:sz w:val="22"/>
            <w:szCs w:val="22"/>
            <w:highlight w:val="white"/>
          </w:rPr>
          <w:delText xml:space="preserve">. Cassiope[ia] offended the Nereids by boasting that </w:delText>
        </w:r>
        <w:r w:rsidDel="00F6340B">
          <w:fldChar w:fldCharType="begin"/>
        </w:r>
        <w:r w:rsidDel="00F6340B">
          <w:delInstrText xml:space="preserve"> HYPERLINK "https://www.britannica.com/place/Andromeda-constellation" \h </w:delInstrText>
        </w:r>
        <w:r w:rsidDel="00F6340B">
          <w:fldChar w:fldCharType="separate"/>
        </w:r>
        <w:r w:rsidDel="00F6340B">
          <w:rPr>
            <w:rFonts w:ascii="EB Garamond" w:eastAsia="EB Garamond" w:hAnsi="EB Garamond" w:cs="EB Garamond"/>
            <w:sz w:val="22"/>
            <w:szCs w:val="22"/>
          </w:rPr>
          <w:delText>Andromeda</w:delText>
        </w:r>
        <w:r w:rsidDel="00F6340B">
          <w:rPr>
            <w:rFonts w:ascii="EB Garamond" w:eastAsia="EB Garamond" w:hAnsi="EB Garamond" w:cs="EB Garamond"/>
            <w:sz w:val="22"/>
            <w:szCs w:val="22"/>
          </w:rPr>
          <w:fldChar w:fldCharType="end"/>
        </w:r>
        <w:r w:rsidDel="00F6340B">
          <w:rPr>
            <w:rFonts w:ascii="EB Garamond" w:eastAsia="EB Garamond" w:hAnsi="EB Garamond" w:cs="EB Garamond"/>
            <w:sz w:val="22"/>
            <w:szCs w:val="22"/>
            <w:highlight w:val="white"/>
          </w:rPr>
          <w:delText xml:space="preserve"> was more beautiful than they, so in revenge </w:delText>
        </w:r>
        <w:r w:rsidDel="00F6340B">
          <w:fldChar w:fldCharType="begin"/>
        </w:r>
        <w:r w:rsidDel="00F6340B">
          <w:delInstrText xml:space="preserve"> HYPERLINK "https://www.britannica.com/topic/Poseidon" \h </w:delInstrText>
        </w:r>
        <w:r w:rsidDel="00F6340B">
          <w:fldChar w:fldCharType="separate"/>
        </w:r>
        <w:r w:rsidDel="00F6340B">
          <w:rPr>
            <w:rFonts w:ascii="EB Garamond" w:eastAsia="EB Garamond" w:hAnsi="EB Garamond" w:cs="EB Garamond"/>
            <w:sz w:val="22"/>
            <w:szCs w:val="22"/>
          </w:rPr>
          <w:delText>Poseidon</w:delText>
        </w:r>
        <w:r w:rsidDel="00F6340B">
          <w:rPr>
            <w:rFonts w:ascii="EB Garamond" w:eastAsia="EB Garamond" w:hAnsi="EB Garamond" w:cs="EB Garamond"/>
            <w:sz w:val="22"/>
            <w:szCs w:val="22"/>
          </w:rPr>
          <w:fldChar w:fldCharType="end"/>
        </w:r>
        <w:r w:rsidDel="00F6340B">
          <w:rPr>
            <w:rFonts w:ascii="EB Garamond" w:eastAsia="EB Garamond" w:hAnsi="EB Garamond" w:cs="EB Garamond"/>
            <w:sz w:val="22"/>
            <w:szCs w:val="22"/>
            <w:highlight w:val="white"/>
          </w:rPr>
          <w:delText xml:space="preserve"> sent a sea monster to devastate Cepheus’ kingdom. Since only Andromeda’s sacrifice would appease the gods, she was chained to a rock and left to be devoured by the monster. Perseus flew by on the winged horse </w:delText>
        </w:r>
        <w:r w:rsidDel="00F6340B">
          <w:fldChar w:fldCharType="begin"/>
        </w:r>
        <w:r w:rsidDel="00F6340B">
          <w:delInstrText xml:space="preserve"> HYPERLINK "https://www.britannica.com/place/Pegasus-astronomy" \h </w:delInstrText>
        </w:r>
        <w:r w:rsidDel="00F6340B">
          <w:fldChar w:fldCharType="separate"/>
        </w:r>
        <w:r w:rsidDel="00F6340B">
          <w:rPr>
            <w:rFonts w:ascii="EB Garamond" w:eastAsia="EB Garamond" w:hAnsi="EB Garamond" w:cs="EB Garamond"/>
            <w:sz w:val="22"/>
            <w:szCs w:val="22"/>
          </w:rPr>
          <w:delText>Pegasus</w:delText>
        </w:r>
        <w:r w:rsidDel="00F6340B">
          <w:rPr>
            <w:rFonts w:ascii="EB Garamond" w:eastAsia="EB Garamond" w:hAnsi="EB Garamond" w:cs="EB Garamond"/>
            <w:sz w:val="22"/>
            <w:szCs w:val="22"/>
          </w:rPr>
          <w:fldChar w:fldCharType="end"/>
        </w:r>
        <w:r w:rsidDel="00F6340B">
          <w:rPr>
            <w:rFonts w:ascii="EB Garamond" w:eastAsia="EB Garamond" w:hAnsi="EB Garamond" w:cs="EB Garamond"/>
            <w:sz w:val="22"/>
            <w:szCs w:val="22"/>
            <w:highlight w:val="white"/>
          </w:rPr>
          <w:delText>, fell in love with Andromeda, and asked Cepheus for her hand. Cepheus agreed, and Perseus slew the monster.”</w:delText>
        </w:r>
      </w:del>
    </w:p>
  </w:footnote>
  <w:footnote w:id="359">
    <w:p w14:paraId="61C560AC" w14:textId="77777777" w:rsidR="00365763" w:rsidDel="00F6340B" w:rsidRDefault="00365763" w:rsidP="00365763">
      <w:pPr>
        <w:rPr>
          <w:del w:id="1106" w:author="Ilaria Della Monica" w:date="2022-02-20T10:53:00Z"/>
          <w:rFonts w:ascii="EB Garamond" w:eastAsia="EB Garamond" w:hAnsi="EB Garamond" w:cs="EB Garamond"/>
          <w:sz w:val="22"/>
          <w:szCs w:val="22"/>
        </w:rPr>
      </w:pPr>
      <w:del w:id="110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“A real scholar,” in German.</w:delText>
        </w:r>
      </w:del>
    </w:p>
  </w:footnote>
  <w:footnote w:id="360">
    <w:p w14:paraId="6C1A83EB" w14:textId="77777777" w:rsidR="00365763" w:rsidDel="00F6340B" w:rsidRDefault="00365763" w:rsidP="00365763">
      <w:pPr>
        <w:rPr>
          <w:del w:id="1109" w:author="Ilaria Della Monica" w:date="2022-02-20T10:53:00Z"/>
          <w:rFonts w:ascii="EB Garamond" w:eastAsia="EB Garamond" w:hAnsi="EB Garamond" w:cs="EB Garamond"/>
          <w:sz w:val="22"/>
          <w:szCs w:val="22"/>
        </w:rPr>
      </w:pPr>
      <w:del w:id="111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“Coarseness” or “rudeness,” in German.</w:delText>
        </w:r>
      </w:del>
    </w:p>
  </w:footnote>
  <w:footnote w:id="361">
    <w:p w14:paraId="5043BB9E" w14:textId="77777777" w:rsidR="00365763" w:rsidDel="00F6340B" w:rsidRDefault="00365763" w:rsidP="00365763">
      <w:pPr>
        <w:rPr>
          <w:del w:id="1112" w:author="Ilaria Della Monica" w:date="2022-02-20T10:53:00Z"/>
          <w:rFonts w:ascii="EB Garamond" w:eastAsia="EB Garamond" w:hAnsi="EB Garamond" w:cs="EB Garamond"/>
          <w:sz w:val="22"/>
          <w:szCs w:val="22"/>
        </w:rPr>
      </w:pPr>
      <w:del w:id="111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Sarah Nordhoff was Mary’s cousin.</w:delText>
        </w:r>
      </w:del>
    </w:p>
  </w:footnote>
  <w:footnote w:id="362">
    <w:p w14:paraId="51816FF1" w14:textId="77777777" w:rsidR="00365763" w:rsidDel="00F6340B" w:rsidRDefault="00365763" w:rsidP="00365763">
      <w:pPr>
        <w:jc w:val="both"/>
        <w:rPr>
          <w:del w:id="1115" w:author="Ilaria Della Monica" w:date="2022-02-20T10:53:00Z"/>
          <w:rFonts w:ascii="EB Garamond" w:eastAsia="EB Garamond" w:hAnsi="EB Garamond" w:cs="EB Garamond"/>
          <w:sz w:val="22"/>
          <w:szCs w:val="22"/>
        </w:rPr>
      </w:pPr>
      <w:del w:id="1116"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“The Religious Philosophy of Friedrich von Hügel,” by Algar Labouchère Thorold, published in 1922. Friedrich von Hügel was an Austrian theologian.</w:delText>
        </w:r>
      </w:del>
    </w:p>
  </w:footnote>
  <w:footnote w:id="363">
    <w:p w14:paraId="6DB05EB1" w14:textId="77777777" w:rsidR="00365763" w:rsidDel="00F6340B" w:rsidRDefault="00365763" w:rsidP="00365763">
      <w:pPr>
        <w:rPr>
          <w:del w:id="1118" w:author="Ilaria Della Monica" w:date="2022-02-20T10:53:00Z"/>
          <w:rFonts w:ascii="EB Garamond" w:eastAsia="EB Garamond" w:hAnsi="EB Garamond" w:cs="EB Garamond"/>
          <w:sz w:val="22"/>
          <w:szCs w:val="22"/>
        </w:rPr>
      </w:pPr>
      <w:del w:id="1119"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Probably Julia Strachey, Ray’s daughter and Mary’s granddaughter.</w:delText>
        </w:r>
      </w:del>
    </w:p>
  </w:footnote>
  <w:footnote w:id="364">
    <w:p w14:paraId="222DACF4" w14:textId="77777777" w:rsidR="00365763" w:rsidDel="00F6340B" w:rsidRDefault="00365763" w:rsidP="00365763">
      <w:pPr>
        <w:rPr>
          <w:del w:id="1121" w:author="Ilaria Della Monica" w:date="2022-02-20T10:53:00Z"/>
          <w:rFonts w:ascii="EB Garamond" w:eastAsia="EB Garamond" w:hAnsi="EB Garamond" w:cs="EB Garamond"/>
          <w:sz w:val="22"/>
          <w:szCs w:val="22"/>
        </w:rPr>
      </w:pPr>
      <w:del w:id="1122"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George Santayana (1863-1952) was a Spanish-American writer.</w:delText>
        </w:r>
      </w:del>
    </w:p>
  </w:footnote>
  <w:footnote w:id="365">
    <w:p w14:paraId="4D50E1D5" w14:textId="77777777" w:rsidR="00365763" w:rsidDel="00F6340B" w:rsidRDefault="00365763" w:rsidP="00365763">
      <w:pPr>
        <w:rPr>
          <w:del w:id="1124" w:author="Ilaria Della Monica" w:date="2022-02-20T10:53:00Z"/>
          <w:rFonts w:ascii="EB Garamond" w:eastAsia="EB Garamond" w:hAnsi="EB Garamond" w:cs="EB Garamond"/>
          <w:sz w:val="22"/>
          <w:szCs w:val="22"/>
        </w:rPr>
      </w:pPr>
      <w:del w:id="1125"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Dedo Serristori was the son of Count Umberto and Countess Hortense Serristori (see notes 283 and 290 above).</w:delText>
        </w:r>
      </w:del>
    </w:p>
  </w:footnote>
  <w:footnote w:id="366">
    <w:p w14:paraId="32F49660" w14:textId="77777777" w:rsidR="00365763" w:rsidDel="00F6340B" w:rsidRDefault="00365763" w:rsidP="00365763">
      <w:pPr>
        <w:jc w:val="both"/>
        <w:rPr>
          <w:del w:id="1127" w:author="Ilaria Della Monica" w:date="2022-02-20T10:53:00Z"/>
          <w:rFonts w:ascii="EB Garamond" w:eastAsia="EB Garamond" w:hAnsi="EB Garamond" w:cs="EB Garamond"/>
          <w:sz w:val="22"/>
          <w:szCs w:val="22"/>
        </w:rPr>
      </w:pPr>
      <w:del w:id="1128"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w:delText>
        </w:r>
        <w:r w:rsidDel="00F6340B">
          <w:rPr>
            <w:rFonts w:ascii="EB Garamond" w:eastAsia="EB Garamond" w:hAnsi="EB Garamond" w:cs="EB Garamond"/>
            <w:i/>
            <w:sz w:val="22"/>
            <w:szCs w:val="22"/>
          </w:rPr>
          <w:delText>The Road to En-dor</w:delText>
        </w:r>
        <w:r w:rsidDel="00F6340B">
          <w:rPr>
            <w:rFonts w:ascii="EB Garamond" w:eastAsia="EB Garamond" w:hAnsi="EB Garamond" w:cs="EB Garamond"/>
            <w:sz w:val="22"/>
            <w:szCs w:val="22"/>
          </w:rPr>
          <w:delText>, by E. H. Jones, was published in 1919.</w:delText>
        </w:r>
      </w:del>
    </w:p>
  </w:footnote>
  <w:footnote w:id="367">
    <w:p w14:paraId="6C39AD39" w14:textId="77777777" w:rsidR="00365763" w:rsidDel="00F6340B" w:rsidRDefault="00365763" w:rsidP="00365763">
      <w:pPr>
        <w:jc w:val="both"/>
        <w:rPr>
          <w:del w:id="1130" w:author="Ilaria Della Monica" w:date="2022-02-20T10:53:00Z"/>
          <w:rFonts w:ascii="EB Garamond" w:eastAsia="EB Garamond" w:hAnsi="EB Garamond" w:cs="EB Garamond"/>
          <w:sz w:val="22"/>
          <w:szCs w:val="22"/>
        </w:rPr>
      </w:pPr>
      <w:del w:id="1131"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Gilbert Murray (1866-1957) was a British professor and writer.</w:delText>
        </w:r>
      </w:del>
    </w:p>
  </w:footnote>
  <w:footnote w:id="368">
    <w:p w14:paraId="7BB7676D" w14:textId="77777777" w:rsidR="00365763" w:rsidDel="00F6340B" w:rsidRDefault="00365763" w:rsidP="00365763">
      <w:pPr>
        <w:rPr>
          <w:del w:id="1133" w:author="Ilaria Della Monica" w:date="2022-02-20T10:53:00Z"/>
          <w:rFonts w:ascii="EB Garamond" w:eastAsia="EB Garamond" w:hAnsi="EB Garamond" w:cs="EB Garamond"/>
          <w:sz w:val="22"/>
          <w:szCs w:val="22"/>
        </w:rPr>
      </w:pPr>
      <w:del w:id="1134"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Perhaps a cousin of Mary’s.</w:delText>
        </w:r>
      </w:del>
    </w:p>
  </w:footnote>
  <w:footnote w:id="369">
    <w:p w14:paraId="4607CD63" w14:textId="77777777" w:rsidR="00365763" w:rsidDel="00F6340B" w:rsidRDefault="00365763" w:rsidP="00365763">
      <w:pPr>
        <w:rPr>
          <w:del w:id="1136" w:author="Ilaria Della Monica" w:date="2022-02-20T10:53:00Z"/>
          <w:rFonts w:ascii="EB Garamond" w:eastAsia="EB Garamond" w:hAnsi="EB Garamond" w:cs="EB Garamond"/>
          <w:sz w:val="22"/>
          <w:szCs w:val="22"/>
        </w:rPr>
      </w:pPr>
      <w:del w:id="1137"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Perhaps Emily Dawson, another of Mary’s cousins.</w:delText>
        </w:r>
      </w:del>
    </w:p>
  </w:footnote>
  <w:footnote w:id="370">
    <w:p w14:paraId="345F347E" w14:textId="77777777" w:rsidR="00365763" w:rsidDel="00F6340B" w:rsidRDefault="00365763" w:rsidP="00365763">
      <w:pPr>
        <w:jc w:val="both"/>
        <w:rPr>
          <w:del w:id="1139" w:author="Ilaria Della Monica" w:date="2022-02-20T10:53:00Z"/>
          <w:rFonts w:ascii="EB Garamond" w:eastAsia="EB Garamond" w:hAnsi="EB Garamond" w:cs="EB Garamond"/>
          <w:sz w:val="22"/>
          <w:szCs w:val="22"/>
        </w:rPr>
      </w:pPr>
      <w:del w:id="1140"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Carl Hamilton was an American art collector.</w:delText>
        </w:r>
      </w:del>
    </w:p>
  </w:footnote>
  <w:footnote w:id="371">
    <w:p w14:paraId="436DA455" w14:textId="77777777" w:rsidR="00365763" w:rsidDel="00F6340B" w:rsidRDefault="00365763" w:rsidP="00365763">
      <w:pPr>
        <w:rPr>
          <w:del w:id="1142" w:author="Ilaria Della Monica" w:date="2022-02-20T10:53:00Z"/>
          <w:rFonts w:ascii="EB Garamond" w:eastAsia="EB Garamond" w:hAnsi="EB Garamond" w:cs="EB Garamond"/>
          <w:sz w:val="22"/>
          <w:szCs w:val="22"/>
        </w:rPr>
      </w:pPr>
      <w:del w:id="1143" w:author="Ilaria Della Monica" w:date="2022-02-20T10:53:00Z">
        <w:r w:rsidDel="00F6340B">
          <w:rPr>
            <w:vertAlign w:val="superscript"/>
          </w:rPr>
          <w:footnoteRef/>
        </w:r>
        <w:r w:rsidDel="00F6340B">
          <w:rPr>
            <w:rFonts w:ascii="EB Garamond" w:eastAsia="EB Garamond" w:hAnsi="EB Garamond" w:cs="EB Garamond"/>
            <w:sz w:val="22"/>
            <w:szCs w:val="22"/>
          </w:rPr>
          <w:delText xml:space="preserve"> Clarence Hungerford Mackay (1874-1938) was an American art collector.</w:delText>
        </w:r>
      </w:del>
    </w:p>
  </w:footnote>
  <w:footnote w:id="372">
    <w:p w14:paraId="6046338F" w14:textId="77777777" w:rsidR="00365763" w:rsidDel="00F6340B" w:rsidRDefault="00365763" w:rsidP="00365763">
      <w:pPr>
        <w:rPr>
          <w:del w:id="1145" w:author="Ilaria Della Monica" w:date="2022-02-20T10:53:00Z"/>
          <w:rFonts w:ascii="Arial" w:eastAsia="Arial" w:hAnsi="Arial" w:cs="Arial"/>
          <w:color w:val="333333"/>
          <w:sz w:val="20"/>
          <w:szCs w:val="20"/>
          <w:highlight w:val="white"/>
        </w:rPr>
      </w:pPr>
      <w:del w:id="1146" w:author="Ilaria Della Monica" w:date="2022-02-20T10:53:00Z">
        <w:r w:rsidDel="00F6340B">
          <w:rPr>
            <w:vertAlign w:val="superscript"/>
          </w:rPr>
          <w:footnoteRef/>
        </w:r>
        <w:r w:rsidDel="00F6340B">
          <w:rPr>
            <w:sz w:val="20"/>
            <w:szCs w:val="20"/>
          </w:rPr>
          <w:delText xml:space="preserve"> </w:delText>
        </w:r>
        <w:r w:rsidDel="00F6340B">
          <w:rPr>
            <w:rFonts w:ascii="Arial" w:eastAsia="Arial" w:hAnsi="Arial" w:cs="Arial"/>
            <w:color w:val="333333"/>
            <w:sz w:val="20"/>
            <w:szCs w:val="20"/>
            <w:highlight w:val="white"/>
          </w:rPr>
          <w:delText>Edwig Fechh</w:delText>
        </w:r>
        <w:r w:rsidDel="00F6340B">
          <w:rPr>
            <w:sz w:val="20"/>
            <w:szCs w:val="20"/>
          </w:rPr>
          <w:delText xml:space="preserve">eimer (1871-19,42)  </w:delText>
        </w:r>
        <w:r w:rsidDel="00F6340B">
          <w:rPr>
            <w:rFonts w:ascii="Arial" w:eastAsia="Arial" w:hAnsi="Arial" w:cs="Arial"/>
            <w:color w:val="333333"/>
            <w:sz w:val="20"/>
            <w:szCs w:val="20"/>
            <w:highlight w:val="white"/>
          </w:rPr>
          <w:delText>Egyptologist. Became embroiled in the primitivism controversy with Carl Einstein (q.v.) in 1915.</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CE04F" w14:textId="77777777" w:rsidR="006E681C" w:rsidRDefault="00B8149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902D" w14:textId="77777777" w:rsidR="00D968E0" w:rsidRDefault="00B8149A">
    <w:pPr>
      <w:pBdr>
        <w:top w:val="nil"/>
        <w:left w:val="nil"/>
        <w:bottom w:val="nil"/>
        <w:right w:val="nil"/>
        <w:between w:val="nil"/>
      </w:pBdr>
      <w:tabs>
        <w:tab w:val="center" w:pos="4419"/>
        <w:tab w:val="right" w:pos="8838"/>
      </w:tabs>
      <w:spacing w:before="708"/>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982A6" w14:textId="77777777" w:rsidR="006E681C" w:rsidRDefault="00B8149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43DEC"/>
    <w:multiLevelType w:val="multilevel"/>
    <w:tmpl w:val="68BEC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347045"/>
    <w:multiLevelType w:val="multilevel"/>
    <w:tmpl w:val="8AF45E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aria Della Monica">
    <w15:presenceInfo w15:providerId="Windows Live" w15:userId="5dad5a717a42cf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6"/>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63"/>
    <w:rsid w:val="000D45B6"/>
    <w:rsid w:val="00351A19"/>
    <w:rsid w:val="00365763"/>
    <w:rsid w:val="008F4620"/>
    <w:rsid w:val="00991FC8"/>
    <w:rsid w:val="00AC31B7"/>
    <w:rsid w:val="00B14B2E"/>
    <w:rsid w:val="00B8149A"/>
    <w:rsid w:val="00D43068"/>
    <w:rsid w:val="00EB517C"/>
    <w:rsid w:val="00F634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0034"/>
  <w14:defaultImageDpi w14:val="32767"/>
  <w15:chartTrackingRefBased/>
  <w15:docId w15:val="{CC74C8D5-E466-A348-B3F7-3D467ADA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o CS)"/>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rsid w:val="00365763"/>
    <w:pPr>
      <w:widowControl w:val="0"/>
      <w:spacing w:after="0" w:line="240" w:lineRule="auto"/>
    </w:pPr>
    <w:rPr>
      <w:rFonts w:ascii="Calibri" w:eastAsia="Calibri" w:hAnsi="Calibri" w:cs="Calibri"/>
      <w:lang w:val="en-US" w:eastAsia="it-IT"/>
    </w:rPr>
  </w:style>
  <w:style w:type="paragraph" w:styleId="Titolo1">
    <w:name w:val="heading 1"/>
    <w:basedOn w:val="Normale"/>
    <w:link w:val="Titolo1Carattere"/>
    <w:qFormat/>
    <w:rsid w:val="008F462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Titolo2">
    <w:name w:val="heading 2"/>
    <w:basedOn w:val="Normale"/>
    <w:next w:val="Normale"/>
    <w:link w:val="Titolo2Carattere"/>
    <w:unhideWhenUsed/>
    <w:qFormat/>
    <w:rsid w:val="008F46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rsid w:val="00365763"/>
    <w:pPr>
      <w:keepNext/>
      <w:keepLines/>
      <w:spacing w:before="280" w:after="80"/>
      <w:outlineLvl w:val="2"/>
    </w:pPr>
    <w:rPr>
      <w:b/>
      <w:sz w:val="28"/>
      <w:szCs w:val="28"/>
    </w:rPr>
  </w:style>
  <w:style w:type="paragraph" w:styleId="Titolo4">
    <w:name w:val="heading 4"/>
    <w:basedOn w:val="Normale"/>
    <w:next w:val="Normale"/>
    <w:link w:val="Titolo4Carattere"/>
    <w:rsid w:val="00365763"/>
    <w:pPr>
      <w:keepNext/>
      <w:keepLines/>
      <w:spacing w:before="240" w:after="40"/>
      <w:outlineLvl w:val="3"/>
    </w:pPr>
    <w:rPr>
      <w:b/>
    </w:rPr>
  </w:style>
  <w:style w:type="paragraph" w:styleId="Titolo5">
    <w:name w:val="heading 5"/>
    <w:basedOn w:val="Normale"/>
    <w:next w:val="Normale"/>
    <w:link w:val="Titolo5Carattere"/>
    <w:rsid w:val="00365763"/>
    <w:pPr>
      <w:keepNext/>
      <w:keepLines/>
      <w:spacing w:before="220" w:after="40"/>
      <w:outlineLvl w:val="4"/>
    </w:pPr>
    <w:rPr>
      <w:b/>
      <w:sz w:val="22"/>
      <w:szCs w:val="22"/>
    </w:rPr>
  </w:style>
  <w:style w:type="paragraph" w:styleId="Titolo6">
    <w:name w:val="heading 6"/>
    <w:basedOn w:val="Normale"/>
    <w:next w:val="Normale"/>
    <w:link w:val="Titolo6Carattere"/>
    <w:rsid w:val="00365763"/>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4620"/>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8F4620"/>
    <w:rPr>
      <w:rFonts w:asciiTheme="majorHAnsi" w:eastAsiaTheme="majorEastAsia" w:hAnsiTheme="majorHAnsi" w:cstheme="majorBidi"/>
      <w:color w:val="365F91" w:themeColor="accent1" w:themeShade="BF"/>
      <w:sz w:val="26"/>
      <w:szCs w:val="26"/>
    </w:rPr>
  </w:style>
  <w:style w:type="paragraph" w:styleId="Paragrafoelenco">
    <w:name w:val="List Paragraph"/>
    <w:basedOn w:val="Normale"/>
    <w:uiPriority w:val="34"/>
    <w:qFormat/>
    <w:rsid w:val="008F4620"/>
    <w:pPr>
      <w:ind w:left="720"/>
      <w:contextualSpacing/>
    </w:pPr>
  </w:style>
  <w:style w:type="character" w:customStyle="1" w:styleId="Titolo3Carattere">
    <w:name w:val="Titolo 3 Carattere"/>
    <w:basedOn w:val="Carpredefinitoparagrafo"/>
    <w:link w:val="Titolo3"/>
    <w:rsid w:val="00365763"/>
    <w:rPr>
      <w:rFonts w:ascii="Calibri" w:eastAsia="Calibri" w:hAnsi="Calibri" w:cs="Calibri"/>
      <w:b/>
      <w:sz w:val="28"/>
      <w:szCs w:val="28"/>
      <w:lang w:val="en-US" w:eastAsia="it-IT"/>
    </w:rPr>
  </w:style>
  <w:style w:type="character" w:customStyle="1" w:styleId="Titolo4Carattere">
    <w:name w:val="Titolo 4 Carattere"/>
    <w:basedOn w:val="Carpredefinitoparagrafo"/>
    <w:link w:val="Titolo4"/>
    <w:rsid w:val="00365763"/>
    <w:rPr>
      <w:rFonts w:ascii="Calibri" w:eastAsia="Calibri" w:hAnsi="Calibri" w:cs="Calibri"/>
      <w:b/>
      <w:lang w:val="en-US" w:eastAsia="it-IT"/>
    </w:rPr>
  </w:style>
  <w:style w:type="character" w:customStyle="1" w:styleId="Titolo5Carattere">
    <w:name w:val="Titolo 5 Carattere"/>
    <w:basedOn w:val="Carpredefinitoparagrafo"/>
    <w:link w:val="Titolo5"/>
    <w:rsid w:val="00365763"/>
    <w:rPr>
      <w:rFonts w:ascii="Calibri" w:eastAsia="Calibri" w:hAnsi="Calibri" w:cs="Calibri"/>
      <w:b/>
      <w:sz w:val="22"/>
      <w:szCs w:val="22"/>
      <w:lang w:val="en-US" w:eastAsia="it-IT"/>
    </w:rPr>
  </w:style>
  <w:style w:type="character" w:customStyle="1" w:styleId="Titolo6Carattere">
    <w:name w:val="Titolo 6 Carattere"/>
    <w:basedOn w:val="Carpredefinitoparagrafo"/>
    <w:link w:val="Titolo6"/>
    <w:rsid w:val="00365763"/>
    <w:rPr>
      <w:rFonts w:ascii="Calibri" w:eastAsia="Calibri" w:hAnsi="Calibri" w:cs="Calibri"/>
      <w:b/>
      <w:sz w:val="20"/>
      <w:szCs w:val="20"/>
      <w:lang w:val="en-US" w:eastAsia="it-IT"/>
    </w:rPr>
  </w:style>
  <w:style w:type="paragraph" w:styleId="Titolo">
    <w:name w:val="Title"/>
    <w:basedOn w:val="Normale"/>
    <w:next w:val="Normale"/>
    <w:link w:val="TitoloCarattere"/>
    <w:rsid w:val="00365763"/>
    <w:pPr>
      <w:keepNext/>
      <w:keepLines/>
      <w:spacing w:before="480" w:after="120"/>
    </w:pPr>
    <w:rPr>
      <w:b/>
      <w:sz w:val="72"/>
      <w:szCs w:val="72"/>
    </w:rPr>
  </w:style>
  <w:style w:type="character" w:customStyle="1" w:styleId="TitoloCarattere">
    <w:name w:val="Titolo Carattere"/>
    <w:basedOn w:val="Carpredefinitoparagrafo"/>
    <w:link w:val="Titolo"/>
    <w:rsid w:val="00365763"/>
    <w:rPr>
      <w:rFonts w:ascii="Calibri" w:eastAsia="Calibri" w:hAnsi="Calibri" w:cs="Calibri"/>
      <w:b/>
      <w:sz w:val="72"/>
      <w:szCs w:val="72"/>
      <w:lang w:val="en-US" w:eastAsia="it-IT"/>
    </w:rPr>
  </w:style>
  <w:style w:type="paragraph" w:styleId="Sottotitolo">
    <w:name w:val="Subtitle"/>
    <w:basedOn w:val="Normale"/>
    <w:next w:val="Normale"/>
    <w:link w:val="SottotitoloCarattere"/>
    <w:rsid w:val="00365763"/>
    <w:pPr>
      <w:keepNext/>
      <w:keepLines/>
      <w:spacing w:before="360" w:after="80"/>
    </w:pPr>
    <w:rPr>
      <w:rFonts w:ascii="Georgia" w:eastAsia="Georgia" w:hAnsi="Georgia" w:cs="Georgia"/>
      <w:i/>
      <w:color w:val="666666"/>
      <w:sz w:val="48"/>
      <w:szCs w:val="48"/>
    </w:rPr>
  </w:style>
  <w:style w:type="character" w:customStyle="1" w:styleId="SottotitoloCarattere">
    <w:name w:val="Sottotitolo Carattere"/>
    <w:basedOn w:val="Carpredefinitoparagrafo"/>
    <w:link w:val="Sottotitolo"/>
    <w:rsid w:val="00365763"/>
    <w:rPr>
      <w:rFonts w:ascii="Georgia" w:eastAsia="Georgia" w:hAnsi="Georgia" w:cs="Georgia"/>
      <w:i/>
      <w:color w:val="666666"/>
      <w:sz w:val="48"/>
      <w:szCs w:val="48"/>
      <w:lang w:val="en-US" w:eastAsia="it-IT"/>
    </w:rPr>
  </w:style>
  <w:style w:type="paragraph" w:styleId="Intestazione">
    <w:name w:val="header"/>
    <w:basedOn w:val="Normale"/>
    <w:link w:val="IntestazioneCarattere"/>
    <w:uiPriority w:val="99"/>
    <w:unhideWhenUsed/>
    <w:rsid w:val="00365763"/>
    <w:pPr>
      <w:tabs>
        <w:tab w:val="center" w:pos="4819"/>
        <w:tab w:val="right" w:pos="9638"/>
      </w:tabs>
    </w:pPr>
  </w:style>
  <w:style w:type="character" w:customStyle="1" w:styleId="IntestazioneCarattere">
    <w:name w:val="Intestazione Carattere"/>
    <w:basedOn w:val="Carpredefinitoparagrafo"/>
    <w:link w:val="Intestazione"/>
    <w:uiPriority w:val="99"/>
    <w:rsid w:val="00365763"/>
    <w:rPr>
      <w:rFonts w:ascii="Calibri" w:eastAsia="Calibri" w:hAnsi="Calibri" w:cs="Calibri"/>
      <w:lang w:val="en-US" w:eastAsia="it-IT"/>
    </w:rPr>
  </w:style>
  <w:style w:type="paragraph" w:styleId="Pidipagina">
    <w:name w:val="footer"/>
    <w:basedOn w:val="Normale"/>
    <w:link w:val="PidipaginaCarattere"/>
    <w:uiPriority w:val="99"/>
    <w:unhideWhenUsed/>
    <w:rsid w:val="00365763"/>
    <w:pPr>
      <w:tabs>
        <w:tab w:val="center" w:pos="4819"/>
        <w:tab w:val="right" w:pos="9638"/>
      </w:tabs>
    </w:pPr>
  </w:style>
  <w:style w:type="character" w:customStyle="1" w:styleId="PidipaginaCarattere">
    <w:name w:val="Piè di pagina Carattere"/>
    <w:basedOn w:val="Carpredefinitoparagrafo"/>
    <w:link w:val="Pidipagina"/>
    <w:uiPriority w:val="99"/>
    <w:rsid w:val="00365763"/>
    <w:rPr>
      <w:rFonts w:ascii="Calibri" w:eastAsia="Calibri" w:hAnsi="Calibri" w:cs="Calibri"/>
      <w:lang w:val="en-US" w:eastAsia="it-IT"/>
    </w:rPr>
  </w:style>
  <w:style w:type="paragraph" w:styleId="Revisione">
    <w:name w:val="Revision"/>
    <w:hidden/>
    <w:uiPriority w:val="99"/>
    <w:semiHidden/>
    <w:rsid w:val="00D43068"/>
    <w:pPr>
      <w:spacing w:after="0" w:line="240" w:lineRule="auto"/>
    </w:pPr>
    <w:rPr>
      <w:rFonts w:ascii="Calibri" w:eastAsia="Calibri" w:hAnsi="Calibri" w:cs="Calibri"/>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6D4C8-CB72-6F40-A926-BCF85FE3D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28178</Words>
  <Characters>160621</Characters>
  <Application>Microsoft Office Word</Application>
  <DocSecurity>0</DocSecurity>
  <Lines>1338</Lines>
  <Paragraphs>376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Della Monica</dc:creator>
  <cp:keywords/>
  <dc:description/>
  <cp:lastModifiedBy>Ilaria Della Monica</cp:lastModifiedBy>
  <cp:revision>1</cp:revision>
  <dcterms:created xsi:type="dcterms:W3CDTF">2022-02-20T09:21:00Z</dcterms:created>
  <dcterms:modified xsi:type="dcterms:W3CDTF">2022-02-20T09:54:00Z</dcterms:modified>
</cp:coreProperties>
</file>